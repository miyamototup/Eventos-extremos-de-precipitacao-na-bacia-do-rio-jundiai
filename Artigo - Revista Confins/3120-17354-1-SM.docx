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8D9" w:rsidRDefault="00311F09" w:rsidP="00A374F0">
      <w:pPr>
        <w:pStyle w:val="Corpodetexto3"/>
        <w:rPr>
          <w:sz w:val="24"/>
        </w:rPr>
      </w:pPr>
      <w:bookmarkStart w:id="0" w:name="_Hlk515270566"/>
      <w:r>
        <w:rPr>
          <w:sz w:val="24"/>
        </w:rPr>
        <w:t>A ocorrência de eventos extremos de p</w:t>
      </w:r>
      <w:r w:rsidR="00307095">
        <w:rPr>
          <w:sz w:val="24"/>
        </w:rPr>
        <w:t xml:space="preserve">recipitação na Bacia </w:t>
      </w:r>
      <w:r w:rsidR="005170EE">
        <w:rPr>
          <w:sz w:val="24"/>
        </w:rPr>
        <w:t xml:space="preserve">Hidrográfica </w:t>
      </w:r>
      <w:r w:rsidR="00307095">
        <w:rPr>
          <w:sz w:val="24"/>
        </w:rPr>
        <w:t>do Rio Jundiaí</w:t>
      </w:r>
    </w:p>
    <w:p w:rsidR="001D4440" w:rsidRDefault="001D4440" w:rsidP="00A374F0">
      <w:pPr>
        <w:pStyle w:val="Ttulo"/>
        <w:jc w:val="both"/>
        <w:rPr>
          <w:rFonts w:ascii="Times New Roman" w:hAnsi="Times New Roman"/>
          <w:sz w:val="24"/>
          <w:lang w:val="pt-BR"/>
        </w:rPr>
      </w:pPr>
    </w:p>
    <w:p w:rsidR="006B28D9" w:rsidRDefault="006B28D9" w:rsidP="00A374F0">
      <w:pPr>
        <w:pStyle w:val="Ttulo"/>
        <w:jc w:val="both"/>
        <w:rPr>
          <w:rFonts w:ascii="Times New Roman" w:hAnsi="Times New Roman"/>
          <w:sz w:val="24"/>
          <w:lang w:val="pt-BR"/>
        </w:rPr>
      </w:pPr>
      <w:r>
        <w:rPr>
          <w:rFonts w:ascii="Times New Roman" w:hAnsi="Times New Roman"/>
          <w:sz w:val="24"/>
          <w:lang w:val="pt-BR"/>
        </w:rPr>
        <w:t>Resumo</w:t>
      </w:r>
    </w:p>
    <w:p w:rsidR="006B28D9" w:rsidRPr="00A86024" w:rsidRDefault="00307095" w:rsidP="00A374F0">
      <w:pPr>
        <w:pStyle w:val="Ttulo"/>
        <w:jc w:val="both"/>
        <w:rPr>
          <w:rFonts w:ascii="Times New Roman" w:hAnsi="Times New Roman"/>
          <w:b w:val="0"/>
          <w:sz w:val="24"/>
          <w:lang w:val="pt-BR"/>
        </w:rPr>
      </w:pPr>
      <w:r w:rsidRPr="00A86024">
        <w:rPr>
          <w:rFonts w:ascii="Times New Roman" w:hAnsi="Times New Roman"/>
          <w:b w:val="0"/>
          <w:sz w:val="24"/>
          <w:lang w:val="pt-BR"/>
        </w:rPr>
        <w:t xml:space="preserve">As mudanças climáticas globais podem aumentar a variabilidade associada à duração, à intensidade e ao local de ocorrência de eventos extremos de precipitação. Neste cenário, a gestão dos recursos hídricos </w:t>
      </w:r>
      <w:r w:rsidR="00F23C6E">
        <w:rPr>
          <w:rFonts w:ascii="Times New Roman" w:hAnsi="Times New Roman"/>
          <w:b w:val="0"/>
          <w:sz w:val="24"/>
          <w:lang w:val="pt-BR"/>
        </w:rPr>
        <w:t>tende a se tornar</w:t>
      </w:r>
      <w:r w:rsidRPr="00A86024">
        <w:rPr>
          <w:rFonts w:ascii="Times New Roman" w:hAnsi="Times New Roman"/>
          <w:b w:val="0"/>
          <w:sz w:val="24"/>
          <w:lang w:val="pt-BR"/>
        </w:rPr>
        <w:t xml:space="preserve"> cada vez mais dependente da compreensão dos efeitos locais desses fenômenos. Em 2014, o estado de São Paulo passou por uma das secas mais intensas já registradas, o que afetou a disponibilidade hídrica. Neste contexto, o objetivo principal </w:t>
      </w:r>
      <w:ins w:id="1" w:author="Reviewer" w:date="2018-05-28T12:53:00Z">
        <w:r w:rsidR="000842C5">
          <w:rPr>
            <w:rFonts w:ascii="Times New Roman" w:hAnsi="Times New Roman"/>
            <w:b w:val="0"/>
            <w:sz w:val="24"/>
            <w:lang w:val="pt-BR"/>
          </w:rPr>
          <w:t xml:space="preserve">deste trabalho </w:t>
        </w:r>
      </w:ins>
      <w:r w:rsidRPr="00A86024">
        <w:rPr>
          <w:rFonts w:ascii="Times New Roman" w:hAnsi="Times New Roman"/>
          <w:b w:val="0"/>
          <w:sz w:val="24"/>
          <w:lang w:val="pt-BR"/>
        </w:rPr>
        <w:t xml:space="preserve">é avaliar como a Bacia do Rio Jundiaí, que contempla um dos principais polos econômicos do estado de São Paulo, tem sofrido com a ocorrência de eventos extremos de precipitação. Para cumprir este objetivo, dados de precipitação correspondente ao período 1961-2014 foram utilizados para calcular o </w:t>
      </w:r>
      <w:proofErr w:type="spellStart"/>
      <w:r w:rsidRPr="00A86024">
        <w:rPr>
          <w:rFonts w:ascii="Times New Roman" w:hAnsi="Times New Roman"/>
          <w:b w:val="0"/>
          <w:i/>
          <w:sz w:val="24"/>
          <w:lang w:val="pt-BR"/>
        </w:rPr>
        <w:t>Standardized</w:t>
      </w:r>
      <w:proofErr w:type="spellEnd"/>
      <w:r w:rsidRPr="00A86024">
        <w:rPr>
          <w:rFonts w:ascii="Times New Roman" w:hAnsi="Times New Roman"/>
          <w:b w:val="0"/>
          <w:i/>
          <w:sz w:val="24"/>
          <w:lang w:val="pt-BR"/>
        </w:rPr>
        <w:t xml:space="preserve"> </w:t>
      </w:r>
      <w:proofErr w:type="spellStart"/>
      <w:r w:rsidRPr="00A86024">
        <w:rPr>
          <w:rFonts w:ascii="Times New Roman" w:hAnsi="Times New Roman"/>
          <w:b w:val="0"/>
          <w:i/>
          <w:sz w:val="24"/>
          <w:lang w:val="pt-BR"/>
        </w:rPr>
        <w:t>Precipitation</w:t>
      </w:r>
      <w:proofErr w:type="spellEnd"/>
      <w:r w:rsidRPr="00A86024">
        <w:rPr>
          <w:rFonts w:ascii="Times New Roman" w:hAnsi="Times New Roman"/>
          <w:b w:val="0"/>
          <w:i/>
          <w:sz w:val="24"/>
          <w:lang w:val="pt-BR"/>
        </w:rPr>
        <w:t xml:space="preserve"> Index </w:t>
      </w:r>
      <w:r w:rsidRPr="00A86024">
        <w:rPr>
          <w:rFonts w:ascii="Times New Roman" w:hAnsi="Times New Roman"/>
          <w:b w:val="0"/>
          <w:sz w:val="24"/>
          <w:lang w:val="pt-BR"/>
        </w:rPr>
        <w:t xml:space="preserve">(SPI). Os </w:t>
      </w:r>
      <w:r w:rsidR="00E857AE">
        <w:rPr>
          <w:rFonts w:ascii="Times New Roman" w:hAnsi="Times New Roman"/>
          <w:b w:val="0"/>
          <w:sz w:val="24"/>
          <w:lang w:val="pt-BR"/>
        </w:rPr>
        <w:t xml:space="preserve">principais </w:t>
      </w:r>
      <w:r w:rsidR="008E73DB">
        <w:rPr>
          <w:rFonts w:ascii="Times New Roman" w:hAnsi="Times New Roman"/>
          <w:b w:val="0"/>
          <w:sz w:val="24"/>
          <w:lang w:val="pt-BR"/>
        </w:rPr>
        <w:t>resultados mostram:</w:t>
      </w:r>
      <w:r w:rsidRPr="00A86024">
        <w:rPr>
          <w:rFonts w:ascii="Times New Roman" w:hAnsi="Times New Roman"/>
          <w:b w:val="0"/>
          <w:sz w:val="24"/>
          <w:lang w:val="pt-BR"/>
        </w:rPr>
        <w:t xml:space="preserve"> aumento do volume de precipitação nos último</w:t>
      </w:r>
      <w:r w:rsidR="008E73DB">
        <w:rPr>
          <w:rFonts w:ascii="Times New Roman" w:hAnsi="Times New Roman"/>
          <w:b w:val="0"/>
          <w:sz w:val="24"/>
          <w:lang w:val="pt-BR"/>
        </w:rPr>
        <w:t>s anos, com exceção de 2014;</w:t>
      </w:r>
      <w:r w:rsidRPr="00A86024">
        <w:rPr>
          <w:rFonts w:ascii="Times New Roman" w:hAnsi="Times New Roman"/>
          <w:b w:val="0"/>
          <w:sz w:val="24"/>
          <w:lang w:val="pt-BR"/>
        </w:rPr>
        <w:t xml:space="preserve"> concentração de anos extremamente </w:t>
      </w:r>
      <w:r w:rsidR="008E73DB">
        <w:rPr>
          <w:rFonts w:ascii="Times New Roman" w:hAnsi="Times New Roman"/>
          <w:b w:val="0"/>
          <w:sz w:val="24"/>
          <w:lang w:val="pt-BR"/>
        </w:rPr>
        <w:t>chuvosos entre 2009 e 2012;</w:t>
      </w:r>
      <w:r w:rsidRPr="00A86024">
        <w:rPr>
          <w:rFonts w:ascii="Times New Roman" w:hAnsi="Times New Roman"/>
          <w:b w:val="0"/>
          <w:sz w:val="24"/>
          <w:lang w:val="pt-BR"/>
        </w:rPr>
        <w:t xml:space="preserve"> tendência de aumento da ocorrência de eventos de excesso de precipitação no longo prazo com base nas análises do SPI.</w:t>
      </w:r>
      <w:r w:rsidR="00A86024" w:rsidRPr="00A86024">
        <w:rPr>
          <w:rFonts w:ascii="Times New Roman" w:hAnsi="Times New Roman"/>
          <w:b w:val="0"/>
          <w:sz w:val="24"/>
          <w:lang w:val="pt-BR"/>
        </w:rPr>
        <w:t xml:space="preserve"> </w:t>
      </w:r>
      <w:r w:rsidR="00A86024">
        <w:rPr>
          <w:rFonts w:ascii="Times New Roman" w:hAnsi="Times New Roman"/>
          <w:b w:val="0"/>
          <w:sz w:val="24"/>
          <w:lang w:val="pt-BR"/>
        </w:rPr>
        <w:t>A</w:t>
      </w:r>
      <w:r w:rsidR="00A86024">
        <w:rPr>
          <w:rFonts w:ascii="Times New Roman" w:hAnsi="Times New Roman"/>
          <w:b w:val="0"/>
          <w:sz w:val="24"/>
          <w:shd w:val="clear" w:color="auto" w:fill="FFFFFF"/>
          <w:lang w:val="pt-BR"/>
        </w:rPr>
        <w:t xml:space="preserve"> sociedade precisa </w:t>
      </w:r>
      <w:r w:rsidR="00A86024" w:rsidRPr="00A86024">
        <w:rPr>
          <w:rFonts w:ascii="Times New Roman" w:hAnsi="Times New Roman"/>
          <w:b w:val="0"/>
          <w:sz w:val="24"/>
          <w:shd w:val="clear" w:color="auto" w:fill="FFFFFF"/>
          <w:lang w:val="pt-BR"/>
        </w:rPr>
        <w:t>aprender a conviver com a</w:t>
      </w:r>
      <w:r w:rsidR="00A86024">
        <w:rPr>
          <w:rFonts w:ascii="Times New Roman" w:hAnsi="Times New Roman"/>
          <w:b w:val="0"/>
          <w:sz w:val="24"/>
          <w:shd w:val="clear" w:color="auto" w:fill="FFFFFF"/>
          <w:lang w:val="pt-BR"/>
        </w:rPr>
        <w:t xml:space="preserve"> variabilidade natural do clima</w:t>
      </w:r>
      <w:r w:rsidR="00A86024" w:rsidRPr="00A86024">
        <w:rPr>
          <w:rFonts w:ascii="Times New Roman" w:hAnsi="Times New Roman"/>
          <w:b w:val="0"/>
          <w:sz w:val="24"/>
          <w:shd w:val="clear" w:color="auto" w:fill="FFFFFF"/>
          <w:lang w:val="pt-BR"/>
        </w:rPr>
        <w:t>, o que inclui os even</w:t>
      </w:r>
      <w:r w:rsidR="00A86024">
        <w:rPr>
          <w:rFonts w:ascii="Times New Roman" w:hAnsi="Times New Roman"/>
          <w:b w:val="0"/>
          <w:sz w:val="24"/>
          <w:shd w:val="clear" w:color="auto" w:fill="FFFFFF"/>
          <w:lang w:val="pt-BR"/>
        </w:rPr>
        <w:t>tos</w:t>
      </w:r>
      <w:r w:rsidR="00393EFC">
        <w:rPr>
          <w:rFonts w:ascii="Times New Roman" w:hAnsi="Times New Roman"/>
          <w:b w:val="0"/>
          <w:sz w:val="24"/>
          <w:shd w:val="clear" w:color="auto" w:fill="FFFFFF"/>
          <w:lang w:val="pt-BR"/>
        </w:rPr>
        <w:t xml:space="preserve"> climáticos</w:t>
      </w:r>
      <w:r w:rsidR="00A86024">
        <w:rPr>
          <w:rFonts w:ascii="Times New Roman" w:hAnsi="Times New Roman"/>
          <w:b w:val="0"/>
          <w:sz w:val="24"/>
          <w:shd w:val="clear" w:color="auto" w:fill="FFFFFF"/>
          <w:lang w:val="pt-BR"/>
        </w:rPr>
        <w:t xml:space="preserve"> extremos</w:t>
      </w:r>
      <w:r w:rsidR="00393EFC">
        <w:rPr>
          <w:rFonts w:ascii="Times New Roman" w:hAnsi="Times New Roman"/>
          <w:b w:val="0"/>
          <w:sz w:val="24"/>
          <w:shd w:val="clear" w:color="auto" w:fill="FFFFFF"/>
          <w:lang w:val="pt-BR"/>
        </w:rPr>
        <w:t>. Esse</w:t>
      </w:r>
      <w:r w:rsidR="00A86024">
        <w:rPr>
          <w:rFonts w:ascii="Times New Roman" w:hAnsi="Times New Roman"/>
          <w:b w:val="0"/>
          <w:sz w:val="24"/>
          <w:shd w:val="clear" w:color="auto" w:fill="FFFFFF"/>
          <w:lang w:val="pt-BR"/>
        </w:rPr>
        <w:t xml:space="preserve"> seria </w:t>
      </w:r>
      <w:r w:rsidR="00A86024" w:rsidRPr="00A86024">
        <w:rPr>
          <w:rFonts w:ascii="Times New Roman" w:hAnsi="Times New Roman"/>
          <w:b w:val="0"/>
          <w:sz w:val="24"/>
          <w:shd w:val="clear" w:color="auto" w:fill="FFFFFF"/>
          <w:lang w:val="pt-BR"/>
        </w:rPr>
        <w:t>o primeiro passo para ad</w:t>
      </w:r>
      <w:r w:rsidR="00A86024">
        <w:rPr>
          <w:rFonts w:ascii="Times New Roman" w:hAnsi="Times New Roman"/>
          <w:b w:val="0"/>
          <w:sz w:val="24"/>
          <w:shd w:val="clear" w:color="auto" w:fill="FFFFFF"/>
          <w:lang w:val="pt-BR"/>
        </w:rPr>
        <w:t>aptar-se às mudanças climáticas</w:t>
      </w:r>
      <w:r w:rsidR="00A86024" w:rsidRPr="00A86024">
        <w:rPr>
          <w:rFonts w:ascii="Times New Roman" w:hAnsi="Times New Roman"/>
          <w:b w:val="0"/>
          <w:sz w:val="24"/>
          <w:shd w:val="clear" w:color="auto" w:fill="FFFFFF"/>
          <w:lang w:val="pt-BR"/>
        </w:rPr>
        <w:t xml:space="preserve"> globais e locais.</w:t>
      </w:r>
    </w:p>
    <w:p w:rsidR="006B28D9" w:rsidRPr="00307095" w:rsidRDefault="006B28D9" w:rsidP="00A374F0">
      <w:pPr>
        <w:pStyle w:val="Ttulo"/>
        <w:jc w:val="both"/>
        <w:rPr>
          <w:rFonts w:ascii="Times New Roman" w:hAnsi="Times New Roman"/>
          <w:b w:val="0"/>
          <w:sz w:val="24"/>
          <w:lang w:val="pt-BR"/>
        </w:rPr>
      </w:pPr>
      <w:r>
        <w:rPr>
          <w:rFonts w:ascii="Times New Roman" w:hAnsi="Times New Roman"/>
          <w:sz w:val="24"/>
          <w:lang w:val="pt-BR"/>
        </w:rPr>
        <w:t>Palavras-chave</w:t>
      </w:r>
      <w:r>
        <w:rPr>
          <w:rFonts w:ascii="Times New Roman" w:hAnsi="Times New Roman"/>
          <w:b w:val="0"/>
          <w:sz w:val="24"/>
          <w:lang w:val="pt-BR"/>
        </w:rPr>
        <w:t xml:space="preserve">: </w:t>
      </w:r>
      <w:r w:rsidR="00307095" w:rsidRPr="00307095">
        <w:rPr>
          <w:rFonts w:ascii="Times New Roman" w:hAnsi="Times New Roman"/>
          <w:b w:val="0"/>
          <w:sz w:val="24"/>
          <w:lang w:val="pt-BR"/>
        </w:rPr>
        <w:t xml:space="preserve">mudanças climáticas locais; </w:t>
      </w:r>
      <w:proofErr w:type="spellStart"/>
      <w:r w:rsidR="00307095" w:rsidRPr="00307095">
        <w:rPr>
          <w:rFonts w:ascii="Times New Roman" w:hAnsi="Times New Roman"/>
          <w:b w:val="0"/>
          <w:i/>
          <w:sz w:val="24"/>
          <w:lang w:val="pt-BR"/>
        </w:rPr>
        <w:t>Standardized</w:t>
      </w:r>
      <w:proofErr w:type="spellEnd"/>
      <w:r w:rsidR="00307095" w:rsidRPr="00307095">
        <w:rPr>
          <w:rFonts w:ascii="Times New Roman" w:hAnsi="Times New Roman"/>
          <w:b w:val="0"/>
          <w:i/>
          <w:sz w:val="24"/>
          <w:lang w:val="pt-BR"/>
        </w:rPr>
        <w:t xml:space="preserve"> </w:t>
      </w:r>
      <w:proofErr w:type="spellStart"/>
      <w:r w:rsidR="00307095" w:rsidRPr="00307095">
        <w:rPr>
          <w:rFonts w:ascii="Times New Roman" w:hAnsi="Times New Roman"/>
          <w:b w:val="0"/>
          <w:i/>
          <w:sz w:val="24"/>
          <w:lang w:val="pt-BR"/>
        </w:rPr>
        <w:t>Precipitation</w:t>
      </w:r>
      <w:proofErr w:type="spellEnd"/>
      <w:r w:rsidR="00307095" w:rsidRPr="00307095">
        <w:rPr>
          <w:rFonts w:ascii="Times New Roman" w:hAnsi="Times New Roman"/>
          <w:b w:val="0"/>
          <w:i/>
          <w:sz w:val="24"/>
          <w:lang w:val="pt-BR"/>
        </w:rPr>
        <w:t xml:space="preserve"> Index</w:t>
      </w:r>
      <w:r w:rsidR="00307095" w:rsidRPr="00307095">
        <w:rPr>
          <w:rFonts w:ascii="Times New Roman" w:hAnsi="Times New Roman"/>
          <w:b w:val="0"/>
          <w:sz w:val="24"/>
          <w:lang w:val="pt-BR"/>
        </w:rPr>
        <w:t>; secas; enchentes.</w:t>
      </w:r>
    </w:p>
    <w:p w:rsidR="001D4440" w:rsidRDefault="001D4440" w:rsidP="00A374F0">
      <w:pPr>
        <w:pStyle w:val="Ttulo"/>
        <w:jc w:val="both"/>
        <w:rPr>
          <w:rFonts w:ascii="Times New Roman" w:hAnsi="Times New Roman"/>
          <w:sz w:val="24"/>
          <w:lang w:val="pt-BR"/>
        </w:rPr>
      </w:pPr>
    </w:p>
    <w:p w:rsidR="00AD75FF" w:rsidRPr="00B13905" w:rsidRDefault="00311F09" w:rsidP="00A374F0">
      <w:pPr>
        <w:pStyle w:val="Ttulo"/>
        <w:rPr>
          <w:rFonts w:ascii="Times New Roman" w:hAnsi="Times New Roman"/>
          <w:sz w:val="22"/>
          <w:lang w:val="es-MX"/>
        </w:rPr>
      </w:pPr>
      <w:r w:rsidRPr="00311F09">
        <w:rPr>
          <w:rFonts w:ascii="Times New Roman" w:hAnsi="Times New Roman"/>
          <w:sz w:val="24"/>
          <w:lang w:val="fr-FR"/>
        </w:rPr>
        <w:t>La présence de précipitations extrêmes dans le bassin de la rivière Jundiaí</w:t>
      </w:r>
    </w:p>
    <w:p w:rsidR="00AD75FF" w:rsidRPr="00B13905" w:rsidRDefault="00AD75FF" w:rsidP="00A374F0">
      <w:pPr>
        <w:pStyle w:val="Ttulo"/>
        <w:jc w:val="both"/>
        <w:rPr>
          <w:rFonts w:ascii="Times New Roman" w:hAnsi="Times New Roman"/>
          <w:sz w:val="24"/>
          <w:lang w:val="es-MX"/>
        </w:rPr>
      </w:pPr>
    </w:p>
    <w:p w:rsidR="00AD75FF" w:rsidRDefault="00AD75FF" w:rsidP="00A374F0">
      <w:pPr>
        <w:jc w:val="both"/>
        <w:rPr>
          <w:b/>
          <w:snapToGrid w:val="0"/>
          <w:lang w:val="fr-FR"/>
        </w:rPr>
      </w:pPr>
      <w:r>
        <w:rPr>
          <w:b/>
          <w:snapToGrid w:val="0"/>
          <w:lang w:val="fr-FR"/>
        </w:rPr>
        <w:t>Résumé</w:t>
      </w:r>
    </w:p>
    <w:p w:rsidR="00AD75FF" w:rsidRDefault="00F54C32" w:rsidP="00A374F0">
      <w:pPr>
        <w:jc w:val="both"/>
        <w:rPr>
          <w:snapToGrid w:val="0"/>
          <w:lang w:val="fr-FR"/>
        </w:rPr>
      </w:pPr>
      <w:r>
        <w:rPr>
          <w:lang w:val="fr-FR"/>
        </w:rPr>
        <w:t>Les changements climatiques globaux peuvent augmenter la variabilité associée à la durée, à l'intensité et à l'emplacement des événements de précipitations extrêmes. Dans ce scénario, la gestion des ressources en eau tend à devenir de plus en plus tributaire de la compréhension des effets locaux de ces phénomènes. En 2014, l'état de São Paulo a connu une des sécheresses les plus intenses jamais enregistrées, ce qui a affecté la disponibilité de l'eau. Dans ce contexte, l'objectif principal est d'évaluer comment le bassin de la rivière Jundiaí, qui envisage l'un des principaux pôles économiques de l'État de São Paulo, a souffert de l'apparition de précipitations extrêmes. Pour atteindre cet objectif, les données sur les précipitations pour la période 1961-2014 ont été utilisées pour calculer l'indice de précipitations normalisé (SPI). Les principaux résultats montrent: augmentation du volume de précipitations ces dernières années, à l'exception de 2014; concentration d'années extrêmement pluvieuses entre 2009 et 2012; augmentation de la survenue d'événements de précipitations excédentaires à long terme sur la base des analyses SPI. La société doit apprendre à faire face à la variabilité naturelle du climat, qui comprend des phénomènes météorologiques extrêmes. Ce serait la première étape pour s'adapter au changement climatique mondial et local.</w:t>
      </w:r>
    </w:p>
    <w:p w:rsidR="00AD75FF" w:rsidRPr="00311F09" w:rsidRDefault="00AD75FF" w:rsidP="00A374F0">
      <w:pPr>
        <w:pStyle w:val="Ttulo"/>
        <w:jc w:val="both"/>
        <w:rPr>
          <w:rFonts w:ascii="Times New Roman" w:hAnsi="Times New Roman"/>
          <w:sz w:val="24"/>
          <w:lang w:val="en-US"/>
        </w:rPr>
      </w:pPr>
      <w:r>
        <w:rPr>
          <w:rFonts w:ascii="Times New Roman" w:hAnsi="Times New Roman"/>
          <w:snapToGrid w:val="0"/>
          <w:sz w:val="24"/>
          <w:lang w:val="fr-FR"/>
        </w:rPr>
        <w:t>Mots-clés:</w:t>
      </w:r>
      <w:r w:rsidRPr="00021AE9">
        <w:rPr>
          <w:rFonts w:ascii="Times New Roman" w:hAnsi="Times New Roman"/>
          <w:b w:val="0"/>
          <w:snapToGrid w:val="0"/>
          <w:sz w:val="24"/>
          <w:lang w:val="fr-FR"/>
        </w:rPr>
        <w:t xml:space="preserve"> </w:t>
      </w:r>
      <w:r w:rsidR="00021AE9" w:rsidRPr="00021AE9">
        <w:rPr>
          <w:rFonts w:ascii="Times New Roman" w:hAnsi="Times New Roman"/>
          <w:b w:val="0"/>
          <w:sz w:val="24"/>
          <w:lang w:val="fr-FR"/>
        </w:rPr>
        <w:t>changement climatique local; Indice de précipitations normalisé; séché; inondations</w:t>
      </w:r>
      <w:r w:rsidRPr="00021AE9">
        <w:rPr>
          <w:rFonts w:ascii="Times New Roman" w:hAnsi="Times New Roman"/>
          <w:b w:val="0"/>
          <w:snapToGrid w:val="0"/>
          <w:sz w:val="24"/>
          <w:lang w:val="fr-FR"/>
        </w:rPr>
        <w:t>.</w:t>
      </w:r>
    </w:p>
    <w:p w:rsidR="00AD75FF" w:rsidRPr="00311F09" w:rsidRDefault="00AD75FF" w:rsidP="00A374F0">
      <w:pPr>
        <w:pStyle w:val="Ttulo"/>
        <w:jc w:val="both"/>
        <w:rPr>
          <w:rFonts w:ascii="Times New Roman" w:hAnsi="Times New Roman"/>
          <w:sz w:val="24"/>
          <w:lang w:val="en-US"/>
        </w:rPr>
      </w:pPr>
    </w:p>
    <w:bookmarkEnd w:id="0"/>
    <w:p w:rsidR="003E099D" w:rsidRPr="003E099D" w:rsidRDefault="00311F09" w:rsidP="00A374F0">
      <w:pPr>
        <w:pStyle w:val="Ttulo"/>
        <w:rPr>
          <w:rFonts w:ascii="Times New Roman" w:hAnsi="Times New Roman"/>
          <w:sz w:val="24"/>
          <w:lang w:val="en-US"/>
        </w:rPr>
      </w:pPr>
      <w:r>
        <w:rPr>
          <w:rFonts w:ascii="Times New Roman" w:hAnsi="Times New Roman"/>
          <w:sz w:val="24"/>
          <w:lang w:val="en-US"/>
        </w:rPr>
        <w:t>The occurrence of e</w:t>
      </w:r>
      <w:r w:rsidR="003E099D" w:rsidRPr="003E099D">
        <w:rPr>
          <w:rFonts w:ascii="Times New Roman" w:hAnsi="Times New Roman"/>
          <w:sz w:val="24"/>
          <w:lang w:val="en-US"/>
        </w:rPr>
        <w:t xml:space="preserve">xtreme </w:t>
      </w:r>
      <w:r>
        <w:rPr>
          <w:rFonts w:ascii="Times New Roman" w:hAnsi="Times New Roman"/>
          <w:sz w:val="24"/>
          <w:lang w:val="en-US"/>
        </w:rPr>
        <w:t>p</w:t>
      </w:r>
      <w:r w:rsidR="003E099D" w:rsidRPr="003E099D">
        <w:rPr>
          <w:rFonts w:ascii="Times New Roman" w:hAnsi="Times New Roman"/>
          <w:sz w:val="24"/>
          <w:lang w:val="en-US"/>
        </w:rPr>
        <w:t xml:space="preserve">recipitation </w:t>
      </w:r>
      <w:r>
        <w:rPr>
          <w:rFonts w:ascii="Times New Roman" w:hAnsi="Times New Roman"/>
          <w:sz w:val="24"/>
          <w:lang w:val="en-US"/>
        </w:rPr>
        <w:t>e</w:t>
      </w:r>
      <w:r w:rsidR="003E099D" w:rsidRPr="003E099D">
        <w:rPr>
          <w:rFonts w:ascii="Times New Roman" w:hAnsi="Times New Roman"/>
          <w:sz w:val="24"/>
          <w:lang w:val="en-US"/>
        </w:rPr>
        <w:t xml:space="preserve">vents in the </w:t>
      </w:r>
      <w:proofErr w:type="spellStart"/>
      <w:r w:rsidR="003E099D" w:rsidRPr="003E099D">
        <w:rPr>
          <w:rFonts w:ascii="Times New Roman" w:hAnsi="Times New Roman"/>
          <w:sz w:val="24"/>
          <w:lang w:val="en-US"/>
        </w:rPr>
        <w:t>Jundia</w:t>
      </w:r>
      <w:r w:rsidR="003E099D">
        <w:rPr>
          <w:rFonts w:ascii="Times New Roman" w:hAnsi="Times New Roman"/>
          <w:sz w:val="24"/>
          <w:lang w:val="en-US"/>
        </w:rPr>
        <w:t>í</w:t>
      </w:r>
      <w:proofErr w:type="spellEnd"/>
      <w:r w:rsidR="003E099D">
        <w:rPr>
          <w:rFonts w:ascii="Times New Roman" w:hAnsi="Times New Roman"/>
          <w:sz w:val="24"/>
          <w:lang w:val="en-US"/>
        </w:rPr>
        <w:t xml:space="preserve"> River Basin</w:t>
      </w:r>
    </w:p>
    <w:p w:rsidR="003E099D" w:rsidRPr="003E099D" w:rsidRDefault="003E099D" w:rsidP="00A374F0">
      <w:pPr>
        <w:pStyle w:val="Ttulo"/>
        <w:jc w:val="both"/>
        <w:rPr>
          <w:rFonts w:ascii="Times New Roman" w:hAnsi="Times New Roman"/>
          <w:sz w:val="24"/>
          <w:lang w:val="en-US"/>
        </w:rPr>
      </w:pPr>
    </w:p>
    <w:p w:rsidR="006B28D9" w:rsidRPr="004C6460" w:rsidRDefault="006B28D9" w:rsidP="00A374F0">
      <w:pPr>
        <w:pStyle w:val="Ttulo"/>
        <w:jc w:val="both"/>
        <w:rPr>
          <w:rFonts w:ascii="Times New Roman" w:hAnsi="Times New Roman"/>
          <w:sz w:val="24"/>
          <w:lang w:val="en-US"/>
        </w:rPr>
      </w:pPr>
      <w:r w:rsidRPr="004C6460">
        <w:rPr>
          <w:rFonts w:ascii="Times New Roman" w:hAnsi="Times New Roman"/>
          <w:sz w:val="24"/>
          <w:lang w:val="en-US"/>
        </w:rPr>
        <w:t>Abstract</w:t>
      </w:r>
    </w:p>
    <w:p w:rsidR="007F20CC" w:rsidRDefault="00C547B8" w:rsidP="00A374F0">
      <w:pPr>
        <w:jc w:val="both"/>
        <w:rPr>
          <w:lang w:val="en-US"/>
        </w:rPr>
      </w:pPr>
      <w:r w:rsidRPr="00C547B8">
        <w:rPr>
          <w:lang w:val="en-US"/>
        </w:rPr>
        <w:t>Global climate change may increase the variability associated with the duration, intensity, and location of extreme precipitation events.</w:t>
      </w:r>
      <w:r>
        <w:rPr>
          <w:lang w:val="en-US"/>
        </w:rPr>
        <w:t xml:space="preserve"> </w:t>
      </w:r>
      <w:r w:rsidR="000A4780">
        <w:rPr>
          <w:lang w:val="en-US"/>
        </w:rPr>
        <w:t>W</w:t>
      </w:r>
      <w:r w:rsidRPr="00C547B8">
        <w:rPr>
          <w:lang w:val="en-US"/>
        </w:rPr>
        <w:t>ater resource management tends to be more dependent on the knowledge about the local effects of these phenomena.</w:t>
      </w:r>
      <w:r w:rsidR="001C0558">
        <w:rPr>
          <w:lang w:val="en-US"/>
        </w:rPr>
        <w:t xml:space="preserve"> </w:t>
      </w:r>
      <w:r w:rsidR="001C0558" w:rsidRPr="001C0558">
        <w:rPr>
          <w:lang w:val="en-US"/>
        </w:rPr>
        <w:t xml:space="preserve">In 2014, the state </w:t>
      </w:r>
      <w:r w:rsidR="001C0558" w:rsidRPr="001C0558">
        <w:rPr>
          <w:lang w:val="en-US"/>
        </w:rPr>
        <w:lastRenderedPageBreak/>
        <w:t>of São Paulo experienced one of the most intense droughts ever recorded, which affected water availability.</w:t>
      </w:r>
      <w:r w:rsidR="007F20CC">
        <w:rPr>
          <w:lang w:val="en-US"/>
        </w:rPr>
        <w:t xml:space="preserve"> </w:t>
      </w:r>
      <w:r w:rsidR="007F20CC" w:rsidRPr="007F20CC">
        <w:rPr>
          <w:lang w:val="en-US"/>
        </w:rPr>
        <w:t xml:space="preserve">Therefore, the main objective is to evaluate how the </w:t>
      </w:r>
      <w:proofErr w:type="spellStart"/>
      <w:r w:rsidR="007F20CC" w:rsidRPr="007F20CC">
        <w:rPr>
          <w:lang w:val="en-US"/>
        </w:rPr>
        <w:t>Jundiaí</w:t>
      </w:r>
      <w:proofErr w:type="spellEnd"/>
      <w:r w:rsidR="007F20CC" w:rsidRPr="007F20CC">
        <w:rPr>
          <w:lang w:val="en-US"/>
        </w:rPr>
        <w:t xml:space="preserve"> River Basin, which contemplates one of the main economic regions of the state of São Paulo, has suffered from the occurrence of extreme precipitation events.</w:t>
      </w:r>
      <w:r w:rsidR="00BC10F2">
        <w:rPr>
          <w:lang w:val="en-US"/>
        </w:rPr>
        <w:t xml:space="preserve"> </w:t>
      </w:r>
      <w:r w:rsidR="00BC10F2" w:rsidRPr="00BC10F2">
        <w:rPr>
          <w:lang w:val="en-US"/>
        </w:rPr>
        <w:t>To meet this objective, precipitation data for the period 1961-2014 were used to calculate the Standardized Precipitation Index (SPI).</w:t>
      </w:r>
      <w:r w:rsidR="008E73DB">
        <w:rPr>
          <w:lang w:val="en-US"/>
        </w:rPr>
        <w:t xml:space="preserve"> The main results highlights:</w:t>
      </w:r>
      <w:r w:rsidR="00925296" w:rsidRPr="00925296">
        <w:rPr>
          <w:lang w:val="en-US"/>
        </w:rPr>
        <w:t xml:space="preserve"> increase in precipitation volume in</w:t>
      </w:r>
      <w:r w:rsidR="00CF5A96">
        <w:rPr>
          <w:lang w:val="en-US"/>
        </w:rPr>
        <w:t xml:space="preserve"> the</w:t>
      </w:r>
      <w:r w:rsidR="00925296" w:rsidRPr="00925296">
        <w:rPr>
          <w:lang w:val="en-US"/>
        </w:rPr>
        <w:t xml:space="preserve"> recent yea</w:t>
      </w:r>
      <w:r w:rsidR="008E73DB">
        <w:rPr>
          <w:lang w:val="en-US"/>
        </w:rPr>
        <w:t xml:space="preserve">rs, </w:t>
      </w:r>
      <w:r w:rsidR="00E46738">
        <w:rPr>
          <w:lang w:val="en-US"/>
        </w:rPr>
        <w:t>except for</w:t>
      </w:r>
      <w:r w:rsidR="008E73DB">
        <w:rPr>
          <w:lang w:val="en-US"/>
        </w:rPr>
        <w:t xml:space="preserve"> 2014;</w:t>
      </w:r>
      <w:r w:rsidR="00925296" w:rsidRPr="00925296">
        <w:rPr>
          <w:lang w:val="en-US"/>
        </w:rPr>
        <w:t xml:space="preserve"> concentration of extremely rai</w:t>
      </w:r>
      <w:r w:rsidR="008E73DB">
        <w:rPr>
          <w:lang w:val="en-US"/>
        </w:rPr>
        <w:t>ny years between 2009 and 2012;</w:t>
      </w:r>
      <w:r w:rsidR="00925296" w:rsidRPr="00925296">
        <w:rPr>
          <w:lang w:val="en-US"/>
        </w:rPr>
        <w:t xml:space="preserve"> tendency to increase the occurrence of excess precipitation events in the long term based on SPI analyzes.</w:t>
      </w:r>
      <w:r w:rsidR="00CF5A96">
        <w:rPr>
          <w:lang w:val="en-US"/>
        </w:rPr>
        <w:t xml:space="preserve"> </w:t>
      </w:r>
      <w:r w:rsidR="00CF5A96" w:rsidRPr="00CF5A96">
        <w:rPr>
          <w:lang w:val="en-US"/>
        </w:rPr>
        <w:t>Based on the SPI analyzes, there is a long-term tendency to increase the occurrence of excessive precipitation events</w:t>
      </w:r>
      <w:r w:rsidR="00CF5A96">
        <w:rPr>
          <w:lang w:val="en-US"/>
        </w:rPr>
        <w:t>.</w:t>
      </w:r>
      <w:r w:rsidR="00D870B2">
        <w:rPr>
          <w:lang w:val="en-US"/>
        </w:rPr>
        <w:t xml:space="preserve"> </w:t>
      </w:r>
      <w:r w:rsidR="00D870B2" w:rsidRPr="00D870B2">
        <w:rPr>
          <w:lang w:val="en-US"/>
        </w:rPr>
        <w:t>Society must learn to cope with natural climate variability, which includes extreme weather events. This would be the first step in adapting to global and local climate change.</w:t>
      </w:r>
    </w:p>
    <w:p w:rsidR="006B28D9" w:rsidRPr="004C6460" w:rsidRDefault="00935688" w:rsidP="00A374F0">
      <w:pPr>
        <w:jc w:val="both"/>
        <w:rPr>
          <w:lang w:val="en-US"/>
        </w:rPr>
      </w:pPr>
      <w:r>
        <w:rPr>
          <w:b/>
          <w:lang w:val="en-US"/>
        </w:rPr>
        <w:t>Key</w:t>
      </w:r>
      <w:r w:rsidR="006B28D9" w:rsidRPr="004C6460">
        <w:rPr>
          <w:b/>
          <w:lang w:val="en-US"/>
        </w:rPr>
        <w:t>words</w:t>
      </w:r>
      <w:r w:rsidR="006B28D9" w:rsidRPr="004C6460">
        <w:rPr>
          <w:lang w:val="en-US"/>
        </w:rPr>
        <w:t xml:space="preserve">: </w:t>
      </w:r>
      <w:r w:rsidR="00307095" w:rsidRPr="004C6460">
        <w:rPr>
          <w:lang w:val="en-US"/>
        </w:rPr>
        <w:t xml:space="preserve">local climate changes; Standardized Precipitation Index; </w:t>
      </w:r>
      <w:proofErr w:type="spellStart"/>
      <w:r w:rsidR="00307095" w:rsidRPr="004C6460">
        <w:rPr>
          <w:lang w:val="en-US"/>
        </w:rPr>
        <w:t>drougths</w:t>
      </w:r>
      <w:proofErr w:type="spellEnd"/>
      <w:r w:rsidR="00307095" w:rsidRPr="004C6460">
        <w:rPr>
          <w:lang w:val="en-US"/>
        </w:rPr>
        <w:t xml:space="preserve">; </w:t>
      </w:r>
      <w:proofErr w:type="spellStart"/>
      <w:r w:rsidR="00307095" w:rsidRPr="004C6460">
        <w:rPr>
          <w:lang w:val="en-US"/>
        </w:rPr>
        <w:t>floodings</w:t>
      </w:r>
      <w:proofErr w:type="spellEnd"/>
      <w:r w:rsidR="00307095" w:rsidRPr="004C6460">
        <w:rPr>
          <w:lang w:val="en-US"/>
        </w:rPr>
        <w:t>.</w:t>
      </w:r>
    </w:p>
    <w:p w:rsidR="006B28D9" w:rsidRDefault="006B28D9" w:rsidP="00A374F0">
      <w:pPr>
        <w:jc w:val="both"/>
        <w:rPr>
          <w:lang w:val="en-US"/>
        </w:rPr>
      </w:pPr>
    </w:p>
    <w:p w:rsidR="00AD75FF" w:rsidRDefault="00AD75FF" w:rsidP="00A374F0">
      <w:pPr>
        <w:jc w:val="both"/>
        <w:rPr>
          <w:lang w:val="en-US"/>
        </w:rPr>
      </w:pPr>
    </w:p>
    <w:p w:rsidR="006B28D9" w:rsidRPr="004F2BBC" w:rsidRDefault="006B28D9" w:rsidP="00A374F0">
      <w:pPr>
        <w:pStyle w:val="Ttulo1"/>
        <w:numPr>
          <w:ilvl w:val="0"/>
          <w:numId w:val="3"/>
        </w:numPr>
        <w:jc w:val="both"/>
        <w:rPr>
          <w:caps w:val="0"/>
          <w:szCs w:val="24"/>
        </w:rPr>
      </w:pPr>
      <w:r>
        <w:rPr>
          <w:caps w:val="0"/>
          <w:szCs w:val="24"/>
        </w:rPr>
        <w:t>Introdução</w:t>
      </w:r>
    </w:p>
    <w:p w:rsidR="004F2BBC" w:rsidRDefault="004F2BBC" w:rsidP="00A374F0">
      <w:pPr>
        <w:ind w:firstLine="720"/>
        <w:jc w:val="both"/>
      </w:pPr>
    </w:p>
    <w:p w:rsidR="00050061" w:rsidRPr="00B26657" w:rsidRDefault="00050061" w:rsidP="00A374F0">
      <w:pPr>
        <w:ind w:firstLine="720"/>
        <w:jc w:val="both"/>
      </w:pPr>
      <w:r>
        <w:t>A</w:t>
      </w:r>
      <w:del w:id="2" w:author="Reviewer" w:date="2018-05-28T11:46:00Z">
        <w:r w:rsidDel="005E39D3">
          <w:delText xml:space="preserve"> concentração </w:delText>
        </w:r>
        <w:r w:rsidR="00DE4E61" w:rsidDel="005E39D3">
          <w:delText>da</w:delText>
        </w:r>
      </w:del>
      <w:r w:rsidR="00DE4E61">
        <w:t>s discussões a respeito d</w:t>
      </w:r>
      <w:r>
        <w:t xml:space="preserve">as mudanças climáticas </w:t>
      </w:r>
      <w:ins w:id="3" w:author="Reviewer" w:date="2018-05-28T11:46:00Z">
        <w:r w:rsidR="005E39D3">
          <w:t xml:space="preserve">têm se concentrado </w:t>
        </w:r>
        <w:r w:rsidR="00F22514">
          <w:t xml:space="preserve">em seus efeitos </w:t>
        </w:r>
      </w:ins>
      <w:del w:id="4" w:author="Reviewer" w:date="2018-05-28T11:46:00Z">
        <w:r w:rsidR="00DE4E61" w:rsidDel="005E39D3">
          <w:delText xml:space="preserve">em </w:delText>
        </w:r>
      </w:del>
      <w:ins w:id="5" w:author="Reviewer" w:date="2018-05-28T11:46:00Z">
        <w:r w:rsidR="005E39D3">
          <w:t xml:space="preserve">na </w:t>
        </w:r>
      </w:ins>
      <w:r>
        <w:t>escala global</w:t>
      </w:r>
      <w:ins w:id="6" w:author="Reviewer" w:date="2018-05-28T12:13:00Z">
        <w:r w:rsidR="00650067">
          <w:t xml:space="preserve"> </w:t>
        </w:r>
        <w:r w:rsidR="00650067">
          <w:fldChar w:fldCharType="begin" w:fldLock="1"/>
        </w:r>
      </w:ins>
      <w:r w:rsidR="00336ACD">
        <w:instrText>ADDIN CSL_CITATION {"citationItems":[{"id":"ITEM-1","itemData":{"author":[{"dropping-particle":"","family":"IPCC – Intergovernmental Panel on Climate Change","given":"","non-dropping-particle":"","parse-names":false,"suffix":""}],"id":"ITEM-1","issued":{"date-parts":[["2014"]]},"number-of-pages":"151","publisher-place":"Geneva","title":"Climate Change 2014: Synthesis Report. Contribution of Working Groups I, II and III to the Fifth Assessment Report of the Intergovernmental Panel on Climate Change","type":"report"},"uris":["http://www.mendeley.com/documents/?uuid=b4953fa3-ff7f-31fb-8971-a3aaca714588"]}],"mendeley":{"formattedCitation":"(IPCC – Intergovernmental Panel on Climate Change, 2014)","manualFormatting":"(IPCC, 2015)","plainTextFormattedCitation":"(IPCC – Intergovernmental Panel on Climate Change, 2014)","previouslyFormattedCitation":"(IPCC – Intergovernmental Panel on Climate Change, 2014)"},"properties":{"noteIndex":0},"schema":"https://github.com/citation-style-language/schema/raw/master/csl-citation.json"}</w:instrText>
      </w:r>
      <w:r w:rsidR="00650067">
        <w:fldChar w:fldCharType="separate"/>
      </w:r>
      <w:r w:rsidR="00650067" w:rsidRPr="00650067">
        <w:rPr>
          <w:noProof/>
        </w:rPr>
        <w:t>(IPCC</w:t>
      </w:r>
      <w:del w:id="7" w:author="Reviewer" w:date="2018-05-28T12:13:00Z">
        <w:r w:rsidR="00650067" w:rsidRPr="00650067" w:rsidDel="00650067">
          <w:rPr>
            <w:noProof/>
          </w:rPr>
          <w:delText xml:space="preserve"> – Intergovernmental Panel on Climate Change</w:delText>
        </w:r>
      </w:del>
      <w:r w:rsidR="00650067" w:rsidRPr="00650067">
        <w:rPr>
          <w:noProof/>
        </w:rPr>
        <w:t>, 2015)</w:t>
      </w:r>
      <w:ins w:id="8" w:author="Reviewer" w:date="2018-05-28T12:13:00Z">
        <w:r w:rsidR="00650067">
          <w:fldChar w:fldCharType="end"/>
        </w:r>
      </w:ins>
      <w:ins w:id="9" w:author="Reviewer" w:date="2018-05-28T11:46:00Z">
        <w:r w:rsidR="00F22514">
          <w:t>.</w:t>
        </w:r>
      </w:ins>
      <w:r>
        <w:t xml:space="preserve"> </w:t>
      </w:r>
      <w:ins w:id="10" w:author="Reviewer" w:date="2018-05-28T12:13:00Z">
        <w:r w:rsidR="001D5A25">
          <w:t xml:space="preserve">Isso </w:t>
        </w:r>
      </w:ins>
      <w:r>
        <w:t>tem contribuído para colocar em segundo plano os efeitos já em curso há séculos na escala local</w:t>
      </w:r>
      <w:ins w:id="11" w:author="Reviewer" w:date="2018-05-28T12:13:00Z">
        <w:r w:rsidR="001D5A25">
          <w:t xml:space="preserve">, tais como </w:t>
        </w:r>
      </w:ins>
      <w:ins w:id="12" w:author="Reviewer" w:date="2018-05-28T12:14:00Z">
        <w:r w:rsidR="001D5A25">
          <w:t>cheias e inundações, alterações no microclima e a elevada emissão e concentração de gases de efeito estufa</w:t>
        </w:r>
      </w:ins>
      <w:ins w:id="13" w:author="Reviewer" w:date="2018-05-28T12:15:00Z">
        <w:r w:rsidR="001D5A25">
          <w:t xml:space="preserve"> </w:t>
        </w:r>
        <w:r w:rsidR="001D5A25">
          <w:fldChar w:fldCharType="begin" w:fldLock="1"/>
        </w:r>
      </w:ins>
      <w:r w:rsidR="00864ECA">
        <w:instrText>ADDIN CSL_CITATION {"citationItems":[{"id":"ITEM-1","itemData":{"ISBN":"9788526813038","abstract":"Riscos das mudanc̦as climáticas : características e implicac̦ões políticas -- Política climática e as cidades : riscos, responsabilidades e respostas políticas no nível local -- A política climática no nível local e subnacional no Brasil : as respostas políicas dos munícipios e estados brasileiros às mudanc̦as climáticas -- Mudanc̦as climáticas em Santos, na região metropolitana da Baixada Santista : rescos e respostas políticas -- Respostas políticas às mudanc̦as climáticas nos diferentes níveis de governo : oportunidades e desafios em santos, na região metropolitana da Baixada Santista e no estadao de São Paulo -- Para refleletir sobre as respostas políticas aos riscos das mudanc̦as climáticas com base nas situac̦ões estudadas.","author":[{"dropping-particle":"","family":"Barbi","given":"Fabiana","non-dropping-particle":"","parse-names":false,"suffix":""}],"edition":"1ª","id":"ITEM-1","issued":{"date-parts":[["2015"]]},"number-of-pages":"248","publisher":"Editora da Unicamp","publisher-place":"Campinas","title":"Mudanc̦as climáticas e respostas políticas nas cidades : os riscos na Baixada Santista","type":"book"},"uris":["http://www.mendeley.com/documents/?uuid=d3d12f8d-ab18-3893-be3c-bc837527424f"]},{"id":"ITEM-2","itemData":{"DOI":"10.4000/confins.10228","ISSN":"1958-9212","abstract":"A utilização de índices para a caracterização de múltiplos parâmetros socioeconômicos ambientais tem sido cada vez mais frequente na atualidade. Entre esses índices estão os que calculam a vulnerabilidade socioambiental. O conceito de vulnerabilidade e os fatores que a compõem, ainda, não são completamente identificáveis, embora se constituam em um parâmetro imprescindível para, por exemplo, estimar o risco. A vulnerabilidade diz respeito à presença do risco e, também, à capacidade dos indivíduos ou grupos em mitigar os danos, que se diferem e os tornam mais ou menos vulneráveis de acordo com o risco e suas condições de enfrentamento. Esta pesquisa apresenta metodologia para avaliar a vulnerabilidade social, infraestrutural e ambiental ao risco de inundações da área urbana de Londrina (PR). A metodologia adotada para os cálculos de vulnerabilidade foi adaptada de Mendes (2013), utilizando dados do Censo do IBGE de 2010 e o setor censitário como unidade de análise, já que esta é a menor unidade territorial com limites físicos identificáveis em campo e com dimensão adequada à operação de pesquisas em seus levantamentos populacionais. Para os cálculos dos Índices de Vulnerabilidade Social e de Infraestrutura, foram selecionadas 36 variáveis que, reclassificadas, resultaram em 13 variáveis sintéticas, distribuídas entre seis indicadores temáticos (educação, renda e estrutura etária, esgotamento sanitário, rede de drenagem pluvial, condições da habitação). O valor dos indicadores foi o resultado da soma entre as variáveis sintéticas. Dessa forma, para cada setor censitário, foram gerados seis indicadores específicos que, também, foram escalonados. O Índice de Vulnerabilidade Ambiental – IVAMB foi calculado a partir das variáveis: declividade, solo e área de APP de Mata Ciliar, ou seja, os 30m exigidos por lei. A cartografia de cada uma destas variáveis foi extrapolada para o setor censitário, para que, posteriormente, pudesse ocorrer o cruzamento dos dados. A sobreposição com os dados do uso do solo forneceu o índice de fragilidade potencial. Os índices da vulnerabilidade social, de infraestrutura e da fragilidade potencial resultaram no índice de vulnerabilidade socioambiental. Utilizando ferramentas de Geoprocessamento, por meio do software ArcGIS 9.3, foram elaborados mapas multitemáticos, visando à caracterização e ao entendimento da organização do espaço quanto às vulnerabilidades, que ressaltam as diferenças entre os setores no acesso aos serviços públ…","author":[{"dropping-particle":"","family":"Barros","given":"Mirian Vizintim Fernandes","non-dropping-particle":"","parse-names":false,"suffix":""},{"dropping-particle":"","family":"Mendes","given":"Crislaine","non-dropping-particle":"","parse-names":false,"suffix":""},{"dropping-particle":"de","family":"Castro","given":"Paulo Henrique Marques","non-dropping-particle":"","parse-names":false,"suffix":""}],"container-title":"Confins","id":"ITEM-2","issue":"24","issued":{"date-parts":[["2015","7","21"]]},"publisher":"Théry, Hervé","title":"Vulnerabilidade socioambiental à inundação na área urbana de londrina – PR","type":"article-journal"},"uris":["http://www.mendeley.com/documents/?uuid=835fdea1-50da-3559-b968-27c4ce7e4452"]},{"id":"ITEM-3","itemData":{"author":[{"dropping-particle":"","family":"Ecological","given":"Londrina","non-dropping-particle":"","parse-names":false,"suffix":""},{"dropping-particle":"","family":"Footprint","given":"Ecological","non-dropping-particle":"","parse-names":false,"suffix":""}],"id":"ITEM-3","issued":{"date-parts":[["2014"]]},"page":"1-21","title":"A pegada ecológica como instrumento de avaliação ambiental para a cidade de Londrina","type":"article-journal"},"uris":["http://www.mendeley.com/documents/?uuid=c55fd945-d107-44be-8977-2132c9461ccd"]}],"mendeley":{"formattedCitation":"(Barbi, 2015; Barros, Mendes, &amp; Castro, 2015; Ecological &amp; Footprint, 2014)","plainTextFormattedCitation":"(Barbi, 2015; Barros, Mendes, &amp; Castro, 2015; Ecological &amp; Footprint, 2014)","previouslyFormattedCitation":"(Barbi, 2015; Barros, Mendes, &amp; Castro, 2015; Ecological &amp; Footprint, 2014)"},"properties":{"noteIndex":0},"schema":"https://github.com/citation-style-language/schema/raw/master/csl-citation.json"}</w:instrText>
      </w:r>
      <w:r w:rsidR="001D5A25">
        <w:fldChar w:fldCharType="separate"/>
      </w:r>
      <w:r w:rsidR="001D5A25" w:rsidRPr="001D5A25">
        <w:rPr>
          <w:noProof/>
        </w:rPr>
        <w:t>(Barbi, 2015; Barros, Mendes, &amp; Castro, 2015; Ecological &amp; Footprint, 2014)</w:t>
      </w:r>
      <w:ins w:id="14" w:author="Reviewer" w:date="2018-05-28T12:15:00Z">
        <w:r w:rsidR="001D5A25">
          <w:fldChar w:fldCharType="end"/>
        </w:r>
      </w:ins>
      <w:r>
        <w:t xml:space="preserve">. </w:t>
      </w:r>
      <w:r w:rsidR="00DE4E61">
        <w:t xml:space="preserve">As mudanças no uso e na ocupação das terras representam uma importante fonte das alterações na dinâmica climática na escala local. </w:t>
      </w:r>
      <w:r>
        <w:t xml:space="preserve">As mudanças climáticas </w:t>
      </w:r>
      <w:del w:id="15" w:author="Reviewer" w:date="2018-05-28T12:16:00Z">
        <w:r w:rsidRPr="007C4A4D" w:rsidDel="001D5A25">
          <w:rPr>
            <w:i/>
          </w:rPr>
          <w:delText>lato sensu</w:delText>
        </w:r>
        <w:r w:rsidDel="001D5A25">
          <w:delText xml:space="preserve"> </w:delText>
        </w:r>
      </w:del>
      <w:r>
        <w:t>tem sua origem na escala local</w:t>
      </w:r>
      <w:ins w:id="16" w:author="Reviewer" w:date="2018-05-28T12:16:00Z">
        <w:r w:rsidR="001D5A25">
          <w:t xml:space="preserve"> a partir das mudanças no uso e ocupação das terras</w:t>
        </w:r>
      </w:ins>
      <w:r>
        <w:t xml:space="preserve">. O aumento da escala </w:t>
      </w:r>
      <w:r w:rsidR="001A6FBC">
        <w:t xml:space="preserve">de intervenção </w:t>
      </w:r>
      <w:r>
        <w:t xml:space="preserve">humana no </w:t>
      </w:r>
      <w:r w:rsidR="001A6FBC">
        <w:t xml:space="preserve">meio </w:t>
      </w:r>
      <w:r>
        <w:t xml:space="preserve">ambiente </w:t>
      </w:r>
      <w:r w:rsidR="001A6FBC">
        <w:t xml:space="preserve">tem </w:t>
      </w:r>
      <w:r>
        <w:t>leva</w:t>
      </w:r>
      <w:r w:rsidR="001A6FBC">
        <w:t>do</w:t>
      </w:r>
      <w:r>
        <w:t xml:space="preserve"> ao surgimento dos problemas ambientais em escala global</w:t>
      </w:r>
      <w:r w:rsidR="00DE4E61">
        <w:t xml:space="preserve"> </w:t>
      </w:r>
      <w:r w:rsidR="00DE4E61">
        <w:fldChar w:fldCharType="begin" w:fldLock="1"/>
      </w:r>
      <w:r w:rsidR="00650067">
        <w:instrText>ADDIN CSL_CITATION {"citationItems":[{"id":"ITEM-1","itemData":{"author":[{"dropping-particle":"","family":"Marques","given":"Luiz","non-dropping-particle":"","parse-names":false,"suffix":""}],"edition":"1ª","id":"ITEM-1","issued":{"date-parts":[["2015"]]},"number-of-pages":"648","publisher":"Editora da Unicamp","title":"Capitalismo e Colapso Ambiental","type":"book"},"uris":["http://www.mendeley.com/documents/?uuid=e0d15a25-423e-4faa-8d0b-e20b2489da37"]}],"mendeley":{"formattedCitation":"(Marques, 2015)","plainTextFormattedCitation":"(Marques, 2015)","previouslyFormattedCitation":"(Marques, 2015)"},"properties":{"noteIndex":0},"schema":"https://github.com/citation-style-language/schema/raw/master/csl-citation.json"}</w:instrText>
      </w:r>
      <w:r w:rsidR="00DE4E61">
        <w:fldChar w:fldCharType="separate"/>
      </w:r>
      <w:r w:rsidR="00B7126A" w:rsidRPr="00B7126A">
        <w:rPr>
          <w:noProof/>
        </w:rPr>
        <w:t>(Marques, 2015)</w:t>
      </w:r>
      <w:r w:rsidR="00DE4E61">
        <w:fldChar w:fldCharType="end"/>
      </w:r>
      <w:r>
        <w:t xml:space="preserve">, </w:t>
      </w:r>
      <w:r w:rsidR="001A6FBC">
        <w:t xml:space="preserve">e </w:t>
      </w:r>
      <w:r>
        <w:t>não o contrário. O desmatamento, por exemplo, contribui para a redução quase imediata da capacidade natural de retenção do solo e da taxa de infiltração da água</w:t>
      </w:r>
      <w:r w:rsidR="001A6FBC">
        <w:t xml:space="preserve">, </w:t>
      </w:r>
      <w:r>
        <w:t>acelerando a erosão hídrica, o assoreamento dos corpos d’água e a ocorrência de cheias e inundações</w:t>
      </w:r>
      <w:r w:rsidR="00A27595">
        <w:t xml:space="preserve"> </w:t>
      </w:r>
      <w:r w:rsidR="00A27595">
        <w:fldChar w:fldCharType="begin" w:fldLock="1"/>
      </w:r>
      <w:r w:rsidR="00650067">
        <w:instrText>ADDIN CSL_CITATION {"citationItems":[{"id":"ITEM-1","itemData":{"ISBN":"1559634022","ISSN":"&lt;null&gt;","abstract":"... can often tevetse ecosystem degtadation and enhance the conttibutions of ecosystems to human ... how to intetvene tequites substantial undetstanding of both the ecological and the ... The Millennium Ecosystem Assessment (MA) will help ptovide the knowledge base fot im- ptoved ... \\n","author":[{"dropping-particle":"","family":"MEA","given":"","non-dropping-particle":"","parse-names":false,"suffix":""}],"container-title":"MA Conceptual framework","id":"ITEM-1","issued":{"date-parts":[["2003"]]},"page":"1-25","title":"Ecosystems and Human Well-being: A framework for Assessment","type":"chapter"},"uris":["http://www.mendeley.com/documents/?uuid=b85d9624-51d3-4a80-8134-18179ab74199"]},{"id":"ITEM-2","itemData":{"ISBN":"9789251084359","abstract":"1st edition. \"Supported by Sida\"","author":[{"dropping-particle":"","family":"Gibb","given":"Christine","non-dropping-particle":"","parse-names":false,"suffix":""},{"dropping-particle":"","family":"Miller","given":"Constance","non-dropping-particle":"","parse-names":false,"suffix":""},{"dropping-particle":"","family":"Sloman","given":"Isabel","non-dropping-particle":"","parse-names":false,"suffix":""},{"dropping-particle":"","family":"Sessa","given":"Reuben","non-dropping-particle":"","parse-names":false,"suffix":""},{"dropping-particle":"","family":"Braatz","given":"Susan M.","non-dropping-particle":"","parse-names":false,"suffix":""},{"dropping-particle":"","family":"Youth and United Nations Global Alliance","given":"","non-dropping-particle":"","parse-names":false,"suffix":""},{"dropping-particle":"","family":"Sweden. Styrelsen för internationellt utvecklingssamarbete","given":"","non-dropping-particle":"","parse-names":false,"suffix":""},{"dropping-particle":"","family":"Food and Agriculture Organization of the United Nations","given":"","non-dropping-particle":"","parse-names":false,"suffix":""}],"id":"ITEM-2","issued":{"date-parts":[["2014"]]},"number-of-pages":"221","title":"The youth guide to forests","type":"book"},"uris":["http://www.mendeley.com/documents/?uuid=9f6ad638-2aa0-3853-982d-28ff995fe04c"]}],"mendeley":{"formattedCitation":"(Gibb et al., 2014; MEA, 2003)","manualFormatting":"(GIBB et al., 2014; MEA, 2003)","plainTextFormattedCitation":"(Gibb et al., 2014; MEA, 2003)","previouslyFormattedCitation":"(Gibb et al., 2014; MEA, 2003)"},"properties":{"noteIndex":0},"schema":"https://github.com/citation-style-language/schema/raw/master/csl-citation.json"}</w:instrText>
      </w:r>
      <w:r w:rsidR="00A27595">
        <w:fldChar w:fldCharType="separate"/>
      </w:r>
      <w:r w:rsidR="00B26657">
        <w:rPr>
          <w:noProof/>
        </w:rPr>
        <w:t>(GIBB et al., 2014</w:t>
      </w:r>
      <w:r w:rsidR="00A27595" w:rsidRPr="00B26657">
        <w:rPr>
          <w:noProof/>
        </w:rPr>
        <w:t>; MEA, 2003)</w:t>
      </w:r>
      <w:r w:rsidR="00A27595">
        <w:fldChar w:fldCharType="end"/>
      </w:r>
      <w:r w:rsidRPr="00B26657">
        <w:t>.</w:t>
      </w:r>
    </w:p>
    <w:p w:rsidR="00DE4E61" w:rsidRDefault="00050061" w:rsidP="00A374F0">
      <w:pPr>
        <w:ind w:firstLine="720"/>
        <w:jc w:val="both"/>
      </w:pPr>
      <w:r>
        <w:t>Em um contexto de agravamento da ocorrência de eventos climáticos extremos</w:t>
      </w:r>
      <w:r w:rsidR="00DE4E61">
        <w:t xml:space="preserve"> em todo o mundo </w:t>
      </w:r>
      <w:r w:rsidR="0011284D">
        <w:fldChar w:fldCharType="begin" w:fldLock="1"/>
      </w:r>
      <w:r w:rsidR="00650067">
        <w:instrText>ADDIN CSL_CITATION {"citationItems":[{"id":"ITEM-1","itemData":{"DOI":"10.1029/2005JD006290","ISSN":"0148-0227","author":[{"dropping-particle":"V.","family":"Alexander","given":"L.","non-dropping-particle":"","parse-names":false,"suffix":""},{"dropping-particle":"","family":"Zhang","given":"X.","non-dropping-particle":"","parse-names":false,"suffix":""},{"dropping-particle":"","family":"Peterson","given":"T. C.","non-dropping-particle":"","parse-names":false,"suffix":""},{"dropping-particle":"","family":"Caesar","given":"J.","non-dropping-particle":"","parse-names":false,"suffix":""},{"dropping-particle":"","family":"Gleason","given":"B.","non-dropping-particle":"","parse-names":false,"suffix":""},{"dropping-particle":"","family":"Klein Tank","given":"A. M. G.","non-dropping-particle":"","parse-names":false,"suffix":""},{"dropping-particle":"","family":"Haylock","given":"M.","non-dropping-particle":"","parse-names":false,"suffix":""},{"dropping-particle":"","family":"Collins","given":"D.","non-dropping-particle":"","parse-names":false,"suffix":""},{"dropping-particle":"","family":"Trewin","given":"B.","non-dropping-particle":"","parse-names":false,"suffix":""},{"dropping-particle":"","family":"Rahimzadeh","given":"F.","non-dropping-particle":"","parse-names":false,"suffix":""},{"dropping-particle":"","family":"Tagipour","given":"A.","non-dropping-particle":"","parse-names":false,"suffix":""},{"dropping-particle":"","family":"Rupa Kumar","given":"K.","non-dropping-particle":"","parse-names":false,"suffix":""},{"dropping-particle":"","family":"Revadekar","given":"J.","non-dropping-particle":"","parse-names":false,"suffix":""},{"dropping-particle":"","family":"Griffiths","given":"G.","non-dropping-particle":"","parse-names":false,"suffix":""},{"dropping-particle":"","family":"Vincent","given":"L.","non-dropping-particle":"","parse-names":false,"suffix":""},{"dropping-particle":"","family":"Stephenson","given":"D. B.","non-dropping-particle":"","parse-names":false,"suffix":""},{"dropping-particle":"","family":"Burn","given":"J.","non-dropping-particle":"","parse-names":false,"suffix":""},{"dropping-particle":"","family":"Aguilar","given":"E.","non-dropping-particle":"","parse-names":false,"suffix":""},{"dropping-particle":"","family":"Brunet","given":"M.","non-dropping-particle":"","parse-names":false,"suffix":""},{"dropping-particle":"","family":"Taylor","given":"M.","non-dropping-particle":"","parse-names":false,"suffix":""},{"dropping-particle":"","family":"New","given":"M.","non-dropping-particle":"","parse-names":false,"suffix":""},{"dropping-particle":"","family":"Zhai","given":"P.","non-dropping-particle":"","parse-names":false,"suffix":""},{"dropping-particle":"","family":"Rusticucci","given":"M.","non-dropping-particle":"","parse-names":false,"suffix":""},{"dropping-particle":"","family":"Vazquez-Aguirre","given":"J. L.","non-dropping-particle":"","parse-names":false,"suffix":""}],"container-title":"Journal of Geophysical Research","id":"ITEM-1","issue":"D5","issued":{"date-parts":[["2006","3","16"]]},"page":"D05109","title":"Global observed changes in daily climate extremes of temperature and precipitation","type":"article-journal","volume":"111"},"uris":["http://www.mendeley.com/documents/?uuid=f8dbfee6-3db6-34c6-9bc0-a4a7e23750e5"]},{"id":"ITEM-2","itemData":{"abstract":"\r\n\r\nA crise que a humanidade enfrenta atualmente teve suas principais características anunciadas pela ciência há pelo menos meio século. Mesmo assim, o fenômeno não encontrou resposta adequada por parte das forças políticas e econômicas que definem os destinos do planeta. Na base do problema, sabemos todos, se encontra um modelo de desenvolvimento que não incorporou a variável ambiental como prioridade de sua equação.\r\n\r\nAs mudanças climáticas são, sem dúvida, a manifestação mais grave deste descompasso. E se há maneiras de responder efetivamente e com a urgência necessária à dimensão e à complexidade do desafio apresentado pelo agravamento do fenômeno, elas passam inevitavelmente pela construção de uma nova matriz de desenvolvimento.\r\n\r\nTal tarefa, por certo, não cabe exclusivamente ao setor ambiental. Ela apresenta um nítido perfil de transversalidade, que implica todas as áreas do desenvolvimento humano. E se o comprometimento efetivo dos líderes mundiais com o uso racional de recursos segue ocupando lugar de destaque nessa agenda, não se deve correr o risco de subdimensionar a relevância da participação dos demais setores nos processos de debate e de tomada de decisões, incluídas aí as populações mais vulneráveis aos impactos climáticos.\r\n\r\nObviamente, temos pela frente um processo árduo de construção de consensos, que exige intensa mobilização social e a ampliação dos espaços de discussão. E nesse contexto, em que a comunicação desempenha papel destacado, a ANDI considera pesar sobre o jornalismo uma responsabilidade diferenciada.\r\n\r\nSão várias as razões que fazem da cobertura jornalística qualificada um fator crucial para que o debate público sobre a temática possa avançar com efetividade. Uma delas é o hermetismo do discurso cientifico sobre as causas do problema e os meios de enfrentá-lo. Outra, a intencional opacidade dos posicionamentos adotados pela maior parte dos agentes governamentais, tanto em nível doméstico quanto nos foros climáticos internacionais. Mas não menos merecedoras de atenção são as abordagens frequentemente polarizadas que se origi- nam de representantes de setores chave, como ONGs ambientalistas e empresariado.\r\n\r\nAlém da capacidade de disseminar informações contextualizadas sobre as mais diversas vertentes do fenômeno, a mídia noticiosa tem o poder de contribuir para a priorização do tema na esfera pública e para a fiscalização tanto das ações, programas e políticas de foco climático quanto do desempenho dos responsáveis d…","author":[{"dropping-particle":"","family":"Agência de Notícias dos Direitos da Infância – ANDI","given":"","non-dropping-particle":"","parse-names":false,"suffix":""}],"id":"ITEM-2","issued":{"date-parts":[["2010"]]},"number-of-pages":"68","publisher-place":"Brasília-DF","title":"Mudanças climáticas na imprensa brasileira: Uma análise comparativa da cobertura feita por 50 jornais entre julho de 2005 a dezembro de 2008","type":"report"},"uris":["http://www.mendeley.com/documents/?uuid=8b437aef-2012-381b-9b72-e12af05e9695"]},{"id":"ITEM-3","itemData":{"abstract":"A atenuação dos efeitos das mudanças climáticas globais e a adaptação a estas são os maiores desafios da huma-nidade neste início de século. O progresso econômico e científico, que contribuiu decisivamente para a solução de problemas históricos e aumentou o nível de bem-estar da população nas últimas décadas, trouxe um inimigo des-conhecido até agora. Mais do que nunca, dependemos da geração de eletricidade, do transporte de passageiros e mercadorias, da produção de alimentos e de outras conquistas de nossa civilização, todas envolvendo a emissão de gases do efeito estufa (GEE). Como consequência desse aumento da concentração de GEE na atmosfera, a elevação na temperatura média do pla-neta já é uma realidade e, de acordo com o Painel Intergovernamental de Mudanças Climáticas, uma elevação de 2ºC na temperatura média da Terra parece inevitável, mesmo que todas as medidas para reduzir as emissões e capturar car-bono se concretizem. No cenário mais pessimista, mantendo-se as atividades atuais, as previsões são de um aumento de mais de 6°C na temperatura média da Terra, com consequências catastróficas para os ecossistemas e a humanida-de. Embora os modelos adotem uma margem de incerteza, para a maioria dos cientistas que estuda esse campo não restam dúvidas quanto ao risco das mudanças climáticas e do papel humano no agravamento delas. Como o equilíbrio climático do planeta é frágil, o aumento das temperaturas já registradas criou situações novas, como a redução da calota glacial, antes permanentemente congelada no Círculo Ártico, e intensificou fenômenos antigos, como furacões no sul dos Estados Unidos. Todas essas alterações têm grande poder de destruição, afetando milhões de pessoas e causando prejuízos de bilhões.","author":[{"dropping-particle":"","family":"Marengo","given":"J. A.","non-dropping-particle":"","parse-names":false,"suffix":""},{"dropping-particle":"","family":"Schaeffer","given":"R.","non-dropping-particle":"","parse-names":false,"suffix":""},{"dropping-particle":"","family":"Pinto","given":"H. S.","non-dropping-particle":"","parse-names":false,"suffix":""},{"dropping-particle":"","family":"Zee","given":"D. M. W.","non-dropping-particle":"","parse-names":false,"suffix":""}],"id":"ITEM-3","issued":{"date-parts":[["2009"]]},"number-of-pages":"76","publisher-place":"Rio de Janeiro","title":"Mudanças climáticas e eventos extremos no Brasil","type":"report"},"uris":["http://www.mendeley.com/documents/?uuid=37238533-b080-3015-9c8d-9836a5a38bc1"]},{"id":"ITEM-4","itemData":{"abstract":"Análise conjunta Brasil-Reino Unido sobre os impactos das mudanças climáticas e do desmatamento na Amazônia","author":[{"dropping-particle":"","family":"Marengo","given":"J. A.","non-dropping-particle":"","parse-names":false,"suffix":""},{"dropping-particle":"","family":"Nobre","given":"C. A.","non-dropping-particle":"","parse-names":false,"suffix":""},{"dropping-particle":"","family":"Chan Chou","given":"S.","non-dropping-particle":"","parse-names":false,"suffix":""},{"dropping-particle":"","family":"Tomasella","given":"J.","non-dropping-particle":"","parse-names":false,"suffix":""},{"dropping-particle":"","family":"Sampaio","given":"G.","non-dropping-particle":"","parse-names":false,"suffix":""},{"dropping-particle":"","family":"Alves","given":"L. M.","non-dropping-particle":"","parse-names":false,"suffix":""},{"dropping-particle":"","family":"Obregón","given":"G. O.","non-dropping-particle":"","parse-names":false,"suffix":""},{"dropping-particle":"","family":"Soares","given":"W. R.","non-dropping-particle":"","parse-names":false,"suffix":""},{"dropping-particle":"","family":"Betts","given":"R.","non-dropping-particle":"","parse-names":false,"suffix":""},{"dropping-particle":"","family":"Kay","given":"G.","non-dropping-particle":"","parse-names":false,"suffix":""}],"id":"ITEM-4","issued":{"date-parts":[["2011"]]},"number-of-pages":"56","publisher-place":"São Paulo","title":"Riscos das mudanças climáticas no Brasil","type":"report"},"uris":["http://www.mendeley.com/documents/?uuid=e50bfc70-6fb9-3c36-9357-028d1415e3cf"]},{"id":"ITEM-5","itemData":{"abstract":"O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CEPED","given":"","non-dropping-particle":"","parse-names":false,"suffix":""}],"id":"ITEM-5","issued":{"date-parts":[["2013"]]},"publisher-place":"Florianópolis","title":"Atlas Brasileiro de Desastres Naturais – 1991 a 2012","type":"report"},"uris":["http://www.mendeley.com/documents/?uuid=b783b32d-ae4c-3d5a-91ee-7d5733b59389"]},{"id":"ITEM-6","itemData":{"URL":"https://www.ncdc.noaa.gov/climate-information/extreme-events","abstract":"Extreme events such as heat waves, droughts, tornadoes, and hurricanes have affected the United States since the dawn of time. NCEI provides a variety of information detailing these events categorized by type of event.","accessed":{"date-parts":[["2017","9","3"]]},"author":[{"dropping-particle":"","family":"National Oceanic and Atmospheric Administration – NOAA","given":"","non-dropping-particle":"","parse-names":false,"suffix":""}],"id":"ITEM-6","issued":{"date-parts":[["2017"]]},"title":"Extreme Events | National Centers for Environmental Information (NCEI) formerly known as National Climatic Data Center (NCDC)","type":"webpage"},"uris":["http://www.mendeley.com/documents/?uuid=1ac7dd20-297e-354d-8cec-3dc924297328"]},{"id":"ITEM-7","itemData":{"URL":"http://www.mi.gov.br/reconhecimentos-realizados","accessed":{"date-parts":[["2017","8","22"]]},"author":[{"dropping-particle":"","family":"Ministério da Integração Nacional","given":"","non-dropping-particle":"","parse-names":false,"suffix":""}],"id":"ITEM-7","issued":{"date-parts":[["2017"]]},"title":"Série Histórica de Reconhecimentos Realizados 2003-2016","type":"webpage"},"uris":["http://www.mendeley.com/documents/?uuid=e3f50fe0-5f78-32cc-8ef5-5a04a887f3f8"]}],"mendeley":{"formattedCitation":"(Agência de Notícias dos Direitos da Infância – ANDI, 2010; Alexander et al., 2006; Centro Universitário de Estudos e Pesquisas sobre Desastres – CEPED, 2013; J. A. Marengo et al., 2011; J. A. Marengo, Schaeffer, Pinto, &amp; Zee, 2009; Ministério da Integração Nacional, 2017; National Oceanic and Atmospheric Administration – NOAA, 2017)","plainTextFormattedCitation":"(Agência de Notícias dos Direitos da Infância – ANDI, 2010; Alexander et al., 2006; Centro Universitário de Estudos e Pesquisas sobre Desastres – CEPED, 2013; J. A. Marengo et al., 2011; J. A. Marengo, Schaeffer, Pinto, &amp; Zee, 2009; Ministério da Integração Nacional, 2017; National Oceanic and Atmospheric Administration – NOAA, 2017)","previouslyFormattedCitation":"(Agência de Notícias dos Direitos da Infância – ANDI, 2010; Alexander et al., 2006; Centro Universitário de Estudos e Pesquisas sobre Desastres – CEPED, 2013; J. A. Marengo et al., 2011; J. A. Marengo, Schaeffer, Pinto, &amp; Zee, 2009; Ministério da Integração Nacional, 2017; National Oceanic and Atmospheric Administration – NOAA, 2017)"},"properties":{"noteIndex":0},"schema":"https://github.com/citation-style-language/schema/raw/master/csl-citation.json"}</w:instrText>
      </w:r>
      <w:r w:rsidR="0011284D">
        <w:fldChar w:fldCharType="separate"/>
      </w:r>
      <w:r w:rsidR="00B7126A" w:rsidRPr="00B7126A">
        <w:rPr>
          <w:noProof/>
        </w:rPr>
        <w:t>(Agência de Notícias dos Direitos da Infância – ANDI, 2010; Alexander et al., 2006; Centro Universitário de Estudos e Pesquisas sobre Desastres – CEPED, 2013; J. A. Marengo et al., 2011; J. A. Marengo, Schaeffer, Pinto, &amp; Zee, 2009; Ministério da Integração Nacional, 2017; National Oceanic and Atmospheric Administration – NOAA, 2017)</w:t>
      </w:r>
      <w:r w:rsidR="0011284D">
        <w:fldChar w:fldCharType="end"/>
      </w:r>
      <w:r>
        <w:t xml:space="preserve">, a discussão dos efeitos climáticos na escala local se torna fundamental para </w:t>
      </w:r>
      <w:r w:rsidR="001D75BD">
        <w:t xml:space="preserve">subsidiar a definição </w:t>
      </w:r>
      <w:ins w:id="17" w:author="Reviewer" w:date="2018-05-28T12:17:00Z">
        <w:r w:rsidR="00864ECA">
          <w:t xml:space="preserve">de </w:t>
        </w:r>
      </w:ins>
      <w:r>
        <w:t xml:space="preserve">políticas ambientais e a gestão dos recursos </w:t>
      </w:r>
      <w:r w:rsidR="00DE4E61">
        <w:t>naturais</w:t>
      </w:r>
      <w:r>
        <w:t xml:space="preserve">. O Relatório do IPPC – </w:t>
      </w:r>
      <w:proofErr w:type="spellStart"/>
      <w:r w:rsidRPr="00E414AA">
        <w:rPr>
          <w:i/>
        </w:rPr>
        <w:t>Intergovernmental</w:t>
      </w:r>
      <w:proofErr w:type="spellEnd"/>
      <w:r w:rsidRPr="00E414AA">
        <w:rPr>
          <w:i/>
        </w:rPr>
        <w:t xml:space="preserve"> </w:t>
      </w:r>
      <w:proofErr w:type="spellStart"/>
      <w:r w:rsidRPr="00E414AA">
        <w:rPr>
          <w:i/>
        </w:rPr>
        <w:t>Panel</w:t>
      </w:r>
      <w:proofErr w:type="spellEnd"/>
      <w:r w:rsidRPr="00E414AA">
        <w:rPr>
          <w:i/>
        </w:rPr>
        <w:t xml:space="preserve"> </w:t>
      </w:r>
      <w:proofErr w:type="spellStart"/>
      <w:r w:rsidRPr="00E414AA">
        <w:rPr>
          <w:i/>
        </w:rPr>
        <w:t>on</w:t>
      </w:r>
      <w:proofErr w:type="spellEnd"/>
      <w:r w:rsidRPr="00E414AA">
        <w:rPr>
          <w:i/>
        </w:rPr>
        <w:t xml:space="preserve"> </w:t>
      </w:r>
      <w:proofErr w:type="spellStart"/>
      <w:r w:rsidRPr="00E414AA">
        <w:rPr>
          <w:i/>
        </w:rPr>
        <w:t>Climate</w:t>
      </w:r>
      <w:proofErr w:type="spellEnd"/>
      <w:r w:rsidRPr="00E414AA">
        <w:rPr>
          <w:i/>
        </w:rPr>
        <w:t xml:space="preserve"> </w:t>
      </w:r>
      <w:proofErr w:type="spellStart"/>
      <w:r w:rsidRPr="00E414AA">
        <w:rPr>
          <w:i/>
        </w:rPr>
        <w:t>Change</w:t>
      </w:r>
      <w:proofErr w:type="spellEnd"/>
      <w:r w:rsidR="0011284D">
        <w:t xml:space="preserve"> – </w:t>
      </w:r>
      <w:proofErr w:type="spellStart"/>
      <w:ins w:id="18" w:author="Reviewer" w:date="2018-05-28T12:59:00Z">
        <w:r w:rsidR="00EE0F59" w:rsidRPr="00EE0F59">
          <w:rPr>
            <w:i/>
            <w:rPrChange w:id="19" w:author="Reviewer" w:date="2018-05-28T12:59:00Z">
              <w:rPr/>
            </w:rPrChange>
          </w:rPr>
          <w:t>Climate</w:t>
        </w:r>
        <w:proofErr w:type="spellEnd"/>
        <w:r w:rsidR="00EE0F59" w:rsidRPr="00EE0F59">
          <w:rPr>
            <w:i/>
            <w:rPrChange w:id="20" w:author="Reviewer" w:date="2018-05-28T12:59:00Z">
              <w:rPr/>
            </w:rPrChange>
          </w:rPr>
          <w:t xml:space="preserve"> </w:t>
        </w:r>
        <w:proofErr w:type="spellStart"/>
        <w:r w:rsidR="00EE0F59" w:rsidRPr="00EE0F59">
          <w:rPr>
            <w:i/>
            <w:rPrChange w:id="21" w:author="Reviewer" w:date="2018-05-28T12:59:00Z">
              <w:rPr/>
            </w:rPrChange>
          </w:rPr>
          <w:t>Change</w:t>
        </w:r>
        <w:proofErr w:type="spellEnd"/>
        <w:r w:rsidR="00EE0F59" w:rsidRPr="00EE0F59">
          <w:rPr>
            <w:i/>
            <w:rPrChange w:id="22" w:author="Reviewer" w:date="2018-05-28T12:59:00Z">
              <w:rPr/>
            </w:rPrChange>
          </w:rPr>
          <w:t xml:space="preserve"> 2014: </w:t>
        </w:r>
        <w:proofErr w:type="spellStart"/>
        <w:r w:rsidR="00EE0F59" w:rsidRPr="00EE0F59">
          <w:rPr>
            <w:i/>
            <w:rPrChange w:id="23" w:author="Reviewer" w:date="2018-05-28T12:59:00Z">
              <w:rPr/>
            </w:rPrChange>
          </w:rPr>
          <w:t>Synthesis</w:t>
        </w:r>
        <w:proofErr w:type="spellEnd"/>
        <w:r w:rsidR="00EE0F59" w:rsidRPr="00EE0F59">
          <w:rPr>
            <w:i/>
            <w:rPrChange w:id="24" w:author="Reviewer" w:date="2018-05-28T12:59:00Z">
              <w:rPr/>
            </w:rPrChange>
          </w:rPr>
          <w:t xml:space="preserve"> </w:t>
        </w:r>
        <w:proofErr w:type="spellStart"/>
        <w:r w:rsidR="00EE0F59" w:rsidRPr="00EE0F59">
          <w:rPr>
            <w:i/>
            <w:rPrChange w:id="25" w:author="Reviewer" w:date="2018-05-28T12:59:00Z">
              <w:rPr/>
            </w:rPrChange>
          </w:rPr>
          <w:t>Report</w:t>
        </w:r>
      </w:ins>
      <w:proofErr w:type="spellEnd"/>
      <w:del w:id="26" w:author="Reviewer" w:date="2018-05-28T12:59:00Z">
        <w:r w:rsidR="0011284D" w:rsidDel="00EE0F59">
          <w:delText>AR5</w:delText>
        </w:r>
      </w:del>
      <w:r w:rsidR="0011284D">
        <w:t xml:space="preserve"> </w:t>
      </w:r>
      <w:ins w:id="27" w:author="Reviewer" w:date="2018-05-28T13:00:00Z">
        <w:r w:rsidR="00EE0F59">
          <w:fldChar w:fldCharType="begin" w:fldLock="1"/>
        </w:r>
      </w:ins>
      <w:r w:rsidR="00336ACD">
        <w:instrText>ADDIN CSL_CITATION {"citationItems":[{"id":"ITEM-1","itemData":{"ISBN":"9789291691432","abstract":"Pachauri, Rajendra K Meyer, Leo Van Ypersele, Jean-Pascal Brinkman, Sander Van Kesteren, Line Leprince-Ringuet, Noëmie Van Boxmeer, Fijke","author":[{"dropping-particle":"","family":"IPCC","given":"","non-dropping-particle":"","parse-names":false,"suffix":""}],"container-title":"IPCC","id":"ITEM-1","issued":{"date-parts":[["2014"]]},"number-of-pages":"151","title":"Climate Change 2014: Synthesis Report. Contribution of Working Groups I, II and III to the Fifth Assessment Report of the Intergovernmental Panel on Climate Change","type":"book"},"uris":["http://www.mendeley.com/documents/?uuid=b5903fb9-b3aa-4598-94d1-92981506344a"]}],"mendeley":{"formattedCitation":"(IPCC, 2014)","plainTextFormattedCitation":"(IPCC, 2014)","previouslyFormattedCitation":"(IPCC, 2014)"},"properties":{"noteIndex":0},"schema":"https://github.com/citation-style-language/schema/raw/master/csl-citation.json"}</w:instrText>
      </w:r>
      <w:r w:rsidR="00EE0F59">
        <w:fldChar w:fldCharType="separate"/>
      </w:r>
      <w:r w:rsidR="00EE0F59" w:rsidRPr="00EE0F59">
        <w:rPr>
          <w:noProof/>
        </w:rPr>
        <w:t>(IPCC, 2014)</w:t>
      </w:r>
      <w:ins w:id="28" w:author="Reviewer" w:date="2018-05-28T13:00:00Z">
        <w:r w:rsidR="00EE0F59">
          <w:fldChar w:fldCharType="end"/>
        </w:r>
      </w:ins>
      <w:del w:id="29" w:author="Reviewer" w:date="2018-05-28T12:59:00Z">
        <w:r w:rsidR="0011284D" w:rsidDel="00EE0F59">
          <w:fldChar w:fldCharType="begin" w:fldLock="1"/>
        </w:r>
        <w:r w:rsidR="00650067" w:rsidRPr="00EE0F59" w:rsidDel="00EE0F59">
          <w:rPr>
            <w:rPrChange w:id="30" w:author="Reviewer" w:date="2018-05-28T12:59:00Z">
              <w:rPr/>
            </w:rPrChange>
          </w:rPr>
          <w:delInstrText>ADDIN CSL_CITATION {"citationItems":[{"id":"ITEM-1","itemData":{"author":[{"dropping-particle":"","family":"IPCC – Intergovernmental Panel on Climate Change","given":"","non-dropping-particle":"","parse-names":false,"suffix":""}],"id":"ITEM-1","issued":{"date-parts":[["2015"]]},"number-of-pages":"151","publisher-place":"Geneva","title":"Fifth Assessment Report - Synthesis Report","type":"report"},"uris":["http://www.mendeley.com/documents/?uuid=b4953fa3-ff7f-31fb-8971-a3aaca714588"]}],"mendeley":{"formattedCitation":"(IPCC – Intergovernmental Panel on Climate Change, 2015)","manualFormatting":"(IPCC, 2015)","plainTextFormattedCitation":"(IPCC – Intergovernmental Panel on Climate Change, 2015)","previouslyFormattedCitation":"(IPCC – Intergovernmental Panel on Climate Change, 2015)"},"properties":{"noteIndex":0},"schema":"https://github.com/citation-style-language/schema/raw/master/csl-citation.json"}</w:delInstrText>
        </w:r>
        <w:r w:rsidR="0011284D" w:rsidDel="00EE0F59">
          <w:fldChar w:fldCharType="separate"/>
        </w:r>
        <w:r w:rsidR="0011284D" w:rsidRPr="00EE0F59" w:rsidDel="00EE0F59">
          <w:rPr>
            <w:noProof/>
          </w:rPr>
          <w:delText>(IPCC, 2015)</w:delText>
        </w:r>
        <w:r w:rsidR="0011284D" w:rsidDel="00EE0F59">
          <w:fldChar w:fldCharType="end"/>
        </w:r>
      </w:del>
      <w:r>
        <w:t xml:space="preserve"> apresenta </w:t>
      </w:r>
      <w:r w:rsidR="00DE4E61">
        <w:t xml:space="preserve">um conjunto de </w:t>
      </w:r>
      <w:r>
        <w:t>evidências sobre a ocorrência de eventos extremos</w:t>
      </w:r>
      <w:r w:rsidR="00DE4E61">
        <w:t xml:space="preserve"> em várias parte</w:t>
      </w:r>
      <w:ins w:id="31" w:author="Reviewer" w:date="2018-05-28T12:17:00Z">
        <w:r w:rsidR="00864ECA">
          <w:t>s</w:t>
        </w:r>
      </w:ins>
      <w:r w:rsidR="00DE4E61">
        <w:t xml:space="preserve"> do mundo</w:t>
      </w:r>
      <w:r>
        <w:t>, esp</w:t>
      </w:r>
      <w:r w:rsidRPr="006B4E50">
        <w:t xml:space="preserve">ecialmente nos países menos desenvolvidos </w:t>
      </w:r>
      <w:r>
        <w:t>de</w:t>
      </w:r>
      <w:r w:rsidRPr="006B4E50">
        <w:t xml:space="preserve"> clima tropical. </w:t>
      </w:r>
      <w:r>
        <w:t>O</w:t>
      </w:r>
      <w:r w:rsidRPr="006B4E50">
        <w:t xml:space="preserve"> </w:t>
      </w:r>
      <w:del w:id="32" w:author="Reviewer" w:date="2018-05-28T13:00:00Z">
        <w:r w:rsidRPr="006B4E50" w:rsidDel="00EE0F59">
          <w:delText xml:space="preserve">AR5 </w:delText>
        </w:r>
      </w:del>
      <w:ins w:id="33" w:author="Reviewer" w:date="2018-05-28T13:00:00Z">
        <w:r w:rsidR="00EE0F59">
          <w:t>relatório</w:t>
        </w:r>
        <w:r w:rsidR="00EE0F59" w:rsidRPr="006B4E50">
          <w:t xml:space="preserve"> </w:t>
        </w:r>
      </w:ins>
      <w:r>
        <w:t>destaca que</w:t>
      </w:r>
      <w:r w:rsidR="00DE4E61">
        <w:t xml:space="preserve"> as</w:t>
      </w:r>
      <w:ins w:id="34" w:author="Reviewer" w:date="2018-05-28T13:00:00Z">
        <w:r w:rsidR="00EE0F59">
          <w:t xml:space="preserve"> </w:t>
        </w:r>
        <w:r w:rsidR="00EE0F59">
          <w:fldChar w:fldCharType="begin" w:fldLock="1"/>
        </w:r>
      </w:ins>
      <w:r w:rsidR="00336ACD">
        <w:instrText>ADDIN CSL_CITATION {"citationItems":[{"id":"ITEM-1","itemData":{"ISBN":"9789291691432","abstract":"Pachauri, Rajendra K Meyer, Leo Van Ypersele, Jean-Pascal Brinkman, Sander Van Kesteren, Line Leprince-Ringuet, Noëmie Van Boxmeer, Fijke","author":[{"dropping-particle":"","family":"IPCC","given":"","non-dropping-particle":"","parse-names":false,"suffix":""}],"container-title":"IPCC","id":"ITEM-1","issued":{"date-parts":[["2014"]]},"number-of-pages":"151","title":"Climate Change 2014: Synthesis Report. Contribution of Working Groups I, II and III to the Fifth Assessment Report of the Intergovernmental Panel on Climate Change","type":"book"},"uris":["http://www.mendeley.com/documents/?uuid=b5903fb9-b3aa-4598-94d1-92981506344a"]}],"mendeley":{"formattedCitation":"(IPCC, 2014)","manualFormatting":"(IPCC, 2014, p. 53)","plainTextFormattedCitation":"(IPCC, 2014)","previouslyFormattedCitation":"(IPCC, 2014)"},"properties":{"noteIndex":0},"schema":"https://github.com/citation-style-language/schema/raw/master/csl-citation.json"}</w:instrText>
      </w:r>
      <w:ins w:id="35" w:author="Reviewer" w:date="2018-05-28T13:00:00Z">
        <w:r w:rsidR="00EE0F59">
          <w:fldChar w:fldCharType="separate"/>
        </w:r>
        <w:r w:rsidR="00EE0F59" w:rsidRPr="00EE0F59">
          <w:rPr>
            <w:noProof/>
          </w:rPr>
          <w:t>(IPCC, 2014</w:t>
        </w:r>
        <w:r w:rsidR="00EE0F59">
          <w:rPr>
            <w:noProof/>
          </w:rPr>
          <w:t>, p. 53</w:t>
        </w:r>
        <w:r w:rsidR="00EE0F59" w:rsidRPr="00EE0F59">
          <w:rPr>
            <w:noProof/>
          </w:rPr>
          <w:t>)</w:t>
        </w:r>
        <w:r w:rsidR="00EE0F59">
          <w:fldChar w:fldCharType="end"/>
        </w:r>
      </w:ins>
      <w:del w:id="36" w:author="Reviewer" w:date="2018-05-28T13:00:00Z">
        <w:r w:rsidDel="00EE0F59">
          <w:delText xml:space="preserve"> </w:delText>
        </w:r>
        <w:r w:rsidR="0011284D" w:rsidDel="00EE0F59">
          <w:fldChar w:fldCharType="begin" w:fldLock="1"/>
        </w:r>
        <w:r w:rsidR="00EE0F59" w:rsidRPr="00EE0F59" w:rsidDel="00EE0F59">
          <w:rPr>
            <w:rPrChange w:id="37" w:author="Reviewer" w:date="2018-05-28T13:00:00Z">
              <w:rPr/>
            </w:rPrChange>
          </w:rPr>
          <w:delInstrText>ADDIN CSL_CITATION {"citationItems":[{"id":"ITEM-1","itemData":{"author":[{"dropping-particle":"","family":"IPCC – Intergovernmental Panel on Climate Change","given":"","non-dropping-particle":"","parse-names":false,"suffix":""}],"id":"ITEM-1","issued":{"date-parts":[["2014"]]},"number-of-pages":"151","publisher-place":"Geneva","title":"Climate Change 2014: Synthesis Report. Contribution of Working Groups I, II and III to the Fifth Assessment Report of the Intergovernmental Panel on Climate Change","type":"report"},"uris":["http://www.mendeley.com/documents/?uuid=b4953fa3-ff7f-31fb-8971-a3aaca714588"]}],"mendeley":{"formattedCitation":"(IPCC – Intergovernmental Panel on Climate Change, 2014)","manualFormatting":"(IPCC, 2015, p. 53)","plainTextFormattedCitation":"(IPCC – Intergovernmental Panel on Climate Change, 2014)","previouslyFormattedCitation":"(IPCC – Intergovernmental Panel on Climate Change, 2015)"},"properties":{"noteIndex":0},"schema":"https://github.com/citation-style-language/schema/raw/master/csl-citation.json"}</w:delInstrText>
        </w:r>
        <w:r w:rsidR="0011284D" w:rsidDel="00EE0F59">
          <w:fldChar w:fldCharType="separate"/>
        </w:r>
        <w:r w:rsidR="0011284D" w:rsidRPr="00336ACD" w:rsidDel="00EE0F59">
          <w:rPr>
            <w:noProof/>
          </w:rPr>
          <w:delText>(IPCC, 2015, p. 53</w:delText>
        </w:r>
        <w:r w:rsidR="0011284D" w:rsidRPr="00085D76" w:rsidDel="00EE0F59">
          <w:rPr>
            <w:noProof/>
          </w:rPr>
          <w:delText>)</w:delText>
        </w:r>
        <w:r w:rsidR="0011284D" w:rsidDel="00EE0F59">
          <w:fldChar w:fldCharType="end"/>
        </w:r>
      </w:del>
      <w:r w:rsidRPr="00E36975">
        <w:t>,</w:t>
      </w:r>
      <w:r>
        <w:t xml:space="preserve"> “mudanças extremas no clima e eventos climáticos extremos têm sido obse</w:t>
      </w:r>
      <w:r w:rsidR="00DE4E61">
        <w:t>rvados desde a década de 1950”.</w:t>
      </w:r>
    </w:p>
    <w:p w:rsidR="00050061" w:rsidRDefault="00050061" w:rsidP="00A374F0">
      <w:pPr>
        <w:ind w:firstLine="720"/>
        <w:jc w:val="both"/>
      </w:pPr>
      <w:r w:rsidRPr="00EF737E">
        <w:t>Segundo</w:t>
      </w:r>
      <w:r w:rsidR="0011284D">
        <w:t xml:space="preserve"> </w:t>
      </w:r>
      <w:r w:rsidR="0011284D">
        <w:fldChar w:fldCharType="begin" w:fldLock="1"/>
      </w:r>
      <w:r w:rsidR="00650067">
        <w:instrText>ADDIN CSL_CITATION {"citationItems":[{"id":"ITEM-1","itemData":{"DOI":"10.1590/S0103-40142008000200006","ISSN":"0103-4014","abstract":"&lt;p&gt;O presente documento constitui uma revisão do estado da arte do conhecimento sobre mudanças de clima e água no Brasil e na América do Sul. Discutem-se alguns dos resultados dos estudos do Painel Intergovernamental de Mudanças Climáticas (IPCC) e do Relatório de Clima do Inpe em relação a estudos obervacionais de variabilidade de clima e projeções de clima e das componentes do ciclo hidrológico até finais do século XXI, para as principais bacias hidrográficas no continente. Um dos aspectos importantes discutidos neste informe refere-se aos aspectos econômico e gerencial do recurso água nas diferentes regiões do Brasil, e como isso pode mudar num cenário de mudanças de clima.&lt;/p&gt;","author":[{"dropping-particle":"","family":"Marengo","given":"José Antônio","non-dropping-particle":"","parse-names":false,"suffix":""}],"container-title":"Estudos Avançados","id":"ITEM-1","issue":"63","issued":{"date-parts":[["2008"]]},"page":"83-96","publisher":"Instituto de Estudos Avançados da Universidade de São Paulo","title":"Água e mudanças climáticas","type":"article-journal","volume":"22"},"uris":["http://www.mendeley.com/documents/?uuid=e785dfa6-9b02-3543-8547-bf952de0a122"]}],"mendeley":{"formattedCitation":"(José Antônio Marengo, 2008)","manualFormatting":"(MARENGO, 2008, p. 86)","plainTextFormattedCitation":"(José Antônio Marengo, 2008)","previouslyFormattedCitation":"(José Antônio Marengo, 2008)"},"properties":{"noteIndex":0},"schema":"https://github.com/citation-style-language/schema/raw/master/csl-citation.json"}</w:instrText>
      </w:r>
      <w:r w:rsidR="0011284D">
        <w:fldChar w:fldCharType="separate"/>
      </w:r>
      <w:r w:rsidR="0011284D" w:rsidRPr="0011284D">
        <w:rPr>
          <w:noProof/>
        </w:rPr>
        <w:t>(MARENGO, 2008</w:t>
      </w:r>
      <w:r w:rsidR="0011284D">
        <w:rPr>
          <w:noProof/>
        </w:rPr>
        <w:t>, p. 86</w:t>
      </w:r>
      <w:r w:rsidR="0011284D" w:rsidRPr="0011284D">
        <w:rPr>
          <w:noProof/>
        </w:rPr>
        <w:t>)</w:t>
      </w:r>
      <w:r w:rsidR="0011284D">
        <w:fldChar w:fldCharType="end"/>
      </w:r>
      <w:r w:rsidRPr="006B4E50">
        <w:t>, “O</w:t>
      </w:r>
      <w:r>
        <w:t xml:space="preserve"> Brasil é vulnerável às mudanças climáticas atuais e mais ainda às que se projetam para o futuro, especialmente quanto aos eventos climáticos extremos”.</w:t>
      </w:r>
      <w:r w:rsidR="00D124EB">
        <w:t xml:space="preserve"> </w:t>
      </w:r>
      <w:del w:id="38" w:author="Reviewer" w:date="2018-05-28T12:18:00Z">
        <w:r w:rsidR="00D124EB" w:rsidDel="00864ECA">
          <w:delText xml:space="preserve">O </w:delText>
        </w:r>
      </w:del>
      <w:ins w:id="39" w:author="Reviewer" w:date="2018-05-28T12:18:00Z">
        <w:r w:rsidR="00864ECA">
          <w:t xml:space="preserve">As informações disponíveis sugerem um </w:t>
        </w:r>
      </w:ins>
      <w:r w:rsidR="00D124EB">
        <w:t>aumento na ocorrência de eventos extremos no Brasil</w:t>
      </w:r>
      <w:ins w:id="40" w:author="Reviewer" w:date="2018-05-28T12:18:00Z">
        <w:r w:rsidR="00864ECA">
          <w:t>, os qu</w:t>
        </w:r>
      </w:ins>
      <w:ins w:id="41" w:author="Reviewer" w:date="2018-05-28T12:19:00Z">
        <w:r w:rsidR="00864ECA">
          <w:t>ais</w:t>
        </w:r>
      </w:ins>
      <w:r w:rsidR="00D124EB">
        <w:t xml:space="preserve"> t</w:t>
      </w:r>
      <w:ins w:id="42" w:author="Reviewer" w:date="2018-05-28T12:19:00Z">
        <w:r w:rsidR="00864ECA">
          <w:t>ê</w:t>
        </w:r>
      </w:ins>
      <w:del w:id="43" w:author="Reviewer" w:date="2018-05-28T12:19:00Z">
        <w:r w:rsidR="00D124EB" w:rsidDel="00864ECA">
          <w:delText>e</w:delText>
        </w:r>
      </w:del>
      <w:r w:rsidR="00D124EB">
        <w:t xml:space="preserve">m afetado o bem-estar das pessoas, </w:t>
      </w:r>
      <w:del w:id="44" w:author="Reviewer" w:date="2018-05-28T12:19:00Z">
        <w:r w:rsidR="00D124EB" w:rsidDel="00864ECA">
          <w:delText xml:space="preserve">resultando além da </w:delText>
        </w:r>
      </w:del>
      <w:r w:rsidR="00D124EB">
        <w:t xml:space="preserve">perda material e econômica, </w:t>
      </w:r>
      <w:del w:id="45" w:author="Reviewer" w:date="2018-05-28T12:19:00Z">
        <w:r w:rsidR="00D124EB" w:rsidDel="00864ECA">
          <w:delText xml:space="preserve">na perda </w:delText>
        </w:r>
      </w:del>
      <w:r w:rsidR="00D124EB">
        <w:t>de vidas humanas e da qualidade ambiental</w:t>
      </w:r>
      <w:ins w:id="46" w:author="Reviewer" w:date="2018-05-28T12:19:00Z">
        <w:r w:rsidR="00864ECA">
          <w:t xml:space="preserve"> conforme revelado pelo</w:t>
        </w:r>
      </w:ins>
      <w:r w:rsidR="00974ACB">
        <w:t xml:space="preserve"> </w:t>
      </w:r>
      <w:r w:rsidR="00974ACB">
        <w:fldChar w:fldCharType="begin" w:fldLock="1"/>
      </w:r>
      <w:ins w:id="47" w:author="Reviewer" w:date="2018-05-28T12:19:00Z">
        <w:r w:rsidR="00864ECA">
          <w:instrText>ADDIN CSL_CITATION {"citationItems":[{"id":"ITEM-1","itemData":{"DOI":"10.4000/confins.9673","ISSN":"1958-9212","abstract":"A perda do patrimônio cultural edificado implicaria em prejuízos expressivos para a memória e a história do país, assim como em danos para milhares de pessoas que têm empregos advindos da condição de Ouro Preto como cidade patrimonial. O foco deste artigo é tratar a exposição a riscos do patrimônio edificado em Ouro Preto, que podem aumentar pelos cenários futuros consequentes das mudanças climáticas globais, em especial pelo agravamento das condições de ocorrência de escorregamentos de terra. Com esse objetivo o texto é organizado em quatro partes, além da introdução. Inicialmente é discutida a preocupação da UNESCO, órgão gestor do patrimônio cultural em escala internacional a respeito da incidência das mudanças climáticas sobre o patrimônio da humanidade, bem como os cenários identificados para o Brasil e para o Sudeste do país, em particular. Na segunda parte apresenta-se em que medida a morfologia do município e a forma como sua ocupação ocorreu o tornaram propício a escorregamentos que colocam em situação de risco tanto a população quanto o patrimônio cultural. Depois, apresentam-se pontos onde é possível perceber ameaças ao patrimônio edificado, seguido das considerações finais.","author":[{"dropping-particle":"","family":"Zanirato","given":"Sílvia Helena","non-dropping-particle":"","parse-names":false,"suffix":""},{"dropping-particle":"","family":"Ribeiro","given":"Wagner Costa","non-dropping-particle":"","parse-names":false,"suffix":""}],"container-title":"Confins","id":"ITEM-1","issue":"21","issued":{"date-parts":[["2014","6","20"]]},"publisher":"Théry, Hervé","title":"Mudanças climáticas e risco ao patrimônio cultural em Ouro Preto – MG - Brasil","type":"article-journal"},"uris":["http://www.mendeley.com/documents/?uuid=4aefee3d-51a8-35eb-bcdb-cecdec58aefd"]},{"id":"ITEM-2","itemData":{"abstract":"O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CEPED","given":"","non-dropping-particle":"","parse-names":false,"suffix":""}],"id":"ITEM-2","issued":{"date-parts":[["2013"]]},"publisher-place":"Florianópolis","title":"Atlas Brasileiro de Desastres Naturais – 1991 a 2012","type":"report"},"uris":["http://www.mendeley.com/documents/?uuid=b783b32d-ae4c-3d5a-91ee-7d5733b59389"]}],"mendeley":{"formattedCitation":"(Centro Universitário de Estudos e Pesquisas sobre Desastres – CEPED, 2013; Zanirato &amp; Ribeiro, 2014)","manualFormatting":"Centro Universitário de Estudos e Pesquisas sobre Desastres (CEPED, 2013), Zanirato e Ribeiro (2014)","plainTextFormattedCitation":"(Centro Universitário de Estudos e Pesquisas sobre Desastres – CEPED, 2013; Zanirato &amp; Ribeiro, 2014)","previouslyFormattedCitation":"(Centro Universitário de Estudos e Pesquisas sobre Desastres – CEPED, 2013; Zanirato &amp; Ribeiro, 2014)"},"properties":{"noteIndex":0},"schema":"https://github.com/citation-style-language/schema/raw/master/csl-citation.json"}</w:instrText>
        </w:r>
      </w:ins>
      <w:del w:id="48" w:author="Reviewer" w:date="2018-05-28T12:19:00Z">
        <w:r w:rsidR="00650067" w:rsidDel="00864ECA">
          <w:delInstrText>ADDIN CSL_CITATION {"citationItems":[{"id":"ITEM-1","itemData":{"DOI":"10.4000/confins.9673","ISSN":"1958-9212","abstract":"A perda do patrimônio cultural edificado implicaria em prejuízos expressivos para a memória e a história do país, assim como em danos para milhares de pessoas que têm empregos advindos da condição de Ouro Preto como cidade patrimonial. O foco deste artigo é tratar a exposição a riscos do patrimônio edificado em Ouro Preto, que podem aumentar pelos cenários futuros consequentes das mudanças climáticas globais, em especial pelo agravamento das condições de ocorrência de escorregamentos de terra. Com esse objetivo o texto é organizado em quatro partes, além da introdução. Inicialmente é discutida a preocupação da UNESCO, órgão gestor do patrimônio cultural em escala internacional a respeito da incidência das mudanças climáticas sobre o patrimônio da humanidade, bem como os cenários identificados para o Brasil e para o Sudeste do país, em particular. Na segunda parte apresenta-se em que medida a morfologia do município e a forma como sua ocupação ocorreu o tornaram propício a escorregamentos que colocam em situação de risco tanto a população quanto o patrimônio cultural. Depois, apresentam-se pontos onde é possível perceber ameaças ao patrimônio edificado, seguido das considerações finais.","author":[{"dropping-particle":"","family":"Zanirato","given":"Sílvia Helena","non-dropping-particle":"","parse-names":false,"suffix":""},{"dropping-particle":"","family":"Ribeiro","given":"Wagner Costa","non-dropping-particle":"","parse-names":false,"suffix":""}],"container-title":"Confins","id":"ITEM-1","issue":"21","issued":{"date-parts":[["2014","6","20"]]},"publisher":"Théry, Hervé","title":"Mudanças climáticas e risco ao patrimônio cultural em Ouro Preto – MG - Brasil","type":"article-journal"},"uris":["http://www.mendeley.com/documents/?uuid=4aefee3d-51a8-35eb-bcdb-cecdec58aefd"]},{"id":"ITEM-2","itemData":{"abstract":"O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CEPED","given":"","non-dropping-particle":"","parse-names":false,"suffix":""}],"id":"ITEM-2","issued":{"date-parts":[["2013"]]},"publisher-place":"Florianópolis","title":"Atlas Brasileiro de Desastres Naturais – 1991 a 2012","type":"report"},"uris":["http://www.mendeley.com/documents/?uuid=b783b32d-ae4c-3d5a-91ee-7d5733b59389"]}],"mendeley":{"formattedCitation":"(Centro Universitário de Estudos e Pesquisas sobre Desastres – CEPED, 2013; Zanirato &amp; Ribeiro, 2014)","plainTextFormattedCitation":"(Centro Universitário de Estudos e Pesquisas sobre Desastres – CEPED, 2013; Zanirato &amp; Ribeiro, 2014)","previouslyFormattedCitation":"(Centro Universitário de Estudos e Pesquisas sobre Desastres – CEPED, 2013; Zanirato &amp; Ribeiro, 2014)"},"properties":{"noteIndex":0},"schema":"https://github.com/citation-style-language/schema/raw/master/csl-citation.json"}</w:delInstrText>
        </w:r>
      </w:del>
      <w:r w:rsidR="00974ACB">
        <w:fldChar w:fldCharType="separate"/>
      </w:r>
      <w:del w:id="49" w:author="Reviewer" w:date="2018-05-28T12:19:00Z">
        <w:r w:rsidR="00B7126A" w:rsidRPr="00B7126A" w:rsidDel="00864ECA">
          <w:rPr>
            <w:noProof/>
          </w:rPr>
          <w:delText>(</w:delText>
        </w:r>
      </w:del>
      <w:r w:rsidR="00B7126A" w:rsidRPr="00B7126A">
        <w:rPr>
          <w:noProof/>
        </w:rPr>
        <w:t xml:space="preserve">Centro Universitário de Estudos e Pesquisas sobre Desastres </w:t>
      </w:r>
      <w:del w:id="50" w:author="Reviewer" w:date="2018-05-28T12:19:00Z">
        <w:r w:rsidR="00B7126A" w:rsidRPr="00B7126A" w:rsidDel="00864ECA">
          <w:rPr>
            <w:noProof/>
          </w:rPr>
          <w:delText xml:space="preserve">– </w:delText>
        </w:r>
      </w:del>
      <w:ins w:id="51" w:author="Reviewer" w:date="2018-05-28T12:19:00Z">
        <w:r w:rsidR="00864ECA">
          <w:rPr>
            <w:noProof/>
          </w:rPr>
          <w:t>(</w:t>
        </w:r>
      </w:ins>
      <w:r w:rsidR="00B7126A" w:rsidRPr="00B7126A">
        <w:rPr>
          <w:noProof/>
        </w:rPr>
        <w:t>CEPED, 2013</w:t>
      </w:r>
      <w:ins w:id="52" w:author="Reviewer" w:date="2018-05-28T12:19:00Z">
        <w:r w:rsidR="00864ECA">
          <w:rPr>
            <w:noProof/>
          </w:rPr>
          <w:t>),</w:t>
        </w:r>
      </w:ins>
      <w:del w:id="53" w:author="Reviewer" w:date="2018-05-28T12:19:00Z">
        <w:r w:rsidR="00B7126A" w:rsidRPr="00B7126A" w:rsidDel="00864ECA">
          <w:rPr>
            <w:noProof/>
          </w:rPr>
          <w:delText>;</w:delText>
        </w:r>
      </w:del>
      <w:r w:rsidR="00B7126A" w:rsidRPr="00B7126A">
        <w:rPr>
          <w:noProof/>
        </w:rPr>
        <w:t xml:space="preserve"> Zanirato </w:t>
      </w:r>
      <w:ins w:id="54" w:author="Reviewer" w:date="2018-05-28T12:19:00Z">
        <w:r w:rsidR="00864ECA">
          <w:rPr>
            <w:noProof/>
          </w:rPr>
          <w:t>e</w:t>
        </w:r>
      </w:ins>
      <w:del w:id="55" w:author="Reviewer" w:date="2018-05-28T12:19:00Z">
        <w:r w:rsidR="00B7126A" w:rsidRPr="00B7126A" w:rsidDel="00864ECA">
          <w:rPr>
            <w:noProof/>
          </w:rPr>
          <w:delText>&amp;</w:delText>
        </w:r>
      </w:del>
      <w:r w:rsidR="00B7126A" w:rsidRPr="00B7126A">
        <w:rPr>
          <w:noProof/>
        </w:rPr>
        <w:t xml:space="preserve"> Ribeiro</w:t>
      </w:r>
      <w:del w:id="56" w:author="Reviewer" w:date="2018-05-28T12:19:00Z">
        <w:r w:rsidR="00B7126A" w:rsidRPr="00B7126A" w:rsidDel="00864ECA">
          <w:rPr>
            <w:noProof/>
          </w:rPr>
          <w:delText>,</w:delText>
        </w:r>
      </w:del>
      <w:r w:rsidR="00B7126A" w:rsidRPr="00B7126A">
        <w:rPr>
          <w:noProof/>
        </w:rPr>
        <w:t xml:space="preserve"> </w:t>
      </w:r>
      <w:ins w:id="57" w:author="Reviewer" w:date="2018-05-28T12:19:00Z">
        <w:r w:rsidR="00864ECA">
          <w:rPr>
            <w:noProof/>
          </w:rPr>
          <w:t>(</w:t>
        </w:r>
      </w:ins>
      <w:r w:rsidR="00B7126A" w:rsidRPr="00B7126A">
        <w:rPr>
          <w:noProof/>
        </w:rPr>
        <w:t>2014)</w:t>
      </w:r>
      <w:r w:rsidR="00974ACB">
        <w:fldChar w:fldCharType="end"/>
      </w:r>
      <w:ins w:id="58" w:author="Reviewer" w:date="2018-05-28T12:19:00Z">
        <w:r w:rsidR="00864ECA">
          <w:t xml:space="preserve"> e </w:t>
        </w:r>
      </w:ins>
      <w:ins w:id="59" w:author="Reviewer" w:date="2018-05-28T12:20:00Z">
        <w:r w:rsidR="00864ECA">
          <w:fldChar w:fldCharType="begin" w:fldLock="1"/>
        </w:r>
      </w:ins>
      <w:r w:rsidR="00864ECA">
        <w:instrText>ADDIN CSL_CITATION {"citationItems":[{"id":"ITEM-1","itemData":{"abstract":"\r\n\r\nA crise que a humanidade enfrenta atualmente teve suas principais características anunciadas pela ciência há pelo menos meio século. Mesmo assim, o fenômeno não encontrou resposta adequada por parte das forças políticas e econômicas que definem os destinos do planeta. Na base do problema, sabemos todos, se encontra um modelo de desenvolvimento que não incorporou a variável ambiental como prioridade de sua equação.\r\n\r\nAs mudanças climáticas são, sem dúvida, a manifestação mais grave deste descompasso. E se há maneiras de responder efetivamente e com a urgência necessária à dimensão e à complexidade do desafio apresentado pelo agravamento do fenômeno, elas passam inevitavelmente pela construção de uma nova matriz de desenvolvimento.\r\n\r\nTal tarefa, por certo, não cabe exclusivamente ao setor ambiental. Ela apresenta um nítido perfil de transversalidade, que implica todas as áreas do desenvolvimento humano. E se o comprometimento efetivo dos líderes mundiais com o uso racional de recursos segue ocupando lugar de destaque nessa agenda, não se deve correr o risco de subdimensionar a relevância da participação dos demais setores nos processos de debate e de tomada de decisões, incluídas aí as populações mais vulneráveis aos impactos climáticos.\r\n\r\nObviamente, temos pela frente um processo árduo de construção de consensos, que exige intensa mobilização social e a ampliação dos espaços de discussão. E nesse contexto, em que a comunicação desempenha papel destacado, a ANDI considera pesar sobre o jornalismo uma responsabilidade diferenciada.\r\n\r\nSão várias as razões que fazem da cobertura jornalística qualificada um fator crucial para que o debate público sobre a temática possa avançar com efetividade. Uma delas é o hermetismo do discurso cientifico sobre as causas do problema e os meios de enfrentá-lo. Outra, a intencional opacidade dos posicionamentos adotados pela maior parte dos agentes governamentais, tanto em nível doméstico quanto nos foros climáticos internacionais. Mas não menos merecedoras de atenção são as abordagens frequentemente polarizadas que se origi- nam de representantes de setores chave, como ONGs ambientalistas e empresariado.\r\n\r\nAlém da capacidade de disseminar informações contextualizadas sobre as mais diversas vertentes do fenômeno, a mídia noticiosa tem o poder de contribuir para a priorização do tema na esfera pública e para a fiscalização tanto das ações, programas e políticas de foco climático quanto do desempenho dos responsáveis d…","author":[{"dropping-particle":"","family":"Agência de Notícias dos Direitos da Infância – ANDI","given":"","non-dropping-particle":"","parse-names":false,"suffix":""}],"id":"ITEM-1","issued":{"date-parts":[["2010"]]},"number-of-pages":"68","publisher-place":"Brasília-DF","title":"Mudanças climáticas na imprensa brasileira: Uma análise comparativa da cobertura feita por 50 jornais entre julho de 2005 a dezembro de 2008","type":"report"},"uris":["http://www.mendeley.com/documents/?uuid=8b437aef-2012-381b-9b72-e12af05e9695"]}],"mendeley":{"formattedCitation":"(Agência de Notícias dos Direitos da Infância – ANDI, 2010)","manualFormatting":"as notícais publicadas pela Agência de Notícias dos Direitos da Infância (ANDI, 2010)","plainTextFormattedCitation":"(Agência de Notícias dos Direitos da Infância – ANDI, 2010)","previouslyFormattedCitation":"(Agência de Notícias dos Direitos da Infância – ANDI, 2010)"},"properties":{"noteIndex":0},"schema":"https://github.com/citation-style-language/schema/raw/master/csl-citation.json"}</w:instrText>
      </w:r>
      <w:r w:rsidR="00864ECA">
        <w:fldChar w:fldCharType="separate"/>
      </w:r>
      <w:ins w:id="60" w:author="Reviewer" w:date="2018-05-28T12:20:00Z">
        <w:r w:rsidR="00864ECA">
          <w:rPr>
            <w:noProof/>
          </w:rPr>
          <w:t xml:space="preserve">as notícais publicadas pela </w:t>
        </w:r>
      </w:ins>
      <w:del w:id="61" w:author="Reviewer" w:date="2018-05-28T12:20:00Z">
        <w:r w:rsidR="00864ECA" w:rsidRPr="00864ECA" w:rsidDel="00864ECA">
          <w:rPr>
            <w:noProof/>
          </w:rPr>
          <w:delText>(</w:delText>
        </w:r>
      </w:del>
      <w:r w:rsidR="00864ECA" w:rsidRPr="00864ECA">
        <w:rPr>
          <w:noProof/>
        </w:rPr>
        <w:t xml:space="preserve">Agência de Notícias dos Direitos da Infância </w:t>
      </w:r>
      <w:del w:id="62" w:author="Reviewer" w:date="2018-05-28T12:20:00Z">
        <w:r w:rsidR="00864ECA" w:rsidRPr="00864ECA" w:rsidDel="00864ECA">
          <w:rPr>
            <w:noProof/>
          </w:rPr>
          <w:delText xml:space="preserve">– </w:delText>
        </w:r>
      </w:del>
      <w:ins w:id="63" w:author="Reviewer" w:date="2018-05-28T12:20:00Z">
        <w:r w:rsidR="00864ECA">
          <w:rPr>
            <w:noProof/>
          </w:rPr>
          <w:t>(</w:t>
        </w:r>
      </w:ins>
      <w:r w:rsidR="00864ECA" w:rsidRPr="00864ECA">
        <w:rPr>
          <w:noProof/>
        </w:rPr>
        <w:t>ANDI, 2010)</w:t>
      </w:r>
      <w:ins w:id="64" w:author="Reviewer" w:date="2018-05-28T12:20:00Z">
        <w:r w:rsidR="00864ECA">
          <w:fldChar w:fldCharType="end"/>
        </w:r>
      </w:ins>
      <w:r w:rsidR="00D124EB">
        <w:t xml:space="preserve">. </w:t>
      </w:r>
      <w:ins w:id="65" w:author="Reviewer" w:date="2018-05-28T12:20:00Z">
        <w:r w:rsidR="00864ECA">
          <w:t xml:space="preserve">Cabe destacar que o crescimento demográfico e </w:t>
        </w:r>
      </w:ins>
      <w:ins w:id="66" w:author="Reviewer" w:date="2018-05-28T12:21:00Z">
        <w:r w:rsidR="00864ECA">
          <w:t xml:space="preserve">da urbanização </w:t>
        </w:r>
      </w:ins>
      <w:ins w:id="67" w:author="Reviewer" w:date="2018-05-28T12:22:00Z">
        <w:r w:rsidR="00864ECA">
          <w:fldChar w:fldCharType="begin" w:fldLock="1"/>
        </w:r>
      </w:ins>
      <w:r w:rsidR="00CF0E04">
        <w:instrText>ADDIN CSL_CITATION {"citationItems":[{"id":"ITEM-1","itemData":{"URL":"https://sidra.ibge.gov.br/home/scnt/brasil","accessed":{"date-parts":[["2018","3","3"]]},"author":[{"dropping-particle":"","family":"IBGE","given":"Instituto Brasileiro de Geografia e Estatística.","non-dropping-particle":"","parse-names":false,"suffix":""}],"id":"ITEM-1","issued":{"date-parts":[["2018"]]},"title":"Sistema IBGE de Recuperação Automática - SIDRA","type":"webpage"},"uris":["http://www.mendeley.com/documents/?uuid=04c1bbc2-68a2-3598-a908-196c50387470"]}],"mendeley":{"formattedCitation":"(IBGE, 2018)","plainTextFormattedCitation":"(IBGE, 2018)","previouslyFormattedCitation":"(IBGE, 2018)"},"properties":{"noteIndex":0},"schema":"https://github.com/citation-style-language/schema/raw/master/csl-citation.json"}</w:instrText>
      </w:r>
      <w:r w:rsidR="00864ECA">
        <w:fldChar w:fldCharType="separate"/>
      </w:r>
      <w:r w:rsidR="00864ECA" w:rsidRPr="00864ECA">
        <w:rPr>
          <w:noProof/>
        </w:rPr>
        <w:t>(IBGE, 2018)</w:t>
      </w:r>
      <w:ins w:id="68" w:author="Reviewer" w:date="2018-05-28T12:22:00Z">
        <w:r w:rsidR="00864ECA">
          <w:fldChar w:fldCharType="end"/>
        </w:r>
        <w:r w:rsidR="00864ECA">
          <w:t xml:space="preserve"> podem</w:t>
        </w:r>
      </w:ins>
      <w:ins w:id="69" w:author="Reviewer" w:date="2018-05-28T12:21:00Z">
        <w:r w:rsidR="00864ECA">
          <w:t xml:space="preserve"> </w:t>
        </w:r>
        <w:r w:rsidR="00864ECA">
          <w:lastRenderedPageBreak/>
          <w:t>contribui</w:t>
        </w:r>
      </w:ins>
      <w:ins w:id="70" w:author="Reviewer" w:date="2018-05-28T12:22:00Z">
        <w:r w:rsidR="00864ECA">
          <w:t>r</w:t>
        </w:r>
      </w:ins>
      <w:ins w:id="71" w:author="Reviewer" w:date="2018-05-28T12:21:00Z">
        <w:r w:rsidR="00864ECA">
          <w:t xml:space="preserve"> para amplificar os efeitos negativos dos eventos extremos sobre o bem-estar das pessoas. </w:t>
        </w:r>
      </w:ins>
      <w:r w:rsidR="007475A2">
        <w:t xml:space="preserve">Essas evidências reforçam a tese de que o agravamento de um evento está diretamente relacionado à vulnerabilidade ambiental dos espaços ocupados pela sociedade </w:t>
      </w:r>
      <w:r w:rsidR="007475A2">
        <w:fldChar w:fldCharType="begin" w:fldLock="1"/>
      </w:r>
      <w:r w:rsidR="00864ECA">
        <w:instrText>ADDIN CSL_CITATION {"citationItems":[{"id":"ITEM-1","itemData":{"DOI":"10.4000/confins.10228","ISSN":"1958-9212","abstract":"A utilização de índices para a caracterização de múltiplos parâmetros socioeconômicos ambientais tem sido cada vez mais frequente na atualidade. Entre esses índices estão os que calculam a vulnerabilidade socioambiental. O conceito de vulnerabilidade e os fatores que a compõem, ainda, não são completamente identificáveis, embora se constituam em um parâmetro imprescindível para, por exemplo, estimar o risco. A vulnerabilidade diz respeito à presença do risco e, também, à capacidade dos indivíduos ou grupos em mitigar os danos, que se diferem e os tornam mais ou menos vulneráveis de acordo com o risco e suas condições de enfrentamento. Esta pesquisa apresenta metodologia para avaliar a vulnerabilidade social, infraestrutural e ambiental ao risco de inundações da área urbana de Londrina (PR). A metodologia adotada para os cálculos de vulnerabilidade foi adaptada de Mendes (2013), utilizando dados do Censo do IBGE de 2010 e o setor censitário como unidade de análise, já que esta é a menor unidade territorial com limites físicos identificáveis em campo e com dimensão adequada à operação de pesquisas em seus levantamentos populacionais. Para os cálculos dos Índices de Vulnerabilidade Social e de Infraestrutura, foram selecionadas 36 variáveis que, reclassificadas, resultaram em 13 variáveis sintéticas, distribuídas entre seis indicadores temáticos (educação, renda e estrutura etária, esgotamento sanitário, rede de drenagem pluvial, condições da habitação). O valor dos indicadores foi o resultado da soma entre as variáveis sintéticas. Dessa forma, para cada setor censitário, foram gerados seis indicadores específicos que, também, foram escalonados. O Índice de Vulnerabilidade Ambiental – IVAMB foi calculado a partir das variáveis: declividade, solo e área de APP de Mata Ciliar, ou seja, os 30m exigidos por lei. A cartografia de cada uma destas variáveis foi extrapolada para o setor censitário, para que, posteriormente, pudesse ocorrer o cruzamento dos dados. A sobreposição com os dados do uso do solo forneceu o índice de fragilidade potencial. Os índices da vulnerabilidade social, de infraestrutura e da fragilidade potencial resultaram no índice de vulnerabilidade socioambiental. Utilizando ferramentas de Geoprocessamento, por meio do software ArcGIS 9.3, foram elaborados mapas multitemáticos, visando à caracterização e ao entendimento da organização do espaço quanto às vulnerabilidades, que ressaltam as diferenças entre os setores no acesso aos serviços públ…","author":[{"dropping-particle":"","family":"Barros","given":"Mirian Vizintim Fernandes","non-dropping-particle":"","parse-names":false,"suffix":""},{"dropping-particle":"","family":"Mendes","given":"Crislaine","non-dropping-particle":"","parse-names":false,"suffix":""},{"dropping-particle":"de","family":"Castro","given":"Paulo Henrique Marques","non-dropping-particle":"","parse-names":false,"suffix":""}],"container-title":"Confins","id":"ITEM-1","issue":"24","issued":{"date-parts":[["2015","7","21"]]},"publisher":"Théry, Hervé","title":"Vulnerabilidade socioambiental à inundação na área urbana de londrina – PR","type":"article-journal"},"uris":["http://www.mendeley.com/documents/?uuid=835fdea1-50da-3559-b968-27c4ce7e4452"]}],"mendeley":{"formattedCitation":"(Barros et al., 2015)","plainTextFormattedCitation":"(Barros et al., 2015)","previouslyFormattedCitation":"(Barros et al., 2015)"},"properties":{"noteIndex":0},"schema":"https://github.com/citation-style-language/schema/raw/master/csl-citation.json"}</w:instrText>
      </w:r>
      <w:r w:rsidR="007475A2">
        <w:fldChar w:fldCharType="separate"/>
      </w:r>
      <w:r w:rsidR="001D5A25" w:rsidRPr="001D5A25">
        <w:rPr>
          <w:noProof/>
        </w:rPr>
        <w:t>(Barros et al., 2015)</w:t>
      </w:r>
      <w:r w:rsidR="007475A2">
        <w:fldChar w:fldCharType="end"/>
      </w:r>
      <w:r w:rsidR="007475A2">
        <w:t>.</w:t>
      </w:r>
    </w:p>
    <w:p w:rsidR="00565B8C" w:rsidRDefault="00565B8C" w:rsidP="00A374F0">
      <w:pPr>
        <w:ind w:firstLine="720"/>
        <w:jc w:val="both"/>
      </w:pPr>
      <w:r>
        <w:t xml:space="preserve">O Brasil tem enfrentado inúmeros </w:t>
      </w:r>
      <w:ins w:id="72" w:author="Reviewer" w:date="2018-05-28T12:24:00Z">
        <w:r w:rsidR="00CF0E04">
          <w:t xml:space="preserve">climáticos </w:t>
        </w:r>
      </w:ins>
      <w:r>
        <w:t>eventos extremos</w:t>
      </w:r>
      <w:ins w:id="73" w:author="Reviewer" w:date="2018-05-28T12:22:00Z">
        <w:r w:rsidR="00CF0E04">
          <w:t xml:space="preserve"> </w:t>
        </w:r>
      </w:ins>
      <w:ins w:id="74" w:author="Reviewer" w:date="2018-05-28T12:23:00Z">
        <w:r w:rsidR="00CF0E04">
          <w:fldChar w:fldCharType="begin" w:fldLock="1"/>
        </w:r>
      </w:ins>
      <w:r w:rsidR="00414858">
        <w:instrText>ADDIN CSL_CITATION {"citationItems":[{"id":"ITEM-1","itemData":{"abstract":"O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CEPED","given":"","non-dropping-particle":"","parse-names":false,"suffix":""}],"id":"ITEM-1","issued":{"date-parts":[["2013"]]},"publisher-place":"Florianópolis","title":"Atlas Brasileiro de Desastres Naturais – 1991 a 2012","type":"report"},"uris":["http://www.mendeley.com/documents/?uuid=b783b32d-ae4c-3d5a-91ee-7d5733b59389"]},{"id":"ITEM-2","itemData":{"DOI":"10.4000/confins.9673","ISSN":"1958-9212","abstract":"A perda do patrimônio cultural edificado implicaria em prejuízos expressivos para a memória e a história do país, assim como em danos para milhares de pessoas que têm empregos advindos da condição de Ouro Preto como cidade patrimonial. O foco deste artigo é tratar a exposição a riscos do patrimônio edificado em Ouro Preto, que podem aumentar pelos cenários futuros consequentes das mudanças climáticas globais, em especial pelo agravamento das condições de ocorrência de escorregamentos de terra. Com esse objetivo o texto é organizado em quatro partes, além da introdução. Inicialmente é discutida a preocupação da UNESCO, órgão gestor do patrimônio cultural em escala internacional a respeito da incidência das mudanças climáticas sobre o patrimônio da humanidade, bem como os cenários identificados para o Brasil e para o Sudeste do país, em particular. Na segunda parte apresenta-se em que medida a morfologia do município e a forma como sua ocupação ocorreu o tornaram propício a escorregamentos que colocam em situação de risco tanto a população quanto o patrimônio cultural. Depois, apresentam-se pontos onde é possível perceber ameaças ao patrimônio edificado, seguido das considerações finais.","author":[{"dropping-particle":"","family":"Zanirato","given":"Sílvia Helena","non-dropping-particle":"","parse-names":false,"suffix":""},{"dropping-particle":"","family":"Ribeiro","given":"Wagner Costa","non-dropping-particle":"","parse-names":false,"suffix":""}],"container-title":"Confins","id":"ITEM-2","issue":"21","issued":{"date-parts":[["2014","6","20"]]},"publisher":"Théry, Hervé","title":"Mudanças climáticas e risco ao patrimônio cultural em Ouro Preto – MG - Brasil","type":"article-journal"},"uris":["http://www.mendeley.com/documents/?uuid=4aefee3d-51a8-35eb-bcdb-cecdec58aefd"]},{"id":"ITEM-3","itemData":{"abstract":"\r\n\r\nA crise que a humanidade enfrenta atualmente teve suas principais características anunciadas pela ciência há pelo menos meio século. Mesmo assim, o fenômeno não encontrou resposta adequada por parte das forças políticas e econômicas que definem os destinos do planeta. Na base do problema, sabemos todos, se encontra um modelo de desenvolvimento que não incorporou a variável ambiental como prioridade de sua equação.\r\n\r\nAs mudanças climáticas são, sem dúvida, a manifestação mais grave deste descompasso. E se há maneiras de responder efetivamente e com a urgência necessária à dimensão e à complexidade do desafio apresentado pelo agravamento do fenômeno, elas passam inevitavelmente pela construção de uma nova matriz de desenvolvimento.\r\n\r\nTal tarefa, por certo, não cabe exclusivamente ao setor ambiental. Ela apresenta um nítido perfil de transversalidade, que implica todas as áreas do desenvolvimento humano. E se o comprometimento efetivo dos líderes mundiais com o uso racional de recursos segue ocupando lugar de destaque nessa agenda, não se deve correr o risco de subdimensionar a relevância da participação dos demais setores nos processos de debate e de tomada de decisões, incluídas aí as populações mais vulneráveis aos impactos climáticos.\r\n\r\nObviamente, temos pela frente um processo árduo de construção de consensos, que exige intensa mobilização social e a ampliação dos espaços de discussão. E nesse contexto, em que a comunicação desempenha papel destacado, a ANDI considera pesar sobre o jornalismo uma responsabilidade diferenciada.\r\n\r\nSão várias as razões que fazem da cobertura jornalística qualificada um fator crucial para que o debate público sobre a temática possa avançar com efetividade. Uma delas é o hermetismo do discurso cientifico sobre as causas do problema e os meios de enfrentá-lo. Outra, a intencional opacidade dos posicionamentos adotados pela maior parte dos agentes governamentais, tanto em nível doméstico quanto nos foros climáticos internacionais. Mas não menos merecedoras de atenção são as abordagens frequentemente polarizadas que se origi- nam de representantes de setores chave, como ONGs ambientalistas e empresariado.\r\n\r\nAlém da capacidade de disseminar informações contextualizadas sobre as mais diversas vertentes do fenômeno, a mídia noticiosa tem o poder de contribuir para a priorização do tema na esfera pública e para a fiscalização tanto das ações, programas e políticas de foco climático quanto do desempenho dos responsáveis d…","author":[{"dropping-particle":"","family":"Agência de Notícias dos Direitos da Infância – ANDI","given":"","non-dropping-particle":"","parse-names":false,"suffix":""}],"id":"ITEM-3","issued":{"date-parts":[["2010"]]},"number-of-pages":"68","publisher-place":"Brasília-DF","title":"Mudanças climáticas na imprensa brasileira: Uma análise comparativa da cobertura feita por 50 jornais entre julho de 2005 a dezembro de 2008","type":"report"},"uris":["http://www.mendeley.com/documents/?uuid=8b437aef-2012-381b-9b72-e12af05e9695"]},{"id":"ITEM-4","itemData":{"abstract":"A atenuação dos efeitos das mudanças climáticas globais e a adaptação a estas são os maiores desafios da huma-nidade neste início de século. O progresso econômico e científico, que contribuiu decisivamente para a solução de problemas históricos e aumentou o nível de bem-estar da população nas últimas décadas, trouxe um inimigo des-conhecido até agora. Mais do que nunca, dependemos da geração de eletricidade, do transporte de passageiros e mercadorias, da produção de alimentos e de outras conquistas de nossa civilização, todas envolvendo a emissão de gases do efeito estufa (GEE). Como consequência desse aumento da concentração de GEE na atmosfera, a elevação na temperatura média do pla-neta já é uma realidade e, de acordo com o Painel Intergovernamental de Mudanças Climáticas, uma elevação de 2ºC na temperatura média da Terra parece inevitável, mesmo que todas as medidas para reduzir as emissões e capturar car-bono se concretizem. No cenário mais pessimista, mantendo-se as atividades atuais, as previsões são de um aumento de mais de 6°C na temperatura média da Terra, com consequências catastróficas para os ecossistemas e a humanida-de. Embora os modelos adotem uma margem de incerteza, para a maioria dos cientistas que estuda esse campo não restam dúvidas quanto ao risco das mudanças climáticas e do papel humano no agravamento delas. Como o equilíbrio climático do planeta é frágil, o aumento das temperaturas já registradas criou situações novas, como a redução da calota glacial, antes permanentemente congelada no Círculo Ártico, e intensificou fenômenos antigos, como furacões no sul dos Estados Unidos. Todas essas alterações têm grande poder de destruição, afetando milhões de pessoas e causando prejuízos de bilhões.","author":[{"dropping-particle":"","family":"Marengo","given":"J. A.","non-dropping-particle":"","parse-names":false,"suffix":""},{"dropping-particle":"","family":"Schaeffer","given":"R.","non-dropping-particle":"","parse-names":false,"suffix":""},{"dropping-particle":"","family":"Pinto","given":"H. S.","non-dropping-particle":"","parse-names":false,"suffix":""},{"dropping-particle":"","family":"Zee","given":"D. M. W.","non-dropping-particle":"","parse-names":false,"suffix":""}],"id":"ITEM-4","issued":{"date-parts":[["2009"]]},"number-of-pages":"76","publisher-place":"Rio de Janeiro","title":"Mudanças climáticas e eventos extremos no Brasil","type":"report"},"uris":["http://www.mendeley.com/documents/?uuid=37238533-b080-3015-9c8d-9836a5a38bc1"]}],"mendeley":{"formattedCitation":"(Agência de Notícias dos Direitos da Infância – ANDI, 2010; Centro Universitário de Estudos e Pesquisas sobre Desastres – CEPED, 2013; J. A. Marengo et al., 2009; Zanirato &amp; Ribeiro, 2014)","plainTextFormattedCitation":"(Agência de Notícias dos Direitos da Infância – ANDI, 2010; Centro Universitário de Estudos e Pesquisas sobre Desastres – CEPED, 2013; J. A. Marengo et al., 2009; Zanirato &amp; Ribeiro, 2014)","previouslyFormattedCitation":"(Agência de Notícias dos Direitos da Infância – ANDI, 2010; Centro Universitário de Estudos e Pesquisas sobre Desastres – CEPED, 2013; J. A. Marengo et al., 2009; Zanirato &amp; Ribeiro, 2014)"},"properties":{"noteIndex":0},"schema":"https://github.com/citation-style-language/schema/raw/master/csl-citation.json"}</w:instrText>
      </w:r>
      <w:r w:rsidR="00CF0E04">
        <w:fldChar w:fldCharType="separate"/>
      </w:r>
      <w:r w:rsidR="00CF0E04" w:rsidRPr="00CF0E04">
        <w:rPr>
          <w:noProof/>
        </w:rPr>
        <w:t>(Agência de Notícias dos Direitos da Infância – ANDI, 2010; Centro Universitário de Estudos e Pesquisas sobre Desastres – CEPED, 2013; J. A. Marengo et al., 2009; Zanirato &amp; Ribeiro, 2014)</w:t>
      </w:r>
      <w:ins w:id="75" w:author="Reviewer" w:date="2018-05-28T12:23:00Z">
        <w:r w:rsidR="00CF0E04">
          <w:fldChar w:fldCharType="end"/>
        </w:r>
      </w:ins>
      <w:r>
        <w:t xml:space="preserve">, embora </w:t>
      </w:r>
      <w:del w:id="76" w:author="Reviewer" w:date="2018-05-28T12:28:00Z">
        <w:r w:rsidDel="00414858">
          <w:delText xml:space="preserve">ainda </w:delText>
        </w:r>
      </w:del>
      <w:ins w:id="77" w:author="Reviewer" w:date="2018-05-28T12:28:00Z">
        <w:r w:rsidR="00414858">
          <w:t>a popul</w:t>
        </w:r>
      </w:ins>
      <w:ins w:id="78" w:author="Reviewer" w:date="2018-05-28T12:29:00Z">
        <w:r w:rsidR="00414858">
          <w:t xml:space="preserve">ação reconheça que estes eventos já estejam ocorrendo </w:t>
        </w:r>
      </w:ins>
      <w:ins w:id="79" w:author="Reviewer" w:date="2018-05-28T12:30:00Z">
        <w:r w:rsidR="00414858">
          <w:fldChar w:fldCharType="begin" w:fldLock="1"/>
        </w:r>
      </w:ins>
      <w:r w:rsidR="00414858">
        <w:instrText>ADDIN CSL_CITATION {"citationItems":[{"id":"ITEM-1","itemData":{"DOI":"10.1590/S0102-699220150002000010","ISSN":"0102-6992","abstract":"&lt;p&gt;ResumoEste artigo tem por objetivos testar a aplicabilidade da teoria da sociedade de risco de Ulrich Beck para a sociedade brasileira contemporânea e analisar a distribuição social da percepção de risco associada às mudanças climáticas e ao aquecimento global. Para tanto, é feita uma revisão de teorias de risco, além de uma discussão crítica de sua aplicação ao caso das mudanças climáticas. Em seguida são apresentados resultados de pesquisa, verificando o efeito de diferentes variáveis sociodemográficas na percepção de risco. Os dados advêm de pesquisa de opinião pública em território nacional, com amostra estratificada por conglomerados. O principal resultado alcançado diz respeito à homogeneidade da percepção de risco, por meio de diferentes categorias sociais ou contextos geográficos. As únicas categorias que apresentaram influências significativas na avaliação da percepção de risco foram renda familiar e escolaridade, ambas com relação positiva.&lt;/p&gt;","author":[{"dropping-particle":"","family":"Bursztyn","given":"Marcel","non-dropping-particle":"","parse-names":false,"suffix":""},{"dropping-particle":"","family":"Eiró","given":"Flávio","non-dropping-particle":"","parse-names":false,"suffix":""},{"dropping-particle":"","family":"Bursztyn","given":"Marcel","non-dropping-particle":"","parse-names":false,"suffix":""},{"dropping-particle":"","family":"Eiró","given":"Flávio","non-dropping-particle":"","parse-names":false,"suffix":""}],"container-title":"Sociedade e Estado","id":"ITEM-1","issue":"2","issued":{"date-parts":[["2015","8"]]},"page":"471-493","publisher":"Departamento de Sociologia da Universidade de Brasília","title":"Mudanças climáticas e distribuição social da percepção de risco no Brasil","type":"article-journal","volume":"30"},"uris":["http://www.mendeley.com/documents/?uuid=94b6d68b-8f7b-3bb7-bcc6-3499fb390f07"]}],"mendeley":{"formattedCitation":"(Bursztyn, Eiró, Bursztyn, &amp; Eiró, 2015)","plainTextFormattedCitation":"(Bursztyn, Eiró, Bursztyn, &amp; Eiró, 2015)","previouslyFormattedCitation":"(Bursztyn, Eiró, Bursztyn, &amp; Eiró, 2015)"},"properties":{"noteIndex":0},"schema":"https://github.com/citation-style-language/schema/raw/master/csl-citation.json"}</w:instrText>
      </w:r>
      <w:r w:rsidR="00414858">
        <w:fldChar w:fldCharType="separate"/>
      </w:r>
      <w:r w:rsidR="00414858" w:rsidRPr="00414858">
        <w:rPr>
          <w:noProof/>
        </w:rPr>
        <w:t>(Bursztyn, Eiró, Bursztyn, &amp; Eiró, 2015)</w:t>
      </w:r>
      <w:ins w:id="80" w:author="Reviewer" w:date="2018-05-28T12:30:00Z">
        <w:r w:rsidR="00414858">
          <w:fldChar w:fldCharType="end"/>
        </w:r>
      </w:ins>
      <w:ins w:id="81" w:author="Reviewer" w:date="2018-05-28T12:29:00Z">
        <w:r w:rsidR="00414858">
          <w:t xml:space="preserve">, as ações adotadas ainda tem sido insuficientes para reverter o quadro de aumento </w:t>
        </w:r>
      </w:ins>
      <w:del w:id="82" w:author="Reviewer" w:date="2018-05-28T12:29:00Z">
        <w:r w:rsidDel="00414858">
          <w:delText>prevale</w:delText>
        </w:r>
      </w:del>
      <w:del w:id="83" w:author="Reviewer" w:date="2018-05-28T12:24:00Z">
        <w:r w:rsidDel="00CF0E04">
          <w:delText>ce</w:delText>
        </w:r>
      </w:del>
      <w:del w:id="84" w:author="Reviewer" w:date="2018-05-28T12:29:00Z">
        <w:r w:rsidDel="00414858">
          <w:delText xml:space="preserve"> no senso comum, que o país é </w:delText>
        </w:r>
      </w:del>
      <w:del w:id="85" w:author="Reviewer" w:date="2018-05-28T12:24:00Z">
        <w:r w:rsidDel="00CF0E04">
          <w:delText xml:space="preserve">um oásis, </w:delText>
        </w:r>
      </w:del>
      <w:del w:id="86" w:author="Reviewer" w:date="2018-05-28T12:29:00Z">
        <w:r w:rsidDel="00414858">
          <w:delText xml:space="preserve">livre dos potenciais efeitos das mudanças climáticas ou mesmo </w:delText>
        </w:r>
      </w:del>
      <w:r>
        <w:t>do risco ambiental</w:t>
      </w:r>
      <w:ins w:id="87" w:author="Reviewer" w:date="2018-05-28T12:24:00Z">
        <w:r w:rsidR="00D27711">
          <w:t xml:space="preserve"> </w:t>
        </w:r>
      </w:ins>
      <w:ins w:id="88" w:author="Reviewer" w:date="2018-05-28T12:30:00Z">
        <w:r w:rsidR="00414858">
          <w:fldChar w:fldCharType="begin" w:fldLock="1"/>
        </w:r>
      </w:ins>
      <w:r w:rsidR="006B515F">
        <w:instrText>ADDIN CSL_CITATION {"citationItems":[{"id":"ITEM-1","itemData":{"abstract":"O objetivo do trabalho é analisar como o desenvolvimento da sociedade levou à endogenização do risco ambiental, suas causas e consequências para a sociedade e para o setor de seguros. A análise foi baseada na literatura e em dados secundários. Os resultados indicam que o risco ambiental tem um importante componente endógeno e de ações coletivas. O aprimoramento das modalidades de seguro ambiental não é suficiente para enfrentar os novos desafios.","author":[{"dropping-particle":"","family":"Garcia","given":"Junior Ruiz","non-dropping-particle":"","parse-names":false,"suffix":""},{"dropping-particle":"","family":"Buainain","given":"Antonio Marcio","non-dropping-particle":"","parse-names":false,"suffix":""}],"container-title":"Espacios","id":"ITEM-1","issue":"31","issued":{"date-parts":[["2017"]]},"page":"11","title":"Os desafios do risco ambiental no século XXI para o setor de seguro","type":"article-journal","volume":"38"},"uris":["http://www.mendeley.com/documents/?uuid=457fced7-02a5-466b-abac-63692aa2d41e"]}],"mendeley":{"formattedCitation":"(Garcia &amp; Buainain, 2017)","plainTextFormattedCitation":"(Garcia &amp; Buainain, 2017)","previouslyFormattedCitation":"(Garcia &amp; Buainain, 2017)"},"properties":{"noteIndex":0},"schema":"https://github.com/citation-style-language/schema/raw/master/csl-citation.json"}</w:instrText>
      </w:r>
      <w:r w:rsidR="00414858">
        <w:fldChar w:fldCharType="separate"/>
      </w:r>
      <w:r w:rsidR="00414858" w:rsidRPr="00414858">
        <w:rPr>
          <w:noProof/>
        </w:rPr>
        <w:t>(Garcia &amp; Buainain, 2017)</w:t>
      </w:r>
      <w:ins w:id="89" w:author="Reviewer" w:date="2018-05-28T12:30:00Z">
        <w:r w:rsidR="00414858">
          <w:fldChar w:fldCharType="end"/>
        </w:r>
      </w:ins>
      <w:r>
        <w:t xml:space="preserve">. </w:t>
      </w:r>
      <w:r w:rsidR="00050061">
        <w:t xml:space="preserve">As áreas urbanizadas têm sofrido com as secas, </w:t>
      </w:r>
      <w:r w:rsidR="008D1293">
        <w:t>o aumento da temperatura média,</w:t>
      </w:r>
      <w:r w:rsidR="00050061">
        <w:t xml:space="preserve"> a intensidade das precipitações</w:t>
      </w:r>
      <w:r w:rsidR="008D1293">
        <w:t xml:space="preserve">, </w:t>
      </w:r>
      <w:ins w:id="90" w:author="Reviewer" w:date="2018-05-28T12:30:00Z">
        <w:r w:rsidR="00414858">
          <w:t xml:space="preserve">a </w:t>
        </w:r>
      </w:ins>
      <w:r w:rsidR="008D1293">
        <w:t>ocorrência</w:t>
      </w:r>
      <w:del w:id="91" w:author="Reviewer" w:date="2018-05-28T12:30:00Z">
        <w:r w:rsidR="008D1293" w:rsidDel="00414858">
          <w:delText>s</w:delText>
        </w:r>
      </w:del>
      <w:r w:rsidR="008D1293">
        <w:t xml:space="preserve"> de ventos intensos</w:t>
      </w:r>
      <w:r>
        <w:t xml:space="preserve"> </w:t>
      </w:r>
      <w:r>
        <w:fldChar w:fldCharType="begin" w:fldLock="1"/>
      </w:r>
      <w:r w:rsidR="00650067">
        <w:instrText>ADDIN CSL_CITATION {"citationItems":[{"id":"ITEM-1","itemData":{"DOI":"10.4000/confins.10228","ISSN":"1958-9212","abstract":"A utilização de índices para a caracterização de múltiplos parâmetros socioeconômicos ambientais tem sido cada vez mais frequente na atualidade. Entre esses índices estão os que calculam a vulnerabilidade socioambiental. O conceito de vulnerabilidade e os fatores que a compõem, ainda, não são completamente identificáveis, embora se constituam em um parâmetro imprescindível para, por exemplo, estimar o risco. A vulnerabilidade diz respeito à presença do risco e, também, à capacidade dos indivíduos ou grupos em mitigar os danos, que se diferem e os tornam mais ou menos vulneráveis de acordo com o risco e suas condições de enfrentamento. Esta pesquisa apresenta metodologia para avaliar a vulnerabilidade social, infraestrutural e ambiental ao risco de inundações da área urbana de Londrina (PR). A metodologia adotada para os cálculos de vulnerabilidade foi adaptada de Mendes (2013), utilizando dados do Censo do IBGE de 2010 e o setor censitário como unidade de análise, já que esta é a menor unidade territorial com limites físicos identificáveis em campo e com dimensão adequada à operação de pesquisas em seus levantamentos populacionais. Para os cálculos dos Índices de Vulnerabilidade Social e de Infraestrutura, foram selecionadas 36 variáveis que, reclassificadas, resultaram em 13 variáveis sintéticas, distribuídas entre seis indicadores temáticos (educação, renda e estrutura etária, esgotamento sanitário, rede de drenagem pluvial, condições da habitação). O valor dos indicadores foi o resultado da soma entre as variáveis sintéticas. Dessa forma, para cada setor censitário, foram gerados seis indicadores específicos que, também, foram escalonados. O Índice de Vulnerabilidade Ambiental – IVAMB foi calculado a partir das variáveis: declividade, solo e área de APP de Mata Ciliar, ou seja, os 30m exigidos por lei. A cartografia de cada uma destas variáveis foi extrapolada para o setor censitário, para que, posteriormente, pudesse ocorrer o cruzamento dos dados. A sobreposição com os dados do uso do solo forneceu o índice de fragilidade potencial. Os índices da vulnerabilidade social, de infraestrutura e da fragilidade potencial resultaram no índice de vulnerabilidade socioambiental. Utilizando ferramentas de Geoprocessamento, por meio do software ArcGIS 9.3, foram elaborados mapas multitemáticos, visando à caracterização e ao entendimento da organização do espaço quanto às vulnerabilidades, que ressaltam as diferenças entre os setores no acesso aos serviços públ…","author":[{"dropping-particle":"","family":"Barros","given":"Mirian Vizintim Fernandes","non-dropping-particle":"","parse-names":false,"suffix":""},{"dropping-particle":"","family":"Mendes","given":"Crislaine","non-dropping-particle":"","parse-names":false,"suffix":""},{"dropping-particle":"de","family":"Castro","given":"Paulo Henrique Marques","non-dropping-particle":"","parse-names":false,"suffix":""}],"container-title":"Confins","id":"ITEM-1","issue":"24","issued":{"date-parts":[["2015","7","21"]]},"publisher":"Théry, Hervé","title":"Vulnerabilidade socioambiental à inundação na área urbana de londrina – PR","type":"article-journal"},"uris":["http://www.mendeley.com/documents/?uuid=835fdea1-50da-3559-b968-27c4ce7e4452"]},{"id":"ITEM-2","itemData":{"ISBN":"9788526813038","abstract":"Riscos das mudanc̦as climáticas : características e implicac̦ões políticas -- Política climática e as cidades : riscos, responsabilidades e respostas políticas no nível local -- A política climática no nível local e subnacional no Brasil : as respostas políicas dos munícipios e estados brasileiros às mudanc̦as climáticas -- Mudanc̦as climáticas em Santos, na região metropolitana da Baixada Santista : rescos e respostas políticas -- Respostas políticas às mudanc̦as climáticas nos diferentes níveis de governo : oportunidades e desafios em santos, na região metropolitana da Baixada Santista e no estadao de São Paulo -- Para refleletir sobre as respostas políticas aos riscos das mudanc̦as climáticas com base nas situac̦ões estudadas.","author":[{"dropping-particle":"","family":"Barbi","given":"Fabiana","non-dropping-particle":"","parse-names":false,"suffix":""}],"edition":"1ª","id":"ITEM-2","issued":{"date-parts":[["2015"]]},"number-of-pages":"248","publisher":"Editora da Unicamp","publisher-place":"Campinas","title":"Mudanc̦as climáticas e respostas políticas nas cidades : os riscos na Baixada Santista","type":"book"},"uris":["http://www.mendeley.com/documents/?uuid=d3d12f8d-ab18-3893-be3c-bc837527424f"]},{"id":"ITEM-3","itemData":{"DOI":"10.4000/confins.11025","abstract":"A expansão da rede urbana tem sido acompanhada pela impermeabilização do solo, contribuindo para o aumento da ocorrência de inundações nestas áreas. Todavia, a avaliação deste fenômeno não tem recebido a devida atenção na gestão do espaço urbano, em particular porque não existe informação suficiente e adequada. Assim, este trabalho tem por objetivo avaliar o impacto da mudança no uso e ocupação das terras no agravamento de inundações na bacia hidrográfica do Alto Iguaçu e afluentes do Alto Ribeira, Paraná. Essa bacia hidrográfica abriga uma população de 3 milhões de pessoas, sendo um importante centro urbano no Brasil. A proposta de mudança no uso e ocupação das terras respeitaria a escala sustentável da bacia hidrográfica, representada pela sua aptidão agrícola. O método utilizado foi a estimativa do Indicador de Agravamento de Inundações (IAI) por sub-bacia. Os resultados indicam que o respeito da escala sustentável reduziria a probabilidade de ocorrência de inundações nas sub-bacias da bacia hidrográfica do Alto Iguaçu e afluentes do Alto Ribeira.","author":[{"dropping-particle":"","family":"Garcia","given":"Junior Ruiz","non-dropping-particle":"","parse-names":false,"suffix":""}],"container-title":"Confins","id":"ITEM-3","issue":"28","issued":{"date-parts":[["2016","9","22"]]},"publisher":"Théry, Hervé","title":"Avaliação do agravamento de inundações na bacia hidrográfica do Alto Iguaçu e afluentes do Alto Ribeira, Paraná","type":"article-journal"},"uris":["http://www.mendeley.com/documents/?uuid=bdf99f1e-3d7e-3523-b058-c3ad09122e1d"]},{"id":"ITEM-4","itemData":{"author":[{"dropping-particle":"","family":"Ribeiro","given":"S. K.","non-dropping-particle":"","parse-names":false,"suffix":""},{"dropping-particle":"","family":"Santos","given":"A. S.","non-dropping-particle":"","parse-names":false,"suffix":""}],"id":"ITEM-4","issued":{"date-parts":[["2016"]]},"number-of-pages":"120","publisher-place":"Rio de Janeiro","title":"Mudanças Climáticas e Cidades: Relatório Especial do Painel Brasileiro de Mudanças Climáticas","type":"report"},"uris":["http://www.mendeley.com/documents/?uuid=040ecd4e-1143-35a3-905e-1c30abaf6f4d"]}],"mendeley":{"formattedCitation":"(Barbi, 2015; Barros et al., 2015; Garcia, 2016; Ribeiro &amp; Santos, 2016)","plainTextFormattedCitation":"(Barbi, 2015; Barros et al., 2015; Garcia, 2016; Ribeiro &amp; Santos, 2016)","previouslyFormattedCitation":"(Barbi, 2015; Barros et al., 2015; Garcia, 2016; Ribeiro &amp; Santos, 2016)"},"properties":{"noteIndex":0},"schema":"https://github.com/citation-style-language/schema/raw/master/csl-citation.json"}</w:instrText>
      </w:r>
      <w:r>
        <w:fldChar w:fldCharType="separate"/>
      </w:r>
      <w:r w:rsidR="00B7126A" w:rsidRPr="00B7126A">
        <w:rPr>
          <w:noProof/>
        </w:rPr>
        <w:t>(Barbi, 2015; Barros et al., 2015; Garcia, 2016; Ribeiro &amp; Santos, 2016)</w:t>
      </w:r>
      <w:r>
        <w:fldChar w:fldCharType="end"/>
      </w:r>
      <w:r w:rsidR="008D1293">
        <w:t xml:space="preserve"> e deslizamentos e movimentos de massa </w:t>
      </w:r>
      <w:r w:rsidR="008D1293">
        <w:fldChar w:fldCharType="begin" w:fldLock="1"/>
      </w:r>
      <w:r w:rsidR="00650067">
        <w:instrText>ADDIN CSL_CITATION {"citationItems":[{"id":"ITEM-1","itemData":{"DOI":"10.4000/confins.11444","ISSN":"1958-9212","abstract":"O objetivo deste trabalho foi avaliar a influência dos parâmetros morfológicos e morfométricos e na magnitude de corridas de detritos em bacias hidrográficas na Serra do Mar Paulista, Brasil. Sobre os métodos, foram feitos: (a) o mapeamento, a classificação e a análise dos depósitos das corridas de detritos; e (b) o mapeamento e a análise dos parâmetros morfológicos e morfométricos e das bacias, levando-se em consideração a sua relevância para o processo. Os resultados corroboraram a influência destes parâmetros na ocorrência e na magnitude das corridas de detritos, em especial, o índice de circularidade e o ângulo da encosta.","author":[{"dropping-particle":"","family":"Dias","given":"Vivian Cristina","non-dropping-particle":"","parse-names":false,"suffix":""},{"dropping-particle":"","family":"Vieira","given":"Bianca Carvalho","non-dropping-particle":"","parse-names":false,"suffix":""},{"dropping-particle":"","family":"Gramani","given":"Marcelo Fischer","non-dropping-particle":"","parse-names":false,"suffix":""}],"container-title":"Confins","id":"ITEM-1","issue":"29","issued":{"date-parts":[["2016","12","11"]]},"publisher":"Théry, Hervé","title":"Parâmetros morfológicos e morfométricos como indicadores da magnitude das corridas de detritos na Serra do Mar Paulista","type":"article-journal"},"uris":["http://www.mendeley.com/documents/?uuid=6646c04d-cb78-3855-be8b-32926181e263"]}],"mendeley":{"formattedCitation":"(Dias, Vieira, &amp; Gramani, 2016)","plainTextFormattedCitation":"(Dias, Vieira, &amp; Gramani, 2016)","previouslyFormattedCitation":"(Dias, Vieira, &amp; Gramani, 2016)"},"properties":{"noteIndex":0},"schema":"https://github.com/citation-style-language/schema/raw/master/csl-citation.json"}</w:instrText>
      </w:r>
      <w:r w:rsidR="008D1293">
        <w:fldChar w:fldCharType="separate"/>
      </w:r>
      <w:r w:rsidR="00B7126A" w:rsidRPr="00B7126A">
        <w:rPr>
          <w:noProof/>
        </w:rPr>
        <w:t>(Dias, Vieira, &amp; Gramani, 2016)</w:t>
      </w:r>
      <w:r w:rsidR="008D1293">
        <w:fldChar w:fldCharType="end"/>
      </w:r>
      <w:r w:rsidR="00050061">
        <w:t xml:space="preserve">. </w:t>
      </w:r>
      <w:r>
        <w:t xml:space="preserve">Em março de 2011, por exemplo, o litoral do estado do Paraná sofreu com a intensidade de precipitação, resultando em inundações e deslizamentos e em um prejuízo estimado em mais de R$ 100 milhões </w:t>
      </w:r>
      <w:r>
        <w:fldChar w:fldCharType="begin" w:fldLock="1"/>
      </w:r>
      <w:r w:rsidR="00650067">
        <w:instrText>ADDIN CSL_CITATION {"citationItems":[{"id":"ITEM-1","itemData":{"DOI":"10.4000/confins.10228","ISSN":"1958-9212","abstract":"A utilização de índices para a caracterização de múltiplos parâmetros socioeconômicos ambientais tem sido cada vez mais frequente na atualidade. Entre esses índices estão os que calculam a vulnerabilidade socioambiental. O conceito de vulnerabilidade e os fatores que a compõem, ainda, não são completamente identificáveis, embora se constituam em um parâmetro imprescindível para, por exemplo, estimar o risco. A vulnerabilidade diz respeito à presença do risco e, também, à capacidade dos indivíduos ou grupos em mitigar os danos, que se diferem e os tornam mais ou menos vulneráveis de acordo com o risco e suas condições de enfrentamento. Esta pesquisa apresenta metodologia para avaliar a vulnerabilidade social, infraestrutural e ambiental ao risco de inundações da área urbana de Londrina (PR). A metodologia adotada para os cálculos de vulnerabilidade foi adaptada de Mendes (2013), utilizando dados do Censo do IBGE de 2010 e o setor censitário como unidade de análise, já que esta é a menor unidade territorial com limites físicos identificáveis em campo e com dimensão adequada à operação de pesquisas em seus levantamentos populacionais. Para os cálculos dos Índices de Vulnerabilidade Social e de Infraestrutura, foram selecionadas 36 variáveis que, reclassificadas, resultaram em 13 variáveis sintéticas, distribuídas entre seis indicadores temáticos (educação, renda e estrutura etária, esgotamento sanitário, rede de drenagem pluvial, condições da habitação). O valor dos indicadores foi o resultado da soma entre as variáveis sintéticas. Dessa forma, para cada setor censitário, foram gerados seis indicadores específicos que, também, foram escalonados. O Índice de Vulnerabilidade Ambiental – IVAMB foi calculado a partir das variáveis: declividade, solo e área de APP de Mata Ciliar, ou seja, os 30m exigidos por lei. A cartografia de cada uma destas variáveis foi extrapolada para o setor censitário, para que, posteriormente, pudesse ocorrer o cruzamento dos dados. A sobreposição com os dados do uso do solo forneceu o índice de fragilidade potencial. Os índices da vulnerabilidade social, de infraestrutura e da fragilidade potencial resultaram no índice de vulnerabilidade socioambiental. Utilizando ferramentas de Geoprocessamento, por meio do software ArcGIS 9.3, foram elaborados mapas multitemáticos, visando à caracterização e ao entendimento da organização do espaço quanto às vulnerabilidades, que ressaltam as diferenças entre os setores no acesso aos serviços públ…","author":[{"dropping-particle":"","family":"Barros","given":"Mirian Vizintim Fernandes","non-dropping-particle":"","parse-names":false,"suffix":""},{"dropping-particle":"","family":"Mendes","given":"Crislaine","non-dropping-particle":"","parse-names":false,"suffix":""},{"dropping-particle":"de","family":"Castro","given":"Paulo Henrique Marques","non-dropping-particle":"","parse-names":false,"suffix":""}],"container-title":"Confins","id":"ITEM-1","issue":"24","issued":{"date-parts":[["2015","7","21"]]},"publisher":"Théry, Hervé","title":"Vulnerabilidade socioambiental à inundação na área urbana de londrina – PR","type":"article-journal"},"uris":["http://www.mendeley.com/documents/?uuid=835fdea1-50da-3559-b968-27c4ce7e4452"]}],"mendeley":{"formattedCitation":"(Barros et al., 2015)","plainTextFormattedCitation":"(Barros et al., 2015)","previouslyFormattedCitation":"(Barros et al., 2015)"},"properties":{"noteIndex":0},"schema":"https://github.com/citation-style-language/schema/raw/master/csl-citation.json"}</w:instrText>
      </w:r>
      <w:r>
        <w:fldChar w:fldCharType="separate"/>
      </w:r>
      <w:r w:rsidR="00B7126A" w:rsidRPr="00B7126A">
        <w:rPr>
          <w:noProof/>
        </w:rPr>
        <w:t>(Barros et al., 2015)</w:t>
      </w:r>
      <w:r>
        <w:fldChar w:fldCharType="end"/>
      </w:r>
      <w:r>
        <w:t>.</w:t>
      </w:r>
    </w:p>
    <w:p w:rsidR="00F60677" w:rsidRDefault="00050061" w:rsidP="00A374F0">
      <w:pPr>
        <w:ind w:firstLine="720"/>
        <w:jc w:val="both"/>
      </w:pPr>
      <w:r>
        <w:t xml:space="preserve">No estado </w:t>
      </w:r>
      <w:r w:rsidR="009C4775">
        <w:t xml:space="preserve">de </w:t>
      </w:r>
      <w:r>
        <w:t xml:space="preserve">São Paulo, </w:t>
      </w:r>
      <w:r w:rsidR="00565B8C">
        <w:t xml:space="preserve">o mais populoso do </w:t>
      </w:r>
      <w:r w:rsidR="009C4775">
        <w:t xml:space="preserve">país </w:t>
      </w:r>
      <w:r w:rsidR="009C4775">
        <w:fldChar w:fldCharType="begin" w:fldLock="1"/>
      </w:r>
      <w:r w:rsidR="00650067">
        <w:instrText>ADDIN CSL_CITATION {"citationItems":[{"id":"ITEM-1","itemData":{"DOI":"10.4000/confins.8602","ISSN":"1958-9212","abstract":"No presente estudo, a dinâmica territorial e seus rebatimentos na organização regional do estado de São Paulo serão analisados indicadores demográficos, econômicos e sociais que permitem refletir sobre a dinâmica territorial recente do estado de São Paulo. Também serão analisados segundo três escalas básicas: global, nacional e regional ou intra-estadual. A tentativa aqui é interpretar, por meio de uma visão multi-escalar, a complexidade dos processos espaciais que contribuem para a diferenciação do território paulista em regiões. Tal diferenciação será objeto de uma compartimentação territorial do estado segundo as diretrizes estratégicas de coesão territorial, policentralidade e sustentabilidade. Ao final será realizada uma breve análise prospectiva para a compreensão da dinâmica dos processos territoriais.","author":[{"dropping-particle":"","family":"Egler","given":"Claudio Antonio Gonçalves","non-dropping-particle":"","parse-names":false,"suffix":""},{"dropping-particle":"","family":"Bessa","given":"Vagner de Carvalho","non-dropping-particle":"","parse-names":false,"suffix":""},{"dropping-particle":"","family":"Gonçalves","given":"André de Freitas","non-dropping-particle":"","parse-names":false,"suffix":""}],"container-title":"Confins","id":"ITEM-1","issue":"19","issued":{"date-parts":[["2013","11","12"]]},"publisher":"Théry, Hervé","title":"Dinâmica territorial e seus rebatimentos na organização regional do estado de São Paulo","type":"article-journal"},"uris":["http://www.mendeley.com/documents/?uuid=9b9b115e-3582-3f7f-a9e7-7105e71c1682"]}],"mendeley":{"formattedCitation":"(Egler, Bessa, &amp; Gonçalves, 2013)","plainTextFormattedCitation":"(Egler, Bessa, &amp; Gonçalves, 2013)","previouslyFormattedCitation":"(Egler, Bessa, &amp; Gonçalves, 2013)"},"properties":{"noteIndex":0},"schema":"https://github.com/citation-style-language/schema/raw/master/csl-citation.json"}</w:instrText>
      </w:r>
      <w:r w:rsidR="009C4775">
        <w:fldChar w:fldCharType="separate"/>
      </w:r>
      <w:r w:rsidR="00B7126A" w:rsidRPr="00B7126A">
        <w:rPr>
          <w:noProof/>
        </w:rPr>
        <w:t>(Egler, Bessa, &amp; Gonçalves, 2013)</w:t>
      </w:r>
      <w:r w:rsidR="009C4775">
        <w:fldChar w:fldCharType="end"/>
      </w:r>
      <w:r w:rsidR="00565B8C">
        <w:t xml:space="preserve">, </w:t>
      </w:r>
      <w:r>
        <w:t xml:space="preserve">que já sofre historicamente com </w:t>
      </w:r>
      <w:r w:rsidR="00565B8C">
        <w:t xml:space="preserve">as </w:t>
      </w:r>
      <w:r>
        <w:t>inundações nos centros metropolitanos</w:t>
      </w:r>
      <w:r w:rsidR="0011284D">
        <w:t xml:space="preserve"> </w:t>
      </w:r>
      <w:r w:rsidR="0011284D">
        <w:fldChar w:fldCharType="begin" w:fldLock="1"/>
      </w:r>
      <w:r w:rsidR="00650067">
        <w:instrText>ADDIN CSL_CITATION {"citationItems":[{"id":"ITEM-1","itemData":{"abstract":"Neste artigo começa-se por apresentar os aspectos físicos da Área Metropolitana de São Paulo (Brasil), mas também do seu crescimento demográfico explosivo e a grande impermeabilização do solo. Inundações e deslizamentos são numerosos e por vezes induzidos pelo homem. Questiona-se sobre a maneira de reduzir os seus efeitos catastróficos.","author":[{"dropping-particle":"","family":"Ross","given":"Jurandyr Luciano Sanches","non-dropping-particle":"","parse-names":false,"suffix":""}],"container-title":"Territorium","id":"ITEM-1","issue":"8","issued":{"date-parts":[["2001"]]},"page":"15-23","title":"Inundações e deslizamentos em São Paulo. Riscos da relação inadequada sociedade-natureza","type":"article-journal"},"uris":["http://www.mendeley.com/documents/?uuid=04151058-2a4d-3a83-bd7d-0307cc03bada"]},{"id":"ITEM-2","itemData":{"author":[{"dropping-particle":"","family":"Museu da Cidade de São Paulo","given":"","non-dropping-particle":"","parse-names":false,"suffix":""}],"id":"ITEM-2","issued":{"date-parts":[["2017"]]},"number-of-pages":"10","publisher-place":"São Paulo","title":"Exposição: Inundações em São Paulo","type":"report"},"uris":["http://www.mendeley.com/documents/?uuid=4615e8a8-255d-3000-81ee-59d9b7a6e852"]}],"mendeley":{"formattedCitation":"(Museu da Cidade de São Paulo, 2017; Ross, 2001)","plainTextFormattedCitation":"(Museu da Cidade de São Paulo, 2017; Ross, 2001)","previouslyFormattedCitation":"(Museu da Cidade de São Paulo, 2017; Ross, 2001)"},"properties":{"noteIndex":0},"schema":"https://github.com/citation-style-language/schema/raw/master/csl-citation.json"}</w:instrText>
      </w:r>
      <w:r w:rsidR="0011284D">
        <w:fldChar w:fldCharType="separate"/>
      </w:r>
      <w:r w:rsidR="00B7126A" w:rsidRPr="00B7126A">
        <w:rPr>
          <w:noProof/>
        </w:rPr>
        <w:t>(Museu da Cidade de São Paulo, 2017; Ross, 2001)</w:t>
      </w:r>
      <w:r w:rsidR="0011284D">
        <w:fldChar w:fldCharType="end"/>
      </w:r>
      <w:r>
        <w:t>, observou</w:t>
      </w:r>
      <w:r w:rsidR="00F60677">
        <w:t>-se</w:t>
      </w:r>
      <w:r>
        <w:t xml:space="preserve"> uma das maiores secas em 2014</w:t>
      </w:r>
      <w:r w:rsidR="00015464">
        <w:rPr>
          <w:rStyle w:val="Refdenotaderodap"/>
        </w:rPr>
        <w:footnoteReference w:id="1"/>
      </w:r>
      <w:r w:rsidR="0011284D">
        <w:t xml:space="preserve"> </w:t>
      </w:r>
      <w:r w:rsidR="0011284D">
        <w:fldChar w:fldCharType="begin" w:fldLock="1"/>
      </w:r>
      <w:r w:rsidR="00650067">
        <w:instrText>ADDIN CSL_CITATION {"citationItems":[{"id":"ITEM-1","itemData":{"DOI":"10.1590/S0103-40142015000200003","ISSN":"0103-4014","abstract":"&lt;p&gt;O objetivo deste artigo é discutir a situação atual de escassez hídrica na Região Macrometropolitana de São Paulo, Brasil, centrado numa realidade que aflige o conjunto de represas responsável por abastecer nove milhões de habitantes na Grande São Paulo à luz do referencial teórico da governança da água. O foco da reflexão se centra na necessidade de revisão da atual política de governança da água. Há a necessidade de enfrentar o uso insustentável da água, na medida em que as mudanças climáticas demandam a gestão do risco e a necessidade de promover transparência e accountability na gestão pública. As consequências sociais, políticas e econômicas que a escassez de água acarreta ao estado de São Paulo coloca a necessidade de mudanças profundas na governança da água nesse complexo cenário. Nesse sentido, o artigo se propõe mostrar que a problemática da falta de um modelo de governança eficaz e equitativo demanda novas respostas que integrem os diversos atores por meio de uma rede de ação pela água.&lt;/p&gt;","author":[{"dropping-particle":"","family":"Jacobi","given":"Pedro Roberto","non-dropping-particle":"","parse-names":false,"suffix":""},{"dropping-particle":"","family":"Cibim","given":"Juliana","non-dropping-particle":"","parse-names":false,"suffix":""},{"dropping-particle":"","family":"Leão","given":"Renata de Souza","non-dropping-particle":"","parse-names":false,"suffix":""},{"dropping-particle":"","family":"Jacobi","given":"Pedro Roberto","non-dropping-particle":"","parse-names":false,"suffix":""},{"dropping-particle":"","family":"Cibim","given":"Juliana","non-dropping-particle":"","parse-names":false,"suffix":""},{"dropping-particle":"","family":"Leão","given":"Renata de Souza","non-dropping-particle":"","parse-names":false,"suffix":""}],"container-title":"Estudos Avançados","id":"ITEM-1","issue":"84","issued":{"date-parts":[["2015","8"]]},"page":"27-42","publisher":"Instituto de Estudos Avançados da Universidade de São Paulo","title":"Crise hídrica na Macrometrópole Paulista e respostas da sociedade civil","type":"article-journal","volume":"29"},"uris":["http://www.mendeley.com/documents/?uuid=7e396fb1-8e90-3ebd-8f7a-d9c83402b638"]},{"id":"ITEM-2","itemData":{"author":[{"dropping-particle":"","family":"Senado Federal","given":"","non-dropping-particle":"","parse-names":false,"suffix":""}],"collection-title":"Boletim Legislativo","id":"ITEM-2","issued":{"date-parts":[["2015"]]},"number":"27","number-of-pages":"32","publisher-place":"Brasília-DF","title":"A crise hídrica e suas consequências","type":"report"},"uris":["http://www.mendeley.com/documents/?uuid=3cc78ba7-9150-363a-8922-5c0d2302aa75"]},{"id":"ITEM-3","itemData":{"DOI":"10.1590/1809-4422asoc150120r1v1912016","ISSN":"1414-753X","abstract":"&lt;p&gt;Abstract Brazil's Southeast region has been facing water supply challenges, especially concerning the metropolitan region of São Paulo, since 2014. We adressed the water crisis from the disaster's point of view, considering that one of the guiding features to characterize a disaster is the amount of affected people and the losses associated. In the situation under review, there are people directly affected, because of intermittent house water supply, and indirectly affected by the increase of prices for goods, since their production and manufacturing depend on the availability of water. We presented each of the stages of a disaster risk management: prevention, mitigation, preparedness, response and recovery. The risk of water scarcity in São Paulo is only one aspect of the discussion involving the effectiveness of management processes and the need for investments in the area, especially in reducing wasteful distribution.&lt;/p&gt;","author":[{"dropping-particle":"","family":"Soriano","given":"Érico","non-dropping-particle":"","parse-names":false,"suffix":""},{"dropping-particle":"","family":"Londe","given":"Luciana de Resende","non-dropping-particle":"","parse-names":false,"suffix":""},{"dropping-particle":"","family":"Gregorio","given":"Leandro Torres","non-dropping-particle":"Di","parse-names":false,"suffix":""},{"dropping-particle":"","family":"Coutinho","given":"Marcos Pellegrini","non-dropping-particle":"","parse-names":false,"suffix":""},{"dropping-particle":"","family":"Santos","given":"Leonardo Bacellar Lima","non-dropping-particle":"","parse-names":false,"suffix":""},{"dropping-particle":"","family":"Soriano","given":"Érico","non-dropping-particle":"","parse-names":false,"suffix":""},{"dropping-particle":"","family":"Londe","given":"Luciana de Resende","non-dropping-particle":"","parse-names":false,"suffix":""},{"dropping-particle":"","family":"Gregorio","given":"Leandro Torres","non-dropping-particle":"Di","parse-names":false,"suffix":""},{"dropping-particle":"","family":"Coutinho","given":"Marcos Pellegrini","non-dropping-particle":"","parse-names":false,"suffix":""},{"dropping-particle":"","family":"Santos","given":"Leonardo Bacellar Lima","non-dropping-particle":"","parse-names":false,"suffix":""}],"container-title":"Ambiente &amp; Sociedade","id":"ITEM-3","issue":"1","issued":{"date-parts":[["2016","3"]]},"page":"21-42","publisher":"Secretaria Editorial da Revista Ambiente e Sociedade","title":"Water crisis in São Paulo evaluated under the disaster's point of view","type":"article-journal","volume":"19"},"uris":["http://www.mendeley.com/documents/?uuid=dc00345f-617b-35d0-957c-32cc1bac4bc0"]}],"mendeley":{"formattedCitation":"(Jacobi et al., 2015; Senado Federal, 2015; Soriano et al., 2016)","plainTextFormattedCitation":"(Jacobi et al., 2015; Senado Federal, 2015; Soriano et al., 2016)","previouslyFormattedCitation":"(Jacobi et al., 2015; Senado Federal, 2015; Soriano et al., 2016)"},"properties":{"noteIndex":0},"schema":"https://github.com/citation-style-language/schema/raw/master/csl-citation.json"}</w:instrText>
      </w:r>
      <w:r w:rsidR="0011284D">
        <w:fldChar w:fldCharType="separate"/>
      </w:r>
      <w:r w:rsidR="00B7126A" w:rsidRPr="00B7126A">
        <w:rPr>
          <w:noProof/>
        </w:rPr>
        <w:t>(Jacobi et al., 2015; Senado Federal, 2015; Soriano et al., 2016)</w:t>
      </w:r>
      <w:r w:rsidR="0011284D">
        <w:fldChar w:fldCharType="end"/>
      </w:r>
      <w:r>
        <w:t xml:space="preserve">. </w:t>
      </w:r>
      <w:r w:rsidR="00565B8C">
        <w:t>O caso do estado de São Paulo ilustra o aumento da variabilidade climática</w:t>
      </w:r>
      <w:r w:rsidR="008D1293">
        <w:t xml:space="preserve"> com a frequente ocorrência de inundações e agora com a seca.</w:t>
      </w:r>
      <w:r w:rsidR="00565B8C">
        <w:t xml:space="preserve"> </w:t>
      </w:r>
      <w:r>
        <w:t xml:space="preserve">Desse modo, a identificação </w:t>
      </w:r>
      <w:ins w:id="99" w:author="Reviewer" w:date="2018-05-28T12:31:00Z">
        <w:r w:rsidR="00414858">
          <w:t xml:space="preserve">e análise </w:t>
        </w:r>
      </w:ins>
      <w:r>
        <w:t>da ocorrência de eventos extremos de precipitação (EEP) em áreas urbanas pode subsidiar as ações para aprimorar a gestão ambiental</w:t>
      </w:r>
      <w:r w:rsidR="00F60677">
        <w:t xml:space="preserve"> e as políticas ambientais</w:t>
      </w:r>
      <w:r>
        <w:t xml:space="preserve">. </w:t>
      </w:r>
      <w:r w:rsidR="0017569A">
        <w:t>Neste contexto</w:t>
      </w:r>
      <w:r>
        <w:t xml:space="preserve">, o problema de pesquisa abordado </w:t>
      </w:r>
      <w:r w:rsidR="0017569A">
        <w:t xml:space="preserve">neste estudo </w:t>
      </w:r>
      <w:r>
        <w:t>é em que medida a</w:t>
      </w:r>
      <w:ins w:id="100" w:author="Reviewer" w:date="2018-05-28T12:32:00Z">
        <w:r w:rsidR="00414858">
          <w:t xml:space="preserve"> ocorrência de EEP tem impactado a</w:t>
        </w:r>
      </w:ins>
      <w:r>
        <w:t xml:space="preserve"> Bacia do Rio Jundiaí (BRJ), que contempla um dos principais polos econômicos do estado de São Paulo</w:t>
      </w:r>
      <w:del w:id="101" w:author="Reviewer" w:date="2018-05-28T12:32:00Z">
        <w:r w:rsidDel="00414858">
          <w:delText>, tem sofrido com a ocorrência de EEP</w:delText>
        </w:r>
      </w:del>
      <w:r>
        <w:t>?</w:t>
      </w:r>
    </w:p>
    <w:p w:rsidR="00050061" w:rsidRDefault="0017569A" w:rsidP="00A374F0">
      <w:pPr>
        <w:ind w:firstLine="720"/>
        <w:jc w:val="both"/>
      </w:pPr>
      <w:r>
        <w:t xml:space="preserve">A BRJ </w:t>
      </w:r>
      <w:r w:rsidR="00050061" w:rsidRPr="00D33D42">
        <w:t>é de particular interesse por formar parte do território do Comitê das bacias do PCJ</w:t>
      </w:r>
      <w:r w:rsidR="00050061">
        <w:t xml:space="preserve"> – Piracicaba, Capivari e Jundiaí –</w:t>
      </w:r>
      <w:r w:rsidR="00050061" w:rsidRPr="00D33D42">
        <w:t>, considerado o mais organizado e eficiente do Brasil</w:t>
      </w:r>
      <w:ins w:id="102" w:author="Reviewer" w:date="2018-05-28T12:33:00Z">
        <w:r w:rsidR="006B515F">
          <w:t xml:space="preserve"> conforme pode ser verificado em</w:t>
        </w:r>
      </w:ins>
      <w:ins w:id="103" w:author="Reviewer" w:date="2018-05-28T12:32:00Z">
        <w:r w:rsidR="006B515F">
          <w:t xml:space="preserve"> </w:t>
        </w:r>
      </w:ins>
      <w:ins w:id="104" w:author="Reviewer" w:date="2018-05-28T12:33:00Z">
        <w:r w:rsidR="006B515F">
          <w:fldChar w:fldCharType="begin" w:fldLock="1"/>
        </w:r>
      </w:ins>
      <w:r w:rsidR="00974A82">
        <w:instrText>ADDIN CSL_CITATION {"citationItems":[{"id":"ITEM-1","itemData":{"URL":"http://agua.org.br/bacias-pcj/","author":[{"dropping-particle":"","family":"PCJ","given":"Consórcio","non-dropping-particle":"","parse-names":false,"suffix":""}],"id":"ITEM-1","issued":{"date-parts":[["2017"]]},"title":"Bacias PCJ","type":"webpage"},"uris":["http://www.mendeley.com/documents/?uuid=313e8708-8613-499d-b252-19b5d03c79b0"]}],"mendeley":{"formattedCitation":"(PCJ, 2017)","manualFormatting":"PCJ (2017)","plainTextFormattedCitation":"(PCJ, 2017)","previouslyFormattedCitation":"(PCJ, 2017)"},"properties":{"noteIndex":0},"schema":"https://github.com/citation-style-language/schema/raw/master/csl-citation.json"}</w:instrText>
      </w:r>
      <w:r w:rsidR="006B515F">
        <w:fldChar w:fldCharType="separate"/>
      </w:r>
      <w:del w:id="105" w:author="Reviewer" w:date="2018-05-28T12:33:00Z">
        <w:r w:rsidR="006B515F" w:rsidRPr="006B515F" w:rsidDel="006B515F">
          <w:rPr>
            <w:noProof/>
          </w:rPr>
          <w:delText>(</w:delText>
        </w:r>
      </w:del>
      <w:r w:rsidR="006B515F" w:rsidRPr="006B515F">
        <w:rPr>
          <w:noProof/>
        </w:rPr>
        <w:t>PCJ</w:t>
      </w:r>
      <w:del w:id="106" w:author="Reviewer" w:date="2018-05-28T12:33:00Z">
        <w:r w:rsidR="006B515F" w:rsidRPr="006B515F" w:rsidDel="006B515F">
          <w:rPr>
            <w:noProof/>
          </w:rPr>
          <w:delText>,</w:delText>
        </w:r>
      </w:del>
      <w:r w:rsidR="006B515F" w:rsidRPr="006B515F">
        <w:rPr>
          <w:noProof/>
        </w:rPr>
        <w:t xml:space="preserve"> </w:t>
      </w:r>
      <w:ins w:id="107" w:author="Reviewer" w:date="2018-05-28T12:33:00Z">
        <w:r w:rsidR="006B515F">
          <w:rPr>
            <w:noProof/>
          </w:rPr>
          <w:t>(</w:t>
        </w:r>
      </w:ins>
      <w:r w:rsidR="006B515F" w:rsidRPr="006B515F">
        <w:rPr>
          <w:noProof/>
        </w:rPr>
        <w:t>2017)</w:t>
      </w:r>
      <w:ins w:id="108" w:author="Reviewer" w:date="2018-05-28T12:33:00Z">
        <w:r w:rsidR="006B515F">
          <w:fldChar w:fldCharType="end"/>
        </w:r>
      </w:ins>
      <w:r w:rsidR="00050061" w:rsidRPr="00D33D42">
        <w:t xml:space="preserve">. Apesar disso, a disponibilidade da água continua sendo um fator limitante para </w:t>
      </w:r>
      <w:r w:rsidR="00050061">
        <w:t xml:space="preserve">o </w:t>
      </w:r>
      <w:r w:rsidR="00050061" w:rsidRPr="00D33D42">
        <w:t>desenvolvimento econômico local</w:t>
      </w:r>
      <w:r w:rsidR="00F60677">
        <w:t>, além dos problemas relacionados com a intensidade das precipitações</w:t>
      </w:r>
      <w:r w:rsidR="00050061" w:rsidRPr="00D33D42">
        <w:t xml:space="preserve">. </w:t>
      </w:r>
      <w:r w:rsidR="00050061">
        <w:t xml:space="preserve">A hipótese de trabalho é de que os EEP estariam se intensificando na BRJ, exigindo a urgência de políticas ambientais que levem em conta este cenário. Para verificar a validade da hipótese, foi estimado o </w:t>
      </w:r>
      <w:proofErr w:type="spellStart"/>
      <w:r w:rsidR="00050061" w:rsidRPr="00E5345D">
        <w:rPr>
          <w:i/>
        </w:rPr>
        <w:t>Standardized</w:t>
      </w:r>
      <w:proofErr w:type="spellEnd"/>
      <w:r w:rsidR="00050061" w:rsidRPr="00E5345D">
        <w:rPr>
          <w:i/>
        </w:rPr>
        <w:t xml:space="preserve"> </w:t>
      </w:r>
      <w:proofErr w:type="spellStart"/>
      <w:r w:rsidR="00050061" w:rsidRPr="00E5345D">
        <w:rPr>
          <w:i/>
        </w:rPr>
        <w:t>Precipitation</w:t>
      </w:r>
      <w:proofErr w:type="spellEnd"/>
      <w:r w:rsidR="00050061" w:rsidRPr="00E5345D">
        <w:rPr>
          <w:i/>
        </w:rPr>
        <w:t xml:space="preserve"> Index</w:t>
      </w:r>
      <w:r w:rsidR="00050061">
        <w:t xml:space="preserve"> (SPI) para a BRJ </w:t>
      </w:r>
      <w:r>
        <w:t xml:space="preserve">na tentativa </w:t>
      </w:r>
      <w:r w:rsidR="00050061">
        <w:t xml:space="preserve">de identificar a ocorrência e a intensidade dos </w:t>
      </w:r>
      <w:r>
        <w:t xml:space="preserve">EEP </w:t>
      </w:r>
      <w:r w:rsidR="00050061">
        <w:t>entre 1961 e 2014.</w:t>
      </w:r>
    </w:p>
    <w:p w:rsidR="00F60677" w:rsidRDefault="00F60677" w:rsidP="00A374F0">
      <w:pPr>
        <w:ind w:firstLine="720"/>
        <w:jc w:val="both"/>
      </w:pPr>
      <w:r>
        <w:t xml:space="preserve">O trabalho está organizado em </w:t>
      </w:r>
      <w:del w:id="109" w:author="Reviewer" w:date="2018-05-28T16:44:00Z">
        <w:r w:rsidDel="004E5B95">
          <w:delText xml:space="preserve">duas </w:delText>
        </w:r>
      </w:del>
      <w:ins w:id="110" w:author="Reviewer" w:date="2018-05-28T16:44:00Z">
        <w:r w:rsidR="004E5B95">
          <w:t>três</w:t>
        </w:r>
        <w:r w:rsidR="004E5B95">
          <w:t xml:space="preserve"> </w:t>
        </w:r>
      </w:ins>
      <w:r>
        <w:t xml:space="preserve">seções além desta introdução e das considerações finais. A próxima seção apresenta </w:t>
      </w:r>
      <w:r w:rsidR="00C45528">
        <w:t xml:space="preserve">as </w:t>
      </w:r>
      <w:r>
        <w:t xml:space="preserve">informações </w:t>
      </w:r>
      <w:r w:rsidR="00C45528">
        <w:t xml:space="preserve">sobre </w:t>
      </w:r>
      <w:r>
        <w:t>os materiais e métodos usados no estudo. Na</w:t>
      </w:r>
      <w:ins w:id="111" w:author="Reviewer" w:date="2018-05-28T16:44:00Z">
        <w:r w:rsidR="004E5B95">
          <w:t>s duas seções seguintes</w:t>
        </w:r>
      </w:ins>
      <w:r>
        <w:t xml:space="preserve"> </w:t>
      </w:r>
      <w:del w:id="112" w:author="Reviewer" w:date="2018-05-28T16:44:00Z">
        <w:r w:rsidDel="004E5B95">
          <w:delText xml:space="preserve">segunda seção </w:delText>
        </w:r>
      </w:del>
      <w:r>
        <w:t xml:space="preserve">são apresentados os principais resultados </w:t>
      </w:r>
      <w:r w:rsidR="00C45528">
        <w:t>e a</w:t>
      </w:r>
      <w:r>
        <w:t xml:space="preserve"> discussão.</w:t>
      </w:r>
    </w:p>
    <w:p w:rsidR="00050061" w:rsidRPr="00CA48B1" w:rsidRDefault="00050061" w:rsidP="00A374F0">
      <w:pPr>
        <w:ind w:firstLine="720"/>
        <w:jc w:val="both"/>
      </w:pPr>
      <w:bookmarkStart w:id="113" w:name="_GoBack"/>
      <w:bookmarkEnd w:id="113"/>
    </w:p>
    <w:p w:rsidR="006B28D9" w:rsidRPr="004F2BBC" w:rsidRDefault="00050061" w:rsidP="00A374F0">
      <w:pPr>
        <w:pStyle w:val="Ttulo1"/>
        <w:numPr>
          <w:ilvl w:val="0"/>
          <w:numId w:val="3"/>
        </w:numPr>
        <w:jc w:val="both"/>
        <w:rPr>
          <w:caps w:val="0"/>
          <w:szCs w:val="24"/>
        </w:rPr>
      </w:pPr>
      <w:r w:rsidRPr="004F2BBC">
        <w:rPr>
          <w:caps w:val="0"/>
          <w:szCs w:val="24"/>
        </w:rPr>
        <w:t>Material e Métodos</w:t>
      </w:r>
    </w:p>
    <w:p w:rsidR="00050061" w:rsidRDefault="00050061" w:rsidP="00A374F0">
      <w:pPr>
        <w:ind w:firstLine="720"/>
        <w:jc w:val="both"/>
        <w:rPr>
          <w:i/>
        </w:rPr>
      </w:pPr>
    </w:p>
    <w:p w:rsidR="00050061" w:rsidRPr="004F2BBC" w:rsidRDefault="00050061" w:rsidP="00A374F0">
      <w:pPr>
        <w:pStyle w:val="Ttulo1"/>
        <w:numPr>
          <w:ilvl w:val="1"/>
          <w:numId w:val="3"/>
        </w:numPr>
        <w:jc w:val="both"/>
        <w:rPr>
          <w:b w:val="0"/>
          <w:caps w:val="0"/>
          <w:szCs w:val="24"/>
        </w:rPr>
      </w:pPr>
      <w:r w:rsidRPr="004F2BBC">
        <w:rPr>
          <w:b w:val="0"/>
          <w:caps w:val="0"/>
          <w:szCs w:val="24"/>
        </w:rPr>
        <w:t xml:space="preserve">Área de estudo: A Bacia </w:t>
      </w:r>
      <w:r w:rsidR="00035BB5">
        <w:rPr>
          <w:b w:val="0"/>
          <w:caps w:val="0"/>
          <w:szCs w:val="24"/>
        </w:rPr>
        <w:t xml:space="preserve">Hidrográfica </w:t>
      </w:r>
      <w:r w:rsidRPr="004F2BBC">
        <w:rPr>
          <w:b w:val="0"/>
          <w:caps w:val="0"/>
          <w:szCs w:val="24"/>
        </w:rPr>
        <w:t>do Rio Jundiaí</w:t>
      </w:r>
    </w:p>
    <w:p w:rsidR="004F2BBC" w:rsidRDefault="004F2BBC" w:rsidP="00A374F0">
      <w:pPr>
        <w:ind w:firstLine="720"/>
        <w:jc w:val="both"/>
      </w:pPr>
    </w:p>
    <w:p w:rsidR="00050061" w:rsidRPr="00546DC7" w:rsidRDefault="00546DC7" w:rsidP="00A374F0">
      <w:pPr>
        <w:ind w:firstLine="720"/>
        <w:jc w:val="both"/>
      </w:pPr>
      <w:r w:rsidRPr="00546DC7">
        <w:t>A área de estudo é a Bacia Hidrográfica do Rio Jundiaí (BHRJ), localizada na Unidade Hidrográfica de Gerenciamento de Recursos Hídricos do Piracicaba, Capivari e Jundiaí (UGRHI PCJ) do estado de São Paulo (</w:t>
      </w:r>
      <w:r w:rsidRPr="00546DC7">
        <w:fldChar w:fldCharType="begin"/>
      </w:r>
      <w:r w:rsidRPr="00546DC7">
        <w:instrText xml:space="preserve"> REF _Ref451709203 \h  \* MERGEFORMAT </w:instrText>
      </w:r>
      <w:r w:rsidRPr="00546DC7">
        <w:fldChar w:fldCharType="separate"/>
      </w:r>
      <w:ins w:id="114" w:author="Reviewer" w:date="2018-05-28T13:35:00Z">
        <w:r w:rsidR="00907C7B" w:rsidRPr="00907C7B">
          <w:rPr>
            <w:rPrChange w:id="115" w:author="Reviewer" w:date="2018-05-28T13:35:00Z">
              <w:rPr>
                <w:b/>
                <w:sz w:val="22"/>
                <w:szCs w:val="22"/>
              </w:rPr>
            </w:rPrChange>
          </w:rPr>
          <w:t xml:space="preserve">Mapa </w:t>
        </w:r>
        <w:r w:rsidR="00907C7B" w:rsidRPr="00907C7B">
          <w:rPr>
            <w:rPrChange w:id="116" w:author="Reviewer" w:date="2018-05-28T13:35:00Z">
              <w:rPr>
                <w:b/>
                <w:noProof/>
                <w:sz w:val="22"/>
                <w:szCs w:val="22"/>
              </w:rPr>
            </w:rPrChange>
          </w:rPr>
          <w:t>1</w:t>
        </w:r>
      </w:ins>
      <w:del w:id="117" w:author="Reviewer" w:date="2018-05-28T13:35:00Z">
        <w:r w:rsidRPr="00546DC7" w:rsidDel="00907C7B">
          <w:delText>Mapa 1</w:delText>
        </w:r>
      </w:del>
      <w:r w:rsidRPr="00546DC7">
        <w:fldChar w:fldCharType="end"/>
      </w:r>
      <w:r w:rsidRPr="00546DC7">
        <w:t>)</w:t>
      </w:r>
      <w:r w:rsidR="00050061" w:rsidRPr="00546DC7">
        <w:t>.</w:t>
      </w:r>
    </w:p>
    <w:p w:rsidR="00263C24" w:rsidRDefault="00263C24" w:rsidP="00A374F0">
      <w:pPr>
        <w:ind w:firstLine="720"/>
        <w:jc w:val="both"/>
      </w:pPr>
    </w:p>
    <w:p w:rsidR="00A374F0" w:rsidRDefault="00A374F0" w:rsidP="00A374F0">
      <w:pPr>
        <w:ind w:firstLine="720"/>
        <w:jc w:val="both"/>
      </w:pPr>
    </w:p>
    <w:p w:rsidR="00A374F0" w:rsidDel="006B515F" w:rsidRDefault="00A374F0" w:rsidP="00A374F0">
      <w:pPr>
        <w:ind w:firstLine="720"/>
        <w:jc w:val="both"/>
        <w:rPr>
          <w:del w:id="118" w:author="Reviewer" w:date="2018-05-28T12:33:00Z"/>
        </w:rPr>
      </w:pPr>
    </w:p>
    <w:p w:rsidR="00A374F0" w:rsidDel="006B515F" w:rsidRDefault="00A374F0" w:rsidP="00A374F0">
      <w:pPr>
        <w:ind w:firstLine="720"/>
        <w:jc w:val="both"/>
        <w:rPr>
          <w:del w:id="119" w:author="Reviewer" w:date="2018-05-28T12:33:00Z"/>
        </w:rPr>
      </w:pPr>
    </w:p>
    <w:p w:rsidR="00A374F0" w:rsidDel="006B515F" w:rsidRDefault="00A374F0" w:rsidP="00A374F0">
      <w:pPr>
        <w:ind w:firstLine="720"/>
        <w:jc w:val="both"/>
        <w:rPr>
          <w:del w:id="120" w:author="Reviewer" w:date="2018-05-28T12:34:00Z"/>
        </w:rPr>
      </w:pPr>
    </w:p>
    <w:p w:rsidR="00A374F0" w:rsidDel="006B515F" w:rsidRDefault="00A374F0" w:rsidP="00A374F0">
      <w:pPr>
        <w:ind w:firstLine="720"/>
        <w:jc w:val="both"/>
        <w:rPr>
          <w:del w:id="121" w:author="Reviewer" w:date="2018-05-28T12:34:00Z"/>
        </w:rPr>
      </w:pPr>
    </w:p>
    <w:p w:rsidR="00A374F0" w:rsidDel="006B515F" w:rsidRDefault="00A374F0" w:rsidP="00A374F0">
      <w:pPr>
        <w:ind w:firstLine="720"/>
        <w:jc w:val="both"/>
        <w:rPr>
          <w:del w:id="122" w:author="Reviewer" w:date="2018-05-28T12:34:00Z"/>
        </w:rPr>
      </w:pPr>
    </w:p>
    <w:p w:rsidR="00A374F0" w:rsidDel="006B515F" w:rsidRDefault="00A374F0" w:rsidP="00A374F0">
      <w:pPr>
        <w:ind w:firstLine="720"/>
        <w:jc w:val="both"/>
        <w:rPr>
          <w:del w:id="123" w:author="Reviewer" w:date="2018-05-28T12:34:00Z"/>
        </w:rPr>
      </w:pPr>
    </w:p>
    <w:p w:rsidR="00A374F0" w:rsidDel="006B515F" w:rsidRDefault="00A374F0" w:rsidP="00A374F0">
      <w:pPr>
        <w:ind w:firstLine="720"/>
        <w:jc w:val="both"/>
        <w:rPr>
          <w:del w:id="124" w:author="Reviewer" w:date="2018-05-28T12:34:00Z"/>
        </w:rPr>
      </w:pPr>
    </w:p>
    <w:p w:rsidR="00A374F0" w:rsidDel="006B515F" w:rsidRDefault="00A374F0" w:rsidP="00A374F0">
      <w:pPr>
        <w:ind w:firstLine="720"/>
        <w:jc w:val="both"/>
        <w:rPr>
          <w:del w:id="125" w:author="Reviewer" w:date="2018-05-28T12:34:00Z"/>
        </w:rPr>
      </w:pPr>
    </w:p>
    <w:p w:rsidR="00A374F0" w:rsidDel="006B515F" w:rsidRDefault="00A374F0" w:rsidP="00A374F0">
      <w:pPr>
        <w:ind w:firstLine="720"/>
        <w:jc w:val="both"/>
        <w:rPr>
          <w:del w:id="126" w:author="Reviewer" w:date="2018-05-28T12:34:00Z"/>
        </w:rPr>
      </w:pPr>
    </w:p>
    <w:p w:rsidR="00A374F0" w:rsidDel="006B515F" w:rsidRDefault="00A374F0" w:rsidP="00A374F0">
      <w:pPr>
        <w:ind w:firstLine="720"/>
        <w:jc w:val="both"/>
        <w:rPr>
          <w:del w:id="127" w:author="Reviewer" w:date="2018-05-28T12:34:00Z"/>
        </w:rPr>
      </w:pPr>
    </w:p>
    <w:p w:rsidR="00A374F0" w:rsidDel="006B515F" w:rsidRDefault="00A374F0" w:rsidP="00A374F0">
      <w:pPr>
        <w:ind w:firstLine="720"/>
        <w:jc w:val="both"/>
        <w:rPr>
          <w:del w:id="128" w:author="Reviewer" w:date="2018-05-28T12:34:00Z"/>
        </w:rPr>
      </w:pPr>
    </w:p>
    <w:p w:rsidR="00A374F0" w:rsidRPr="00AE561F" w:rsidDel="006B515F" w:rsidRDefault="00A374F0" w:rsidP="00A374F0">
      <w:pPr>
        <w:ind w:firstLine="720"/>
        <w:jc w:val="both"/>
        <w:rPr>
          <w:del w:id="129" w:author="Reviewer" w:date="2018-05-28T12:34:00Z"/>
        </w:rPr>
      </w:pPr>
    </w:p>
    <w:p w:rsidR="00050061" w:rsidRPr="00541C0A" w:rsidRDefault="00050061" w:rsidP="00A374F0">
      <w:pPr>
        <w:pStyle w:val="Legenda"/>
        <w:spacing w:before="0" w:after="0" w:line="240" w:lineRule="auto"/>
        <w:jc w:val="both"/>
        <w:rPr>
          <w:rFonts w:ascii="Times New Roman" w:hAnsi="Times New Roman" w:cs="Times New Roman"/>
          <w:b w:val="0"/>
          <w:sz w:val="22"/>
          <w:szCs w:val="22"/>
        </w:rPr>
      </w:pPr>
      <w:bookmarkStart w:id="130" w:name="_Ref451709203"/>
      <w:r w:rsidRPr="00541C0A">
        <w:rPr>
          <w:rFonts w:ascii="Times New Roman" w:hAnsi="Times New Roman" w:cs="Times New Roman"/>
          <w:b w:val="0"/>
          <w:sz w:val="22"/>
          <w:szCs w:val="22"/>
        </w:rPr>
        <w:t xml:space="preserve">Mapa </w:t>
      </w:r>
      <w:r w:rsidRPr="00541C0A">
        <w:rPr>
          <w:rFonts w:ascii="Times New Roman" w:hAnsi="Times New Roman" w:cs="Times New Roman"/>
          <w:b w:val="0"/>
          <w:sz w:val="22"/>
          <w:szCs w:val="22"/>
        </w:rPr>
        <w:fldChar w:fldCharType="begin"/>
      </w:r>
      <w:r w:rsidRPr="00541C0A">
        <w:rPr>
          <w:rFonts w:ascii="Times New Roman" w:hAnsi="Times New Roman" w:cs="Times New Roman"/>
          <w:b w:val="0"/>
          <w:sz w:val="22"/>
          <w:szCs w:val="22"/>
        </w:rPr>
        <w:instrText xml:space="preserve"> SEQ Mapa \* ARABIC </w:instrText>
      </w:r>
      <w:r w:rsidRPr="00541C0A">
        <w:rPr>
          <w:rFonts w:ascii="Times New Roman" w:hAnsi="Times New Roman" w:cs="Times New Roman"/>
          <w:b w:val="0"/>
          <w:sz w:val="22"/>
          <w:szCs w:val="22"/>
        </w:rPr>
        <w:fldChar w:fldCharType="separate"/>
      </w:r>
      <w:r w:rsidR="00B80648">
        <w:rPr>
          <w:rFonts w:ascii="Times New Roman" w:hAnsi="Times New Roman" w:cs="Times New Roman"/>
          <w:b w:val="0"/>
          <w:noProof/>
          <w:sz w:val="22"/>
          <w:szCs w:val="22"/>
        </w:rPr>
        <w:t>1</w:t>
      </w:r>
      <w:r w:rsidRPr="00541C0A">
        <w:rPr>
          <w:rFonts w:ascii="Times New Roman" w:hAnsi="Times New Roman" w:cs="Times New Roman"/>
          <w:b w:val="0"/>
          <w:sz w:val="22"/>
          <w:szCs w:val="22"/>
        </w:rPr>
        <w:fldChar w:fldCharType="end"/>
      </w:r>
      <w:bookmarkEnd w:id="130"/>
      <w:r w:rsidRPr="00541C0A">
        <w:rPr>
          <w:rFonts w:ascii="Times New Roman" w:hAnsi="Times New Roman" w:cs="Times New Roman"/>
          <w:b w:val="0"/>
          <w:sz w:val="22"/>
          <w:szCs w:val="22"/>
        </w:rPr>
        <w:t xml:space="preserve"> – Bacia Hidrográfica do Rio Jundiaí</w:t>
      </w:r>
    </w:p>
    <w:p w:rsidR="00050061" w:rsidRDefault="00807BDD" w:rsidP="00A374F0">
      <w:pPr>
        <w:pStyle w:val="Legenda"/>
        <w:spacing w:before="0" w:after="0" w:line="240" w:lineRule="auto"/>
        <w:jc w:val="both"/>
        <w:rPr>
          <w:rFonts w:ascii="Arial" w:hAnsi="Arial" w:cs="Arial"/>
          <w:b w:val="0"/>
          <w:sz w:val="22"/>
          <w:szCs w:val="22"/>
        </w:rPr>
      </w:pPr>
      <w:r>
        <w:rPr>
          <w:rFonts w:ascii="Arial" w:hAnsi="Arial" w:cs="Arial"/>
          <w:b w:val="0"/>
          <w:noProof/>
          <w:sz w:val="22"/>
          <w:szCs w:val="22"/>
        </w:rPr>
        <w:drawing>
          <wp:inline distT="0" distB="0" distL="0" distR="0">
            <wp:extent cx="5580380" cy="407733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izacao_bhrj.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0380" cy="4077335"/>
                    </a:xfrm>
                    <a:prstGeom prst="rect">
                      <a:avLst/>
                    </a:prstGeom>
                  </pic:spPr>
                </pic:pic>
              </a:graphicData>
            </a:graphic>
          </wp:inline>
        </w:drawing>
      </w:r>
    </w:p>
    <w:p w:rsidR="00050061" w:rsidRPr="004F2BBC" w:rsidRDefault="00050061" w:rsidP="00A374F0">
      <w:pPr>
        <w:pStyle w:val="Legenda"/>
        <w:spacing w:before="0" w:after="0" w:line="240" w:lineRule="auto"/>
        <w:jc w:val="both"/>
        <w:rPr>
          <w:rFonts w:ascii="Times New Roman" w:hAnsi="Times New Roman" w:cs="Times New Roman"/>
          <w:b w:val="0"/>
          <w:sz w:val="22"/>
          <w:szCs w:val="22"/>
        </w:rPr>
      </w:pPr>
      <w:r w:rsidRPr="004F2BBC">
        <w:rPr>
          <w:rFonts w:ascii="Times New Roman" w:hAnsi="Times New Roman" w:cs="Times New Roman"/>
          <w:b w:val="0"/>
          <w:sz w:val="22"/>
          <w:szCs w:val="22"/>
        </w:rPr>
        <w:t>Fonte: preparado pelos autores com base em</w:t>
      </w:r>
      <w:r w:rsidR="00BB2D12">
        <w:rPr>
          <w:rFonts w:ascii="Times New Roman" w:hAnsi="Times New Roman" w:cs="Times New Roman"/>
          <w:b w:val="0"/>
          <w:sz w:val="22"/>
          <w:szCs w:val="22"/>
        </w:rPr>
        <w:t xml:space="preserve"> </w:t>
      </w:r>
      <w:r w:rsidR="00BB2D12">
        <w:rPr>
          <w:rFonts w:ascii="Times New Roman" w:hAnsi="Times New Roman" w:cs="Times New Roman"/>
          <w:b w:val="0"/>
          <w:sz w:val="22"/>
          <w:szCs w:val="22"/>
        </w:rPr>
        <w:fldChar w:fldCharType="begin" w:fldLock="1"/>
      </w:r>
      <w:r w:rsidR="001D5A25">
        <w:rPr>
          <w:rFonts w:ascii="Times New Roman" w:hAnsi="Times New Roman" w:cs="Times New Roman"/>
          <w:b w:val="0"/>
          <w:sz w:val="22"/>
          <w:szCs w:val="22"/>
        </w:rPr>
        <w:instrText>ADDIN CSL_CITATION {"citationItems":[{"id":"ITEM-1","itemData":{"URL":"http://datageo.ambiente.sp.gov.br/","abstract":"Base de dados espaciais","accessed":{"date-parts":[["2018","3","3"]]},"author":[{"dropping-particle":"","family":"DATAGEO – Sistema Ambiental Paulista","given":"","non-dropping-particle":"","parse-names":false,"suffix":""}],"id":"ITEM-1","issued":{"date-parts":[["2018"]]},"title":"Infraestrutura de Dados Espaciais Ambientais do Estado de São Paulo – IDEA-SP - DataGeo","type":"webpage"},"uris":["http://www.mendeley.com/documents/?uuid=0f295ef7-5300-3993-8a95-031192500bc2"]},{"id":"ITEM-2","itemData":{"URL":"http://mapas.ibge.gov.br/","accessed":{"date-parts":[["2018","3","3"]]},"author":[{"dropping-particle":"","family":"IBGE – Instituto Brasileiro de Geografia e Estatística","given":"","non-dropping-particle":"","parse-names":false,"suffix":""}],"id":"ITEM-2","issued":{"date-parts":[["2018"]]},"title":"IBGE | mapas","type":"webpage"},"uris":["http://www.mendeley.com/documents/?uuid=4d262c53-3277-38a2-baa0-95a6e0297f15"]}],"mendeley":{"formattedCitation":"(DATAGEO – Sistema Ambiental Paulista, 2018; IBGE – Instituto Brasileiro de Geografia e Estatística, 2018)","plainTextFormattedCitation":"(DATAGEO – Sistema Ambiental Paulista, 2018; IBGE – Instituto Brasileiro de Geografia e Estatística, 2018)","previouslyFormattedCitation":"(DATAGEO – Sistema Ambiental Paulista, 2018; IBGE – Instituto Brasileiro de Geografia e Estatística, 2018)"},"properties":{"noteIndex":0},"schema":"https://github.com/citation-style-language/schema/raw/master/csl-citation.json"}</w:instrText>
      </w:r>
      <w:r w:rsidR="00BB2D12">
        <w:rPr>
          <w:rFonts w:ascii="Times New Roman" w:hAnsi="Times New Roman" w:cs="Times New Roman"/>
          <w:b w:val="0"/>
          <w:sz w:val="22"/>
          <w:szCs w:val="22"/>
        </w:rPr>
        <w:fldChar w:fldCharType="separate"/>
      </w:r>
      <w:r w:rsidR="00650067" w:rsidRPr="00650067">
        <w:rPr>
          <w:rFonts w:ascii="Times New Roman" w:hAnsi="Times New Roman" w:cs="Times New Roman"/>
          <w:b w:val="0"/>
          <w:noProof/>
          <w:sz w:val="22"/>
          <w:szCs w:val="22"/>
        </w:rPr>
        <w:t>(DATAGEO – Sistema Ambiental Paulista, 2018; IBGE – Instituto Brasileiro de Geografia e Estatística, 2018)</w:t>
      </w:r>
      <w:r w:rsidR="00BB2D12">
        <w:rPr>
          <w:rFonts w:ascii="Times New Roman" w:hAnsi="Times New Roman" w:cs="Times New Roman"/>
          <w:b w:val="0"/>
          <w:sz w:val="22"/>
          <w:szCs w:val="22"/>
        </w:rPr>
        <w:fldChar w:fldCharType="end"/>
      </w:r>
      <w:r w:rsidRPr="004F2BBC">
        <w:rPr>
          <w:rFonts w:ascii="Times New Roman" w:hAnsi="Times New Roman" w:cs="Times New Roman"/>
          <w:b w:val="0"/>
          <w:sz w:val="22"/>
          <w:szCs w:val="22"/>
        </w:rPr>
        <w:t>.</w:t>
      </w:r>
    </w:p>
    <w:p w:rsidR="00050061" w:rsidRPr="004F2BBC" w:rsidRDefault="00050061" w:rsidP="00A374F0">
      <w:pPr>
        <w:ind w:firstLine="720"/>
        <w:jc w:val="both"/>
      </w:pPr>
    </w:p>
    <w:p w:rsidR="006031AB" w:rsidRPr="00AA0298" w:rsidRDefault="00050061" w:rsidP="00A374F0">
      <w:pPr>
        <w:ind w:firstLine="720"/>
        <w:jc w:val="both"/>
      </w:pPr>
      <w:r w:rsidRPr="004F2BBC">
        <w:t>A área da BHRJ foi estimada em 118 mil hectares</w:t>
      </w:r>
      <w:r w:rsidR="00DD373C">
        <w:t xml:space="preserve"> (1.180 km²)</w:t>
      </w:r>
      <w:r w:rsidR="006031AB">
        <w:t xml:space="preserve">, que inclui territórios </w:t>
      </w:r>
      <w:r w:rsidRPr="004F2BBC">
        <w:t>de 11 municípios</w:t>
      </w:r>
      <w:r w:rsidRPr="004F2BBC">
        <w:rPr>
          <w:rStyle w:val="Refdenotaderodap"/>
        </w:rPr>
        <w:footnoteReference w:id="2"/>
      </w:r>
      <w:r w:rsidR="006031AB">
        <w:t>, mas apenas 7 deles possuem suas sedes na BHRJ</w:t>
      </w:r>
      <w:r w:rsidR="00DD373C">
        <w:t xml:space="preserve"> </w:t>
      </w:r>
      <w:r w:rsidR="00DD373C" w:rsidRPr="00DD373C">
        <w:t>(</w:t>
      </w:r>
      <w:r w:rsidR="00DD373C" w:rsidRPr="00DD373C">
        <w:fldChar w:fldCharType="begin"/>
      </w:r>
      <w:r w:rsidR="00DD373C" w:rsidRPr="00DD373C">
        <w:instrText xml:space="preserve"> REF _Ref451709203 \h  \* MERGEFORMAT </w:instrText>
      </w:r>
      <w:r w:rsidR="00DD373C" w:rsidRPr="00DD373C">
        <w:fldChar w:fldCharType="separate"/>
      </w:r>
      <w:ins w:id="140" w:author="Reviewer" w:date="2018-05-28T13:35:00Z">
        <w:r w:rsidR="00907C7B" w:rsidRPr="00907C7B">
          <w:rPr>
            <w:rPrChange w:id="141" w:author="Reviewer" w:date="2018-05-28T13:35:00Z">
              <w:rPr>
                <w:b/>
                <w:sz w:val="22"/>
                <w:szCs w:val="22"/>
              </w:rPr>
            </w:rPrChange>
          </w:rPr>
          <w:t xml:space="preserve">Mapa </w:t>
        </w:r>
        <w:r w:rsidR="00907C7B" w:rsidRPr="00907C7B">
          <w:rPr>
            <w:noProof/>
            <w:rPrChange w:id="142" w:author="Reviewer" w:date="2018-05-28T13:35:00Z">
              <w:rPr>
                <w:b/>
                <w:noProof/>
                <w:sz w:val="22"/>
                <w:szCs w:val="22"/>
              </w:rPr>
            </w:rPrChange>
          </w:rPr>
          <w:t>1</w:t>
        </w:r>
      </w:ins>
      <w:del w:id="143" w:author="Reviewer" w:date="2018-05-28T13:35:00Z">
        <w:r w:rsidR="00DD373C" w:rsidRPr="00DD373C" w:rsidDel="00907C7B">
          <w:delText xml:space="preserve">Mapa </w:delText>
        </w:r>
        <w:r w:rsidR="00DD373C" w:rsidRPr="00DD373C" w:rsidDel="00907C7B">
          <w:rPr>
            <w:noProof/>
          </w:rPr>
          <w:delText>1</w:delText>
        </w:r>
      </w:del>
      <w:r w:rsidR="00DD373C" w:rsidRPr="00DD373C">
        <w:fldChar w:fldCharType="end"/>
      </w:r>
      <w:r w:rsidR="00DD373C" w:rsidRPr="00DD373C">
        <w:t>)</w:t>
      </w:r>
      <w:r w:rsidRPr="00DD373C">
        <w:t>, abrigando 1,3 milhão de pessoas em 2010, resultando em uma densidade demográfica de 800 hab./km</w:t>
      </w:r>
      <w:r w:rsidRPr="00DD373C">
        <w:rPr>
          <w:vertAlign w:val="superscript"/>
        </w:rPr>
        <w:t>2</w:t>
      </w:r>
      <w:r w:rsidRPr="00DD373C">
        <w:t xml:space="preserve"> e taxa de urbanização de 96,7%</w:t>
      </w:r>
      <w:r w:rsidR="00AA0298">
        <w:t xml:space="preserve"> </w:t>
      </w:r>
      <w:r w:rsidR="00AA0298" w:rsidRPr="00AA0298">
        <w:t>(</w:t>
      </w:r>
      <w:r w:rsidR="00AA0298" w:rsidRPr="00AA0298">
        <w:fldChar w:fldCharType="begin"/>
      </w:r>
      <w:r w:rsidR="00AA0298" w:rsidRPr="00AA0298">
        <w:instrText xml:space="preserve"> REF _Ref452202373 \h </w:instrText>
      </w:r>
      <w:r w:rsidR="00AA0298">
        <w:instrText xml:space="preserve"> \* MERGEFORMAT </w:instrText>
      </w:r>
      <w:r w:rsidR="00AA0298" w:rsidRPr="00AA0298">
        <w:fldChar w:fldCharType="separate"/>
      </w:r>
      <w:ins w:id="144" w:author="Reviewer" w:date="2018-05-28T13:35:00Z">
        <w:r w:rsidR="00907C7B" w:rsidRPr="00907C7B">
          <w:rPr>
            <w:rPrChange w:id="145" w:author="Reviewer" w:date="2018-05-28T13:35:00Z">
              <w:rPr>
                <w:b/>
                <w:sz w:val="22"/>
                <w:szCs w:val="22"/>
              </w:rPr>
            </w:rPrChange>
          </w:rPr>
          <w:t xml:space="preserve">Tabela </w:t>
        </w:r>
        <w:r w:rsidR="00907C7B" w:rsidRPr="00907C7B">
          <w:rPr>
            <w:noProof/>
            <w:rPrChange w:id="146" w:author="Reviewer" w:date="2018-05-28T13:35:00Z">
              <w:rPr>
                <w:b/>
                <w:noProof/>
                <w:sz w:val="22"/>
                <w:szCs w:val="22"/>
              </w:rPr>
            </w:rPrChange>
          </w:rPr>
          <w:t>1</w:t>
        </w:r>
      </w:ins>
      <w:del w:id="147" w:author="Reviewer" w:date="2018-05-28T13:35:00Z">
        <w:r w:rsidR="00AA0298" w:rsidRPr="00AA0298" w:rsidDel="00907C7B">
          <w:delText xml:space="preserve">Tabela </w:delText>
        </w:r>
        <w:r w:rsidR="00AA0298" w:rsidRPr="00AA0298" w:rsidDel="00907C7B">
          <w:rPr>
            <w:noProof/>
          </w:rPr>
          <w:delText>1</w:delText>
        </w:r>
      </w:del>
      <w:r w:rsidR="00AA0298" w:rsidRPr="00AA0298">
        <w:fldChar w:fldCharType="end"/>
      </w:r>
      <w:r w:rsidR="00AA0298" w:rsidRPr="00AA0298">
        <w:t>)</w:t>
      </w:r>
      <w:r w:rsidRPr="00AA0298">
        <w:rPr>
          <w:rStyle w:val="Refdenotaderodap"/>
        </w:rPr>
        <w:footnoteReference w:id="3"/>
      </w:r>
      <w:r w:rsidRPr="00AA0298">
        <w:t>.</w:t>
      </w:r>
    </w:p>
    <w:p w:rsidR="006031AB" w:rsidRDefault="006031AB" w:rsidP="00A374F0">
      <w:pPr>
        <w:ind w:firstLine="720"/>
        <w:jc w:val="both"/>
      </w:pPr>
    </w:p>
    <w:p w:rsidR="00FD5D50" w:rsidRDefault="00FD5D50" w:rsidP="00A374F0">
      <w:pPr>
        <w:ind w:firstLine="720"/>
        <w:jc w:val="both"/>
      </w:pPr>
    </w:p>
    <w:p w:rsidR="00FD5D50" w:rsidRDefault="00FD5D50" w:rsidP="00A374F0">
      <w:pPr>
        <w:ind w:firstLine="720"/>
        <w:jc w:val="both"/>
      </w:pPr>
    </w:p>
    <w:p w:rsidR="00FD5D50" w:rsidRDefault="00FD5D50" w:rsidP="00A374F0">
      <w:pPr>
        <w:ind w:firstLine="720"/>
        <w:jc w:val="both"/>
      </w:pPr>
    </w:p>
    <w:p w:rsidR="00FD5D50" w:rsidRDefault="00FD5D50" w:rsidP="00A374F0">
      <w:pPr>
        <w:ind w:firstLine="720"/>
        <w:jc w:val="both"/>
      </w:pPr>
    </w:p>
    <w:p w:rsidR="00FD5D50" w:rsidRDefault="00FD5D50" w:rsidP="00A374F0">
      <w:pPr>
        <w:ind w:firstLine="720"/>
        <w:jc w:val="both"/>
      </w:pPr>
    </w:p>
    <w:p w:rsidR="00A374F0" w:rsidRDefault="00A374F0" w:rsidP="00A374F0">
      <w:pPr>
        <w:ind w:firstLine="720"/>
        <w:jc w:val="both"/>
      </w:pPr>
    </w:p>
    <w:p w:rsidR="00A374F0" w:rsidRDefault="00A374F0" w:rsidP="00A374F0">
      <w:pPr>
        <w:ind w:firstLine="720"/>
        <w:jc w:val="both"/>
      </w:pPr>
    </w:p>
    <w:p w:rsidR="00A374F0" w:rsidRDefault="00A374F0" w:rsidP="00A374F0">
      <w:pPr>
        <w:ind w:firstLine="720"/>
        <w:jc w:val="both"/>
      </w:pPr>
    </w:p>
    <w:p w:rsidR="00A374F0" w:rsidRDefault="00A374F0" w:rsidP="00A374F0">
      <w:pPr>
        <w:ind w:firstLine="720"/>
        <w:jc w:val="both"/>
      </w:pPr>
    </w:p>
    <w:p w:rsidR="00A374F0" w:rsidRDefault="00A374F0" w:rsidP="00A374F0">
      <w:pPr>
        <w:ind w:firstLine="720"/>
        <w:jc w:val="both"/>
      </w:pPr>
    </w:p>
    <w:p w:rsidR="00FD5D50" w:rsidRDefault="00FD5D50" w:rsidP="00A374F0">
      <w:pPr>
        <w:ind w:firstLine="720"/>
        <w:jc w:val="both"/>
      </w:pPr>
    </w:p>
    <w:p w:rsidR="00FD5D50" w:rsidRDefault="00FD5D50" w:rsidP="00A374F0">
      <w:pPr>
        <w:ind w:firstLine="720"/>
        <w:jc w:val="both"/>
      </w:pPr>
    </w:p>
    <w:p w:rsidR="006031AB" w:rsidRPr="006031AB" w:rsidRDefault="006031AB" w:rsidP="00A374F0">
      <w:pPr>
        <w:pStyle w:val="Legenda"/>
        <w:spacing w:before="0" w:after="0" w:line="240" w:lineRule="auto"/>
        <w:jc w:val="both"/>
        <w:rPr>
          <w:rFonts w:ascii="Times New Roman" w:hAnsi="Times New Roman" w:cs="Times New Roman"/>
          <w:b w:val="0"/>
          <w:sz w:val="22"/>
          <w:szCs w:val="22"/>
        </w:rPr>
      </w:pPr>
      <w:bookmarkStart w:id="148" w:name="_Ref452202373"/>
      <w:r w:rsidRPr="006031AB">
        <w:rPr>
          <w:rFonts w:ascii="Times New Roman" w:hAnsi="Times New Roman" w:cs="Times New Roman"/>
          <w:b w:val="0"/>
          <w:sz w:val="22"/>
          <w:szCs w:val="22"/>
        </w:rPr>
        <w:lastRenderedPageBreak/>
        <w:t xml:space="preserve">Tabela </w:t>
      </w:r>
      <w:r w:rsidRPr="006031AB">
        <w:rPr>
          <w:rFonts w:ascii="Times New Roman" w:hAnsi="Times New Roman" w:cs="Times New Roman"/>
          <w:b w:val="0"/>
          <w:sz w:val="22"/>
          <w:szCs w:val="22"/>
        </w:rPr>
        <w:fldChar w:fldCharType="begin"/>
      </w:r>
      <w:r w:rsidRPr="006031AB">
        <w:rPr>
          <w:rFonts w:ascii="Times New Roman" w:hAnsi="Times New Roman" w:cs="Times New Roman"/>
          <w:b w:val="0"/>
          <w:sz w:val="22"/>
          <w:szCs w:val="22"/>
        </w:rPr>
        <w:instrText xml:space="preserve"> SEQ Tabela \* ARABIC </w:instrText>
      </w:r>
      <w:r w:rsidRPr="006031AB">
        <w:rPr>
          <w:rFonts w:ascii="Times New Roman" w:hAnsi="Times New Roman" w:cs="Times New Roman"/>
          <w:b w:val="0"/>
          <w:sz w:val="22"/>
          <w:szCs w:val="22"/>
        </w:rPr>
        <w:fldChar w:fldCharType="separate"/>
      </w:r>
      <w:r w:rsidR="00907C7B">
        <w:rPr>
          <w:rFonts w:ascii="Times New Roman" w:hAnsi="Times New Roman" w:cs="Times New Roman"/>
          <w:b w:val="0"/>
          <w:noProof/>
          <w:sz w:val="22"/>
          <w:szCs w:val="22"/>
        </w:rPr>
        <w:t>1</w:t>
      </w:r>
      <w:r w:rsidRPr="006031AB">
        <w:rPr>
          <w:rFonts w:ascii="Times New Roman" w:hAnsi="Times New Roman" w:cs="Times New Roman"/>
          <w:b w:val="0"/>
          <w:sz w:val="22"/>
          <w:szCs w:val="22"/>
        </w:rPr>
        <w:fldChar w:fldCharType="end"/>
      </w:r>
      <w:bookmarkEnd w:id="148"/>
      <w:r w:rsidRPr="006031AB">
        <w:rPr>
          <w:rFonts w:ascii="Times New Roman" w:hAnsi="Times New Roman" w:cs="Times New Roman"/>
          <w:b w:val="0"/>
          <w:sz w:val="22"/>
          <w:szCs w:val="22"/>
        </w:rPr>
        <w:t xml:space="preserve"> – Informações </w:t>
      </w:r>
      <w:r w:rsidR="00AA0298">
        <w:rPr>
          <w:rFonts w:ascii="Times New Roman" w:hAnsi="Times New Roman" w:cs="Times New Roman"/>
          <w:b w:val="0"/>
          <w:sz w:val="22"/>
          <w:szCs w:val="22"/>
        </w:rPr>
        <w:t>demográfica</w:t>
      </w:r>
      <w:r w:rsidRPr="006031AB">
        <w:rPr>
          <w:rFonts w:ascii="Times New Roman" w:hAnsi="Times New Roman" w:cs="Times New Roman"/>
          <w:b w:val="0"/>
          <w:sz w:val="22"/>
          <w:szCs w:val="22"/>
        </w:rPr>
        <w:t>s do estado de São Paulo e da Bacia Hidrográfica do Rio Jundiaí (BHRJ) por município</w:t>
      </w:r>
      <w:r w:rsidR="00FD5D50">
        <w:rPr>
          <w:rFonts w:ascii="Times New Roman" w:hAnsi="Times New Roman" w:cs="Times New Roman"/>
          <w:b w:val="0"/>
          <w:sz w:val="22"/>
          <w:szCs w:val="22"/>
        </w:rPr>
        <w:t>, dados do Censo Demográfico</w:t>
      </w:r>
      <w:r w:rsidRPr="006031AB">
        <w:rPr>
          <w:rFonts w:ascii="Times New Roman" w:hAnsi="Times New Roman" w:cs="Times New Roman"/>
          <w:b w:val="0"/>
          <w:sz w:val="22"/>
          <w:szCs w:val="22"/>
        </w:rPr>
        <w:t xml:space="preserve"> 2010</w:t>
      </w:r>
    </w:p>
    <w:tbl>
      <w:tblPr>
        <w:tblW w:w="8789" w:type="dxa"/>
        <w:tblCellMar>
          <w:left w:w="70" w:type="dxa"/>
          <w:right w:w="70" w:type="dxa"/>
        </w:tblCellMar>
        <w:tblLook w:val="04A0" w:firstRow="1" w:lastRow="0" w:firstColumn="1" w:lastColumn="0" w:noHBand="0" w:noVBand="1"/>
      </w:tblPr>
      <w:tblGrid>
        <w:gridCol w:w="2340"/>
        <w:gridCol w:w="1240"/>
        <w:gridCol w:w="1705"/>
        <w:gridCol w:w="1418"/>
        <w:gridCol w:w="2126"/>
      </w:tblGrid>
      <w:tr w:rsidR="006031AB" w:rsidRPr="006031AB" w:rsidTr="00FD5D50">
        <w:trPr>
          <w:trHeight w:val="377"/>
        </w:trPr>
        <w:tc>
          <w:tcPr>
            <w:tcW w:w="2340" w:type="dxa"/>
            <w:tcBorders>
              <w:top w:val="single" w:sz="4" w:space="0" w:color="auto"/>
              <w:left w:val="nil"/>
              <w:bottom w:val="nil"/>
              <w:right w:val="nil"/>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Municípios</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População</w:t>
            </w:r>
          </w:p>
        </w:tc>
        <w:tc>
          <w:tcPr>
            <w:tcW w:w="1705" w:type="dxa"/>
            <w:tcBorders>
              <w:top w:val="single" w:sz="4" w:space="0" w:color="auto"/>
              <w:left w:val="nil"/>
              <w:bottom w:val="single" w:sz="4" w:space="0" w:color="auto"/>
              <w:right w:val="single" w:sz="4" w:space="0" w:color="auto"/>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 da população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 da área do território¹</w:t>
            </w:r>
          </w:p>
        </w:tc>
        <w:tc>
          <w:tcPr>
            <w:tcW w:w="2126" w:type="dxa"/>
            <w:tcBorders>
              <w:top w:val="single" w:sz="4" w:space="0" w:color="auto"/>
              <w:left w:val="nil"/>
              <w:bottom w:val="nil"/>
              <w:right w:val="nil"/>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Taxa de urbanização</w:t>
            </w:r>
          </w:p>
        </w:tc>
      </w:tr>
      <w:tr w:rsidR="006031AB" w:rsidRPr="006031AB" w:rsidTr="00FD5D50">
        <w:trPr>
          <w:trHeight w:val="288"/>
        </w:trPr>
        <w:tc>
          <w:tcPr>
            <w:tcW w:w="8789" w:type="dxa"/>
            <w:gridSpan w:val="5"/>
            <w:tcBorders>
              <w:top w:val="single" w:sz="4" w:space="0" w:color="auto"/>
              <w:left w:val="nil"/>
              <w:bottom w:val="single" w:sz="4" w:space="0" w:color="auto"/>
              <w:right w:val="nil"/>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Município com sede na área da BHRJ</w:t>
            </w:r>
          </w:p>
        </w:tc>
      </w:tr>
      <w:tr w:rsidR="006031AB" w:rsidRPr="006031AB" w:rsidTr="00FD5D50">
        <w:trPr>
          <w:trHeight w:val="288"/>
        </w:trPr>
        <w:tc>
          <w:tcPr>
            <w:tcW w:w="2340"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Cabreúva</w:t>
            </w:r>
          </w:p>
        </w:tc>
        <w:tc>
          <w:tcPr>
            <w:tcW w:w="1200"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41</w:t>
            </w:r>
            <w:del w:id="149" w:author="Reviewer" w:date="2018-05-28T12:36:00Z">
              <w:r w:rsidRPr="006031AB" w:rsidDel="007558AA">
                <w:rPr>
                  <w:color w:val="000000"/>
                  <w:sz w:val="22"/>
                  <w:szCs w:val="22"/>
                </w:rPr>
                <w:delText>,</w:delText>
              </w:r>
            </w:del>
            <w:ins w:id="150" w:author="Reviewer" w:date="2018-05-28T12:36:00Z">
              <w:r w:rsidR="007558AA">
                <w:rPr>
                  <w:color w:val="000000"/>
                  <w:sz w:val="22"/>
                  <w:szCs w:val="22"/>
                </w:rPr>
                <w:t>.</w:t>
              </w:r>
            </w:ins>
            <w:r w:rsidRPr="006031AB">
              <w:rPr>
                <w:color w:val="000000"/>
                <w:sz w:val="22"/>
                <w:szCs w:val="22"/>
              </w:rPr>
              <w:t>604</w:t>
            </w:r>
          </w:p>
        </w:tc>
        <w:tc>
          <w:tcPr>
            <w:tcW w:w="1705"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3</w:t>
            </w:r>
            <w:del w:id="151" w:author="Reviewer" w:date="2018-05-28T12:36:00Z">
              <w:r w:rsidRPr="006031AB" w:rsidDel="007558AA">
                <w:rPr>
                  <w:color w:val="000000"/>
                  <w:sz w:val="22"/>
                  <w:szCs w:val="22"/>
                </w:rPr>
                <w:delText>.</w:delText>
              </w:r>
            </w:del>
            <w:ins w:id="152" w:author="Reviewer" w:date="2018-05-28T12:36:00Z">
              <w:r w:rsidR="007558AA">
                <w:rPr>
                  <w:color w:val="000000"/>
                  <w:sz w:val="22"/>
                  <w:szCs w:val="22"/>
                </w:rPr>
                <w:t>,</w:t>
              </w:r>
            </w:ins>
            <w:r w:rsidRPr="006031AB">
              <w:rPr>
                <w:color w:val="000000"/>
                <w:sz w:val="22"/>
                <w:szCs w:val="22"/>
              </w:rPr>
              <w:t>1%</w:t>
            </w:r>
          </w:p>
        </w:tc>
        <w:tc>
          <w:tcPr>
            <w:tcW w:w="1418"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10</w:t>
            </w:r>
            <w:del w:id="153" w:author="Reviewer" w:date="2018-05-28T12:36:00Z">
              <w:r w:rsidRPr="006031AB" w:rsidDel="007558AA">
                <w:rPr>
                  <w:color w:val="000000"/>
                  <w:sz w:val="22"/>
                  <w:szCs w:val="22"/>
                </w:rPr>
                <w:delText>.</w:delText>
              </w:r>
            </w:del>
            <w:ins w:id="154" w:author="Reviewer" w:date="2018-05-28T12:36:00Z">
              <w:r w:rsidR="007558AA">
                <w:rPr>
                  <w:color w:val="000000"/>
                  <w:sz w:val="22"/>
                  <w:szCs w:val="22"/>
                </w:rPr>
                <w:t>,</w:t>
              </w:r>
            </w:ins>
            <w:r w:rsidRPr="006031AB">
              <w:rPr>
                <w:color w:val="000000"/>
                <w:sz w:val="22"/>
                <w:szCs w:val="22"/>
              </w:rPr>
              <w:t>3%</w:t>
            </w:r>
          </w:p>
        </w:tc>
        <w:tc>
          <w:tcPr>
            <w:tcW w:w="2126"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84</w:t>
            </w:r>
            <w:del w:id="155" w:author="Reviewer" w:date="2018-05-28T12:36:00Z">
              <w:r w:rsidRPr="006031AB" w:rsidDel="007558AA">
                <w:rPr>
                  <w:color w:val="000000"/>
                  <w:sz w:val="22"/>
                  <w:szCs w:val="22"/>
                </w:rPr>
                <w:delText>.</w:delText>
              </w:r>
            </w:del>
            <w:ins w:id="156" w:author="Reviewer" w:date="2018-05-28T12:36:00Z">
              <w:r w:rsidR="007558AA">
                <w:rPr>
                  <w:color w:val="000000"/>
                  <w:sz w:val="22"/>
                  <w:szCs w:val="22"/>
                </w:rPr>
                <w:t>,</w:t>
              </w:r>
            </w:ins>
            <w:r w:rsidRPr="006031AB">
              <w:rPr>
                <w:color w:val="000000"/>
                <w:sz w:val="22"/>
                <w:szCs w:val="22"/>
              </w:rPr>
              <w:t>8%</w:t>
            </w:r>
          </w:p>
        </w:tc>
      </w:tr>
      <w:tr w:rsidR="006031AB" w:rsidRPr="006031AB" w:rsidTr="00FD5D50">
        <w:trPr>
          <w:trHeight w:val="288"/>
        </w:trPr>
        <w:tc>
          <w:tcPr>
            <w:tcW w:w="2340" w:type="dxa"/>
            <w:tcBorders>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Campo Limpo Paulista</w:t>
            </w:r>
          </w:p>
        </w:tc>
        <w:tc>
          <w:tcPr>
            <w:tcW w:w="1200"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74</w:t>
            </w:r>
            <w:del w:id="157" w:author="Reviewer" w:date="2018-05-28T12:36:00Z">
              <w:r w:rsidRPr="006031AB" w:rsidDel="007558AA">
                <w:rPr>
                  <w:color w:val="000000"/>
                  <w:sz w:val="22"/>
                  <w:szCs w:val="22"/>
                </w:rPr>
                <w:delText>,</w:delText>
              </w:r>
            </w:del>
            <w:ins w:id="158" w:author="Reviewer" w:date="2018-05-28T12:36:00Z">
              <w:r w:rsidR="007558AA">
                <w:rPr>
                  <w:color w:val="000000"/>
                  <w:sz w:val="22"/>
                  <w:szCs w:val="22"/>
                </w:rPr>
                <w:t>.</w:t>
              </w:r>
            </w:ins>
            <w:r w:rsidRPr="006031AB">
              <w:rPr>
                <w:color w:val="000000"/>
                <w:sz w:val="22"/>
                <w:szCs w:val="22"/>
              </w:rPr>
              <w:t>074</w:t>
            </w:r>
          </w:p>
        </w:tc>
        <w:tc>
          <w:tcPr>
            <w:tcW w:w="1705"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5</w:t>
            </w:r>
            <w:del w:id="159" w:author="Reviewer" w:date="2018-05-28T12:36:00Z">
              <w:r w:rsidRPr="006031AB" w:rsidDel="007558AA">
                <w:rPr>
                  <w:color w:val="000000"/>
                  <w:sz w:val="22"/>
                  <w:szCs w:val="22"/>
                </w:rPr>
                <w:delText>.</w:delText>
              </w:r>
            </w:del>
            <w:ins w:id="160" w:author="Reviewer" w:date="2018-05-28T12:36:00Z">
              <w:r w:rsidR="007558AA">
                <w:rPr>
                  <w:color w:val="000000"/>
                  <w:sz w:val="22"/>
                  <w:szCs w:val="22"/>
                </w:rPr>
                <w:t>,</w:t>
              </w:r>
            </w:ins>
            <w:r w:rsidRPr="006031AB">
              <w:rPr>
                <w:color w:val="000000"/>
                <w:sz w:val="22"/>
                <w:szCs w:val="22"/>
              </w:rPr>
              <w:t>6%</w:t>
            </w:r>
          </w:p>
        </w:tc>
        <w:tc>
          <w:tcPr>
            <w:tcW w:w="1418"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6</w:t>
            </w:r>
            <w:del w:id="161" w:author="Reviewer" w:date="2018-05-28T12:36:00Z">
              <w:r w:rsidRPr="006031AB" w:rsidDel="007558AA">
                <w:rPr>
                  <w:color w:val="000000"/>
                  <w:sz w:val="22"/>
                  <w:szCs w:val="22"/>
                </w:rPr>
                <w:delText>.</w:delText>
              </w:r>
            </w:del>
            <w:ins w:id="162" w:author="Reviewer" w:date="2018-05-28T12:36:00Z">
              <w:r w:rsidR="007558AA">
                <w:rPr>
                  <w:color w:val="000000"/>
                  <w:sz w:val="22"/>
                  <w:szCs w:val="22"/>
                </w:rPr>
                <w:t>,</w:t>
              </w:r>
            </w:ins>
            <w:r w:rsidRPr="006031AB">
              <w:rPr>
                <w:color w:val="000000"/>
                <w:sz w:val="22"/>
                <w:szCs w:val="22"/>
              </w:rPr>
              <w:t>7%</w:t>
            </w:r>
          </w:p>
        </w:tc>
        <w:tc>
          <w:tcPr>
            <w:tcW w:w="2126"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100</w:t>
            </w:r>
            <w:del w:id="163" w:author="Reviewer" w:date="2018-05-28T12:36:00Z">
              <w:r w:rsidRPr="006031AB" w:rsidDel="007558AA">
                <w:rPr>
                  <w:color w:val="000000"/>
                  <w:sz w:val="22"/>
                  <w:szCs w:val="22"/>
                </w:rPr>
                <w:delText>.</w:delText>
              </w:r>
            </w:del>
            <w:ins w:id="164" w:author="Reviewer" w:date="2018-05-28T12:36:00Z">
              <w:r w:rsidR="007558AA">
                <w:rPr>
                  <w:color w:val="000000"/>
                  <w:sz w:val="22"/>
                  <w:szCs w:val="22"/>
                </w:rPr>
                <w:t>,</w:t>
              </w:r>
            </w:ins>
            <w:r w:rsidRPr="006031AB">
              <w:rPr>
                <w:color w:val="000000"/>
                <w:sz w:val="22"/>
                <w:szCs w:val="22"/>
              </w:rPr>
              <w:t>0%</w:t>
            </w:r>
          </w:p>
        </w:tc>
      </w:tr>
      <w:tr w:rsidR="006031AB" w:rsidRPr="006031AB" w:rsidTr="00FD5D50">
        <w:trPr>
          <w:trHeight w:val="288"/>
        </w:trPr>
        <w:tc>
          <w:tcPr>
            <w:tcW w:w="2340" w:type="dxa"/>
            <w:tcBorders>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Indaiatuba</w:t>
            </w:r>
          </w:p>
        </w:tc>
        <w:tc>
          <w:tcPr>
            <w:tcW w:w="1200"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201</w:t>
            </w:r>
            <w:del w:id="165" w:author="Reviewer" w:date="2018-05-28T12:36:00Z">
              <w:r w:rsidRPr="006031AB" w:rsidDel="007558AA">
                <w:rPr>
                  <w:color w:val="000000"/>
                  <w:sz w:val="22"/>
                  <w:szCs w:val="22"/>
                </w:rPr>
                <w:delText>,</w:delText>
              </w:r>
            </w:del>
            <w:ins w:id="166" w:author="Reviewer" w:date="2018-05-28T12:36:00Z">
              <w:r w:rsidR="007558AA">
                <w:rPr>
                  <w:color w:val="000000"/>
                  <w:sz w:val="22"/>
                  <w:szCs w:val="22"/>
                </w:rPr>
                <w:t>.</w:t>
              </w:r>
            </w:ins>
            <w:r w:rsidRPr="006031AB">
              <w:rPr>
                <w:color w:val="000000"/>
                <w:sz w:val="22"/>
                <w:szCs w:val="22"/>
              </w:rPr>
              <w:t>619</w:t>
            </w:r>
          </w:p>
        </w:tc>
        <w:tc>
          <w:tcPr>
            <w:tcW w:w="1705"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15</w:t>
            </w:r>
            <w:del w:id="167" w:author="Reviewer" w:date="2018-05-28T12:36:00Z">
              <w:r w:rsidRPr="006031AB" w:rsidDel="007558AA">
                <w:rPr>
                  <w:color w:val="000000"/>
                  <w:sz w:val="22"/>
                  <w:szCs w:val="22"/>
                </w:rPr>
                <w:delText>.</w:delText>
              </w:r>
            </w:del>
            <w:ins w:id="168" w:author="Reviewer" w:date="2018-05-28T12:36:00Z">
              <w:r w:rsidR="007558AA">
                <w:rPr>
                  <w:color w:val="000000"/>
                  <w:sz w:val="22"/>
                  <w:szCs w:val="22"/>
                </w:rPr>
                <w:t>,</w:t>
              </w:r>
            </w:ins>
            <w:r w:rsidRPr="006031AB">
              <w:rPr>
                <w:color w:val="000000"/>
                <w:sz w:val="22"/>
                <w:szCs w:val="22"/>
              </w:rPr>
              <w:t>2%</w:t>
            </w:r>
          </w:p>
        </w:tc>
        <w:tc>
          <w:tcPr>
            <w:tcW w:w="1418"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15</w:t>
            </w:r>
            <w:del w:id="169" w:author="Reviewer" w:date="2018-05-28T12:36:00Z">
              <w:r w:rsidRPr="006031AB" w:rsidDel="007558AA">
                <w:rPr>
                  <w:color w:val="000000"/>
                  <w:sz w:val="22"/>
                  <w:szCs w:val="22"/>
                </w:rPr>
                <w:delText>.</w:delText>
              </w:r>
            </w:del>
            <w:ins w:id="170" w:author="Reviewer" w:date="2018-05-28T12:36:00Z">
              <w:r w:rsidR="007558AA">
                <w:rPr>
                  <w:color w:val="000000"/>
                  <w:sz w:val="22"/>
                  <w:szCs w:val="22"/>
                </w:rPr>
                <w:t>,</w:t>
              </w:r>
            </w:ins>
            <w:r w:rsidRPr="006031AB">
              <w:rPr>
                <w:color w:val="000000"/>
                <w:sz w:val="22"/>
                <w:szCs w:val="22"/>
              </w:rPr>
              <w:t>4%</w:t>
            </w:r>
          </w:p>
        </w:tc>
        <w:tc>
          <w:tcPr>
            <w:tcW w:w="2126"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99</w:t>
            </w:r>
            <w:del w:id="171" w:author="Reviewer" w:date="2018-05-28T12:36:00Z">
              <w:r w:rsidRPr="006031AB" w:rsidDel="007558AA">
                <w:rPr>
                  <w:color w:val="000000"/>
                  <w:sz w:val="22"/>
                  <w:szCs w:val="22"/>
                </w:rPr>
                <w:delText>.</w:delText>
              </w:r>
            </w:del>
            <w:ins w:id="172" w:author="Reviewer" w:date="2018-05-28T12:36:00Z">
              <w:r w:rsidR="007558AA">
                <w:rPr>
                  <w:color w:val="000000"/>
                  <w:sz w:val="22"/>
                  <w:szCs w:val="22"/>
                </w:rPr>
                <w:t>,</w:t>
              </w:r>
            </w:ins>
            <w:r w:rsidRPr="006031AB">
              <w:rPr>
                <w:color w:val="000000"/>
                <w:sz w:val="22"/>
                <w:szCs w:val="22"/>
              </w:rPr>
              <w:t>0%</w:t>
            </w:r>
          </w:p>
        </w:tc>
      </w:tr>
      <w:tr w:rsidR="006031AB" w:rsidRPr="006031AB" w:rsidTr="00FD5D50">
        <w:trPr>
          <w:trHeight w:val="288"/>
        </w:trPr>
        <w:tc>
          <w:tcPr>
            <w:tcW w:w="2340" w:type="dxa"/>
            <w:tcBorders>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Itupeva</w:t>
            </w:r>
          </w:p>
        </w:tc>
        <w:tc>
          <w:tcPr>
            <w:tcW w:w="1200"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44</w:t>
            </w:r>
            <w:del w:id="173" w:author="Reviewer" w:date="2018-05-28T12:36:00Z">
              <w:r w:rsidRPr="006031AB" w:rsidDel="007558AA">
                <w:rPr>
                  <w:color w:val="000000"/>
                  <w:sz w:val="22"/>
                  <w:szCs w:val="22"/>
                </w:rPr>
                <w:delText>,</w:delText>
              </w:r>
            </w:del>
            <w:ins w:id="174" w:author="Reviewer" w:date="2018-05-28T12:36:00Z">
              <w:r w:rsidR="007558AA">
                <w:rPr>
                  <w:color w:val="000000"/>
                  <w:sz w:val="22"/>
                  <w:szCs w:val="22"/>
                </w:rPr>
                <w:t>.</w:t>
              </w:r>
            </w:ins>
            <w:r w:rsidRPr="006031AB">
              <w:rPr>
                <w:color w:val="000000"/>
                <w:sz w:val="22"/>
                <w:szCs w:val="22"/>
              </w:rPr>
              <w:t>859</w:t>
            </w:r>
          </w:p>
        </w:tc>
        <w:tc>
          <w:tcPr>
            <w:tcW w:w="1705"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3</w:t>
            </w:r>
            <w:del w:id="175" w:author="Reviewer" w:date="2018-05-28T12:36:00Z">
              <w:r w:rsidRPr="006031AB" w:rsidDel="007558AA">
                <w:rPr>
                  <w:color w:val="000000"/>
                  <w:sz w:val="22"/>
                  <w:szCs w:val="22"/>
                </w:rPr>
                <w:delText>.</w:delText>
              </w:r>
            </w:del>
            <w:ins w:id="176" w:author="Reviewer" w:date="2018-05-28T12:36:00Z">
              <w:r w:rsidR="007558AA">
                <w:rPr>
                  <w:color w:val="000000"/>
                  <w:sz w:val="22"/>
                  <w:szCs w:val="22"/>
                </w:rPr>
                <w:t>,</w:t>
              </w:r>
            </w:ins>
            <w:r w:rsidRPr="006031AB">
              <w:rPr>
                <w:color w:val="000000"/>
                <w:sz w:val="22"/>
                <w:szCs w:val="22"/>
              </w:rPr>
              <w:t>4%</w:t>
            </w:r>
          </w:p>
        </w:tc>
        <w:tc>
          <w:tcPr>
            <w:tcW w:w="1418"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13</w:t>
            </w:r>
            <w:del w:id="177" w:author="Reviewer" w:date="2018-05-28T12:36:00Z">
              <w:r w:rsidRPr="006031AB" w:rsidDel="007558AA">
                <w:rPr>
                  <w:color w:val="000000"/>
                  <w:sz w:val="22"/>
                  <w:szCs w:val="22"/>
                </w:rPr>
                <w:delText>.</w:delText>
              </w:r>
            </w:del>
            <w:ins w:id="178" w:author="Reviewer" w:date="2018-05-28T12:36:00Z">
              <w:r w:rsidR="007558AA">
                <w:rPr>
                  <w:color w:val="000000"/>
                  <w:sz w:val="22"/>
                  <w:szCs w:val="22"/>
                </w:rPr>
                <w:t>,</w:t>
              </w:r>
            </w:ins>
            <w:r w:rsidRPr="006031AB">
              <w:rPr>
                <w:color w:val="000000"/>
                <w:sz w:val="22"/>
                <w:szCs w:val="22"/>
              </w:rPr>
              <w:t>7%</w:t>
            </w:r>
          </w:p>
        </w:tc>
        <w:tc>
          <w:tcPr>
            <w:tcW w:w="2126"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86</w:t>
            </w:r>
            <w:del w:id="179" w:author="Reviewer" w:date="2018-05-28T12:36:00Z">
              <w:r w:rsidRPr="006031AB" w:rsidDel="007558AA">
                <w:rPr>
                  <w:color w:val="000000"/>
                  <w:sz w:val="22"/>
                  <w:szCs w:val="22"/>
                </w:rPr>
                <w:delText>.</w:delText>
              </w:r>
            </w:del>
            <w:ins w:id="180" w:author="Reviewer" w:date="2018-05-28T12:36:00Z">
              <w:r w:rsidR="007558AA">
                <w:rPr>
                  <w:color w:val="000000"/>
                  <w:sz w:val="22"/>
                  <w:szCs w:val="22"/>
                </w:rPr>
                <w:t>,</w:t>
              </w:r>
            </w:ins>
            <w:r w:rsidRPr="006031AB">
              <w:rPr>
                <w:color w:val="000000"/>
                <w:sz w:val="22"/>
                <w:szCs w:val="22"/>
              </w:rPr>
              <w:t>8%</w:t>
            </w:r>
          </w:p>
        </w:tc>
      </w:tr>
      <w:tr w:rsidR="006031AB" w:rsidRPr="006031AB" w:rsidTr="00FD5D50">
        <w:trPr>
          <w:trHeight w:val="288"/>
        </w:trPr>
        <w:tc>
          <w:tcPr>
            <w:tcW w:w="2340" w:type="dxa"/>
            <w:tcBorders>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Jundiaí</w:t>
            </w:r>
          </w:p>
        </w:tc>
        <w:tc>
          <w:tcPr>
            <w:tcW w:w="1200"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370</w:t>
            </w:r>
            <w:del w:id="181" w:author="Reviewer" w:date="2018-05-28T12:36:00Z">
              <w:r w:rsidRPr="006031AB" w:rsidDel="007558AA">
                <w:rPr>
                  <w:color w:val="000000"/>
                  <w:sz w:val="22"/>
                  <w:szCs w:val="22"/>
                </w:rPr>
                <w:delText>,</w:delText>
              </w:r>
            </w:del>
            <w:ins w:id="182" w:author="Reviewer" w:date="2018-05-28T12:36:00Z">
              <w:r w:rsidR="007558AA">
                <w:rPr>
                  <w:color w:val="000000"/>
                  <w:sz w:val="22"/>
                  <w:szCs w:val="22"/>
                </w:rPr>
                <w:t>.</w:t>
              </w:r>
            </w:ins>
            <w:r w:rsidRPr="006031AB">
              <w:rPr>
                <w:color w:val="000000"/>
                <w:sz w:val="22"/>
                <w:szCs w:val="22"/>
              </w:rPr>
              <w:t>126</w:t>
            </w:r>
          </w:p>
        </w:tc>
        <w:tc>
          <w:tcPr>
            <w:tcW w:w="1705"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27</w:t>
            </w:r>
            <w:del w:id="183" w:author="Reviewer" w:date="2018-05-28T12:36:00Z">
              <w:r w:rsidRPr="006031AB" w:rsidDel="007558AA">
                <w:rPr>
                  <w:color w:val="000000"/>
                  <w:sz w:val="22"/>
                  <w:szCs w:val="22"/>
                </w:rPr>
                <w:delText>.</w:delText>
              </w:r>
            </w:del>
            <w:ins w:id="184" w:author="Reviewer" w:date="2018-05-28T12:36:00Z">
              <w:r w:rsidR="007558AA">
                <w:rPr>
                  <w:color w:val="000000"/>
                  <w:sz w:val="22"/>
                  <w:szCs w:val="22"/>
                </w:rPr>
                <w:t>,</w:t>
              </w:r>
            </w:ins>
            <w:r w:rsidRPr="006031AB">
              <w:rPr>
                <w:color w:val="000000"/>
                <w:sz w:val="22"/>
                <w:szCs w:val="22"/>
              </w:rPr>
              <w:t>8%</w:t>
            </w:r>
          </w:p>
        </w:tc>
        <w:tc>
          <w:tcPr>
            <w:tcW w:w="1418"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27</w:t>
            </w:r>
            <w:del w:id="185" w:author="Reviewer" w:date="2018-05-28T12:36:00Z">
              <w:r w:rsidRPr="006031AB" w:rsidDel="007558AA">
                <w:rPr>
                  <w:color w:val="000000"/>
                  <w:sz w:val="22"/>
                  <w:szCs w:val="22"/>
                </w:rPr>
                <w:delText>.</w:delText>
              </w:r>
            </w:del>
            <w:ins w:id="186" w:author="Reviewer" w:date="2018-05-28T12:36:00Z">
              <w:r w:rsidR="007558AA">
                <w:rPr>
                  <w:color w:val="000000"/>
                  <w:sz w:val="22"/>
                  <w:szCs w:val="22"/>
                </w:rPr>
                <w:t>,</w:t>
              </w:r>
            </w:ins>
            <w:r w:rsidRPr="006031AB">
              <w:rPr>
                <w:color w:val="000000"/>
                <w:sz w:val="22"/>
                <w:szCs w:val="22"/>
              </w:rPr>
              <w:t>8%</w:t>
            </w:r>
          </w:p>
        </w:tc>
        <w:tc>
          <w:tcPr>
            <w:tcW w:w="2126"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95</w:t>
            </w:r>
            <w:del w:id="187" w:author="Reviewer" w:date="2018-05-28T12:36:00Z">
              <w:r w:rsidRPr="006031AB" w:rsidDel="007558AA">
                <w:rPr>
                  <w:color w:val="000000"/>
                  <w:sz w:val="22"/>
                  <w:szCs w:val="22"/>
                </w:rPr>
                <w:delText>.</w:delText>
              </w:r>
            </w:del>
            <w:ins w:id="188" w:author="Reviewer" w:date="2018-05-28T12:36:00Z">
              <w:r w:rsidR="007558AA">
                <w:rPr>
                  <w:color w:val="000000"/>
                  <w:sz w:val="22"/>
                  <w:szCs w:val="22"/>
                </w:rPr>
                <w:t>,</w:t>
              </w:r>
            </w:ins>
            <w:r w:rsidRPr="006031AB">
              <w:rPr>
                <w:color w:val="000000"/>
                <w:sz w:val="22"/>
                <w:szCs w:val="22"/>
              </w:rPr>
              <w:t>7%</w:t>
            </w:r>
          </w:p>
        </w:tc>
      </w:tr>
      <w:tr w:rsidR="006031AB" w:rsidRPr="006031AB" w:rsidTr="00FD5D50">
        <w:trPr>
          <w:trHeight w:val="288"/>
        </w:trPr>
        <w:tc>
          <w:tcPr>
            <w:tcW w:w="2340" w:type="dxa"/>
            <w:tcBorders>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Salto</w:t>
            </w:r>
          </w:p>
        </w:tc>
        <w:tc>
          <w:tcPr>
            <w:tcW w:w="1200"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105</w:t>
            </w:r>
            <w:del w:id="189" w:author="Reviewer" w:date="2018-05-28T12:36:00Z">
              <w:r w:rsidRPr="006031AB" w:rsidDel="007558AA">
                <w:rPr>
                  <w:color w:val="000000"/>
                  <w:sz w:val="22"/>
                  <w:szCs w:val="22"/>
                </w:rPr>
                <w:delText>,</w:delText>
              </w:r>
            </w:del>
            <w:ins w:id="190" w:author="Reviewer" w:date="2018-05-28T12:36:00Z">
              <w:r w:rsidR="007558AA">
                <w:rPr>
                  <w:color w:val="000000"/>
                  <w:sz w:val="22"/>
                  <w:szCs w:val="22"/>
                </w:rPr>
                <w:t>.</w:t>
              </w:r>
            </w:ins>
            <w:r w:rsidRPr="006031AB">
              <w:rPr>
                <w:color w:val="000000"/>
                <w:sz w:val="22"/>
                <w:szCs w:val="22"/>
              </w:rPr>
              <w:t>516</w:t>
            </w:r>
          </w:p>
        </w:tc>
        <w:tc>
          <w:tcPr>
            <w:tcW w:w="1705"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7</w:t>
            </w:r>
            <w:del w:id="191" w:author="Reviewer" w:date="2018-05-28T12:36:00Z">
              <w:r w:rsidRPr="006031AB" w:rsidDel="007558AA">
                <w:rPr>
                  <w:color w:val="000000"/>
                  <w:sz w:val="22"/>
                  <w:szCs w:val="22"/>
                </w:rPr>
                <w:delText>.</w:delText>
              </w:r>
            </w:del>
            <w:ins w:id="192" w:author="Reviewer" w:date="2018-05-28T12:36:00Z">
              <w:r w:rsidR="007558AA">
                <w:rPr>
                  <w:color w:val="000000"/>
                  <w:sz w:val="22"/>
                  <w:szCs w:val="22"/>
                </w:rPr>
                <w:t>,</w:t>
              </w:r>
            </w:ins>
            <w:r w:rsidRPr="006031AB">
              <w:rPr>
                <w:color w:val="000000"/>
                <w:sz w:val="22"/>
                <w:szCs w:val="22"/>
              </w:rPr>
              <w:t>9%</w:t>
            </w:r>
          </w:p>
        </w:tc>
        <w:tc>
          <w:tcPr>
            <w:tcW w:w="1418"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5</w:t>
            </w:r>
            <w:del w:id="193" w:author="Reviewer" w:date="2018-05-28T12:36:00Z">
              <w:r w:rsidRPr="006031AB" w:rsidDel="007558AA">
                <w:rPr>
                  <w:color w:val="000000"/>
                  <w:sz w:val="22"/>
                  <w:szCs w:val="22"/>
                </w:rPr>
                <w:delText>.</w:delText>
              </w:r>
            </w:del>
            <w:ins w:id="194" w:author="Reviewer" w:date="2018-05-28T12:36:00Z">
              <w:r w:rsidR="007558AA">
                <w:rPr>
                  <w:color w:val="000000"/>
                  <w:sz w:val="22"/>
                  <w:szCs w:val="22"/>
                </w:rPr>
                <w:t>,</w:t>
              </w:r>
            </w:ins>
            <w:r w:rsidRPr="006031AB">
              <w:rPr>
                <w:color w:val="000000"/>
                <w:sz w:val="22"/>
                <w:szCs w:val="22"/>
              </w:rPr>
              <w:t>0%</w:t>
            </w:r>
          </w:p>
        </w:tc>
        <w:tc>
          <w:tcPr>
            <w:tcW w:w="2126" w:type="dxa"/>
            <w:tcBorders>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99</w:t>
            </w:r>
            <w:del w:id="195" w:author="Reviewer" w:date="2018-05-28T12:36:00Z">
              <w:r w:rsidRPr="006031AB" w:rsidDel="007558AA">
                <w:rPr>
                  <w:color w:val="000000"/>
                  <w:sz w:val="22"/>
                  <w:szCs w:val="22"/>
                </w:rPr>
                <w:delText>.</w:delText>
              </w:r>
            </w:del>
            <w:ins w:id="196" w:author="Reviewer" w:date="2018-05-28T12:36:00Z">
              <w:r w:rsidR="007558AA">
                <w:rPr>
                  <w:color w:val="000000"/>
                  <w:sz w:val="22"/>
                  <w:szCs w:val="22"/>
                </w:rPr>
                <w:t>,</w:t>
              </w:r>
            </w:ins>
            <w:r w:rsidRPr="006031AB">
              <w:rPr>
                <w:color w:val="000000"/>
                <w:sz w:val="22"/>
                <w:szCs w:val="22"/>
              </w:rPr>
              <w:t>3%</w:t>
            </w:r>
          </w:p>
        </w:tc>
      </w:tr>
      <w:tr w:rsidR="006031AB" w:rsidRPr="006031AB" w:rsidTr="00FD5D50">
        <w:trPr>
          <w:trHeight w:val="288"/>
        </w:trPr>
        <w:tc>
          <w:tcPr>
            <w:tcW w:w="2340" w:type="dxa"/>
            <w:tcBorders>
              <w:left w:val="nil"/>
              <w:bottom w:val="single" w:sz="4" w:space="0" w:color="auto"/>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Várzea Paulista</w:t>
            </w:r>
          </w:p>
        </w:tc>
        <w:tc>
          <w:tcPr>
            <w:tcW w:w="1200" w:type="dxa"/>
            <w:tcBorders>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107</w:t>
            </w:r>
            <w:del w:id="197" w:author="Reviewer" w:date="2018-05-28T12:36:00Z">
              <w:r w:rsidRPr="006031AB" w:rsidDel="007558AA">
                <w:rPr>
                  <w:color w:val="000000"/>
                  <w:sz w:val="22"/>
                  <w:szCs w:val="22"/>
                </w:rPr>
                <w:delText>,</w:delText>
              </w:r>
            </w:del>
            <w:ins w:id="198" w:author="Reviewer" w:date="2018-05-28T12:36:00Z">
              <w:r w:rsidR="007558AA">
                <w:rPr>
                  <w:color w:val="000000"/>
                  <w:sz w:val="22"/>
                  <w:szCs w:val="22"/>
                </w:rPr>
                <w:t>.</w:t>
              </w:r>
            </w:ins>
            <w:r w:rsidRPr="006031AB">
              <w:rPr>
                <w:color w:val="000000"/>
                <w:sz w:val="22"/>
                <w:szCs w:val="22"/>
              </w:rPr>
              <w:t>089</w:t>
            </w:r>
          </w:p>
        </w:tc>
        <w:tc>
          <w:tcPr>
            <w:tcW w:w="1705" w:type="dxa"/>
            <w:tcBorders>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8</w:t>
            </w:r>
            <w:del w:id="199" w:author="Reviewer" w:date="2018-05-28T12:36:00Z">
              <w:r w:rsidRPr="006031AB" w:rsidDel="007558AA">
                <w:rPr>
                  <w:color w:val="000000"/>
                  <w:sz w:val="22"/>
                  <w:szCs w:val="22"/>
                </w:rPr>
                <w:delText>.</w:delText>
              </w:r>
            </w:del>
            <w:ins w:id="200" w:author="Reviewer" w:date="2018-05-28T12:36:00Z">
              <w:r w:rsidR="007558AA">
                <w:rPr>
                  <w:color w:val="000000"/>
                  <w:sz w:val="22"/>
                  <w:szCs w:val="22"/>
                </w:rPr>
                <w:t>,</w:t>
              </w:r>
            </w:ins>
            <w:r w:rsidRPr="006031AB">
              <w:rPr>
                <w:color w:val="000000"/>
                <w:sz w:val="22"/>
                <w:szCs w:val="22"/>
              </w:rPr>
              <w:t>0%</w:t>
            </w:r>
          </w:p>
        </w:tc>
        <w:tc>
          <w:tcPr>
            <w:tcW w:w="1418" w:type="dxa"/>
            <w:tcBorders>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3</w:t>
            </w:r>
            <w:del w:id="201" w:author="Reviewer" w:date="2018-05-28T12:36:00Z">
              <w:r w:rsidRPr="006031AB" w:rsidDel="007558AA">
                <w:rPr>
                  <w:color w:val="000000"/>
                  <w:sz w:val="22"/>
                  <w:szCs w:val="22"/>
                </w:rPr>
                <w:delText>.</w:delText>
              </w:r>
            </w:del>
            <w:ins w:id="202" w:author="Reviewer" w:date="2018-05-28T12:36:00Z">
              <w:r w:rsidR="007558AA">
                <w:rPr>
                  <w:color w:val="000000"/>
                  <w:sz w:val="22"/>
                  <w:szCs w:val="22"/>
                </w:rPr>
                <w:t>,</w:t>
              </w:r>
            </w:ins>
            <w:r w:rsidRPr="006031AB">
              <w:rPr>
                <w:color w:val="000000"/>
                <w:sz w:val="22"/>
                <w:szCs w:val="22"/>
              </w:rPr>
              <w:t>0%</w:t>
            </w:r>
          </w:p>
        </w:tc>
        <w:tc>
          <w:tcPr>
            <w:tcW w:w="2126" w:type="dxa"/>
            <w:tcBorders>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100</w:t>
            </w:r>
            <w:del w:id="203" w:author="Reviewer" w:date="2018-05-28T12:36:00Z">
              <w:r w:rsidRPr="006031AB" w:rsidDel="007558AA">
                <w:rPr>
                  <w:color w:val="000000"/>
                  <w:sz w:val="22"/>
                  <w:szCs w:val="22"/>
                </w:rPr>
                <w:delText>.</w:delText>
              </w:r>
            </w:del>
            <w:ins w:id="204" w:author="Reviewer" w:date="2018-05-28T12:36:00Z">
              <w:r w:rsidR="007558AA">
                <w:rPr>
                  <w:color w:val="000000"/>
                  <w:sz w:val="22"/>
                  <w:szCs w:val="22"/>
                </w:rPr>
                <w:t>,</w:t>
              </w:r>
            </w:ins>
            <w:r w:rsidRPr="006031AB">
              <w:rPr>
                <w:color w:val="000000"/>
                <w:sz w:val="22"/>
                <w:szCs w:val="22"/>
              </w:rPr>
              <w:t>0%</w:t>
            </w:r>
          </w:p>
        </w:tc>
      </w:tr>
      <w:tr w:rsidR="006031AB" w:rsidRPr="006031AB" w:rsidTr="00FD5D50">
        <w:trPr>
          <w:trHeight w:val="288"/>
        </w:trPr>
        <w:tc>
          <w:tcPr>
            <w:tcW w:w="2340"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both"/>
              <w:rPr>
                <w:b/>
                <w:bCs/>
                <w:color w:val="000000"/>
                <w:sz w:val="22"/>
                <w:szCs w:val="22"/>
              </w:rPr>
            </w:pPr>
            <w:r w:rsidRPr="006031AB">
              <w:rPr>
                <w:b/>
                <w:bCs/>
                <w:color w:val="000000"/>
                <w:sz w:val="22"/>
                <w:szCs w:val="22"/>
              </w:rPr>
              <w:t>Subtotal</w:t>
            </w:r>
          </w:p>
        </w:tc>
        <w:tc>
          <w:tcPr>
            <w:tcW w:w="1200"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944</w:t>
            </w:r>
            <w:del w:id="205" w:author="Reviewer" w:date="2018-05-28T12:36:00Z">
              <w:r w:rsidRPr="006031AB" w:rsidDel="007558AA">
                <w:rPr>
                  <w:b/>
                  <w:bCs/>
                  <w:color w:val="000000"/>
                  <w:sz w:val="22"/>
                  <w:szCs w:val="22"/>
                </w:rPr>
                <w:delText>,</w:delText>
              </w:r>
            </w:del>
            <w:ins w:id="206" w:author="Reviewer" w:date="2018-05-28T12:36:00Z">
              <w:r w:rsidR="007558AA">
                <w:rPr>
                  <w:b/>
                  <w:bCs/>
                  <w:color w:val="000000"/>
                  <w:sz w:val="22"/>
                  <w:szCs w:val="22"/>
                </w:rPr>
                <w:t>.</w:t>
              </w:r>
            </w:ins>
            <w:r w:rsidRPr="006031AB">
              <w:rPr>
                <w:b/>
                <w:bCs/>
                <w:color w:val="000000"/>
                <w:sz w:val="22"/>
                <w:szCs w:val="22"/>
              </w:rPr>
              <w:t>887</w:t>
            </w:r>
          </w:p>
        </w:tc>
        <w:tc>
          <w:tcPr>
            <w:tcW w:w="1705"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71</w:t>
            </w:r>
            <w:del w:id="207" w:author="Reviewer" w:date="2018-05-28T12:36:00Z">
              <w:r w:rsidRPr="006031AB" w:rsidDel="007558AA">
                <w:rPr>
                  <w:b/>
                  <w:bCs/>
                  <w:color w:val="000000"/>
                  <w:sz w:val="22"/>
                  <w:szCs w:val="22"/>
                </w:rPr>
                <w:delText>.</w:delText>
              </w:r>
            </w:del>
            <w:ins w:id="208" w:author="Reviewer" w:date="2018-05-28T12:36:00Z">
              <w:r w:rsidR="007558AA">
                <w:rPr>
                  <w:b/>
                  <w:bCs/>
                  <w:color w:val="000000"/>
                  <w:sz w:val="22"/>
                  <w:szCs w:val="22"/>
                </w:rPr>
                <w:t>,</w:t>
              </w:r>
            </w:ins>
            <w:r w:rsidRPr="006031AB">
              <w:rPr>
                <w:b/>
                <w:bCs/>
                <w:color w:val="000000"/>
                <w:sz w:val="22"/>
                <w:szCs w:val="22"/>
              </w:rPr>
              <w:t>0%</w:t>
            </w:r>
          </w:p>
        </w:tc>
        <w:tc>
          <w:tcPr>
            <w:tcW w:w="1418"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81</w:t>
            </w:r>
            <w:del w:id="209" w:author="Reviewer" w:date="2018-05-28T12:36:00Z">
              <w:r w:rsidRPr="006031AB" w:rsidDel="007558AA">
                <w:rPr>
                  <w:b/>
                  <w:bCs/>
                  <w:color w:val="000000"/>
                  <w:sz w:val="22"/>
                  <w:szCs w:val="22"/>
                </w:rPr>
                <w:delText>.</w:delText>
              </w:r>
            </w:del>
            <w:ins w:id="210" w:author="Reviewer" w:date="2018-05-28T12:36:00Z">
              <w:r w:rsidR="007558AA">
                <w:rPr>
                  <w:b/>
                  <w:bCs/>
                  <w:color w:val="000000"/>
                  <w:sz w:val="22"/>
                  <w:szCs w:val="22"/>
                </w:rPr>
                <w:t>,</w:t>
              </w:r>
            </w:ins>
            <w:r w:rsidRPr="006031AB">
              <w:rPr>
                <w:b/>
                <w:bCs/>
                <w:color w:val="000000"/>
                <w:sz w:val="22"/>
                <w:szCs w:val="22"/>
              </w:rPr>
              <w:t>9%</w:t>
            </w:r>
          </w:p>
        </w:tc>
        <w:tc>
          <w:tcPr>
            <w:tcW w:w="2126"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96</w:t>
            </w:r>
            <w:del w:id="211" w:author="Reviewer" w:date="2018-05-28T12:36:00Z">
              <w:r w:rsidRPr="006031AB" w:rsidDel="007558AA">
                <w:rPr>
                  <w:b/>
                  <w:bCs/>
                  <w:color w:val="000000"/>
                  <w:sz w:val="22"/>
                  <w:szCs w:val="22"/>
                </w:rPr>
                <w:delText>.</w:delText>
              </w:r>
            </w:del>
            <w:ins w:id="212" w:author="Reviewer" w:date="2018-05-28T12:36:00Z">
              <w:r w:rsidR="007558AA">
                <w:rPr>
                  <w:b/>
                  <w:bCs/>
                  <w:color w:val="000000"/>
                  <w:sz w:val="22"/>
                  <w:szCs w:val="22"/>
                </w:rPr>
                <w:t>,</w:t>
              </w:r>
            </w:ins>
            <w:r w:rsidRPr="006031AB">
              <w:rPr>
                <w:b/>
                <w:bCs/>
                <w:color w:val="000000"/>
                <w:sz w:val="22"/>
                <w:szCs w:val="22"/>
              </w:rPr>
              <w:t>7%</w:t>
            </w:r>
          </w:p>
        </w:tc>
      </w:tr>
      <w:tr w:rsidR="006031AB" w:rsidRPr="006031AB" w:rsidTr="00FD5D50">
        <w:trPr>
          <w:trHeight w:val="288"/>
        </w:trPr>
        <w:tc>
          <w:tcPr>
            <w:tcW w:w="8789" w:type="dxa"/>
            <w:gridSpan w:val="5"/>
            <w:tcBorders>
              <w:top w:val="single" w:sz="4" w:space="0" w:color="auto"/>
              <w:left w:val="nil"/>
              <w:bottom w:val="single" w:sz="4" w:space="0" w:color="auto"/>
              <w:right w:val="nil"/>
            </w:tcBorders>
            <w:shd w:val="clear" w:color="auto" w:fill="auto"/>
            <w:vAlign w:val="center"/>
            <w:hideMark/>
          </w:tcPr>
          <w:p w:rsidR="006031AB" w:rsidRPr="006031AB" w:rsidRDefault="006031AB" w:rsidP="00A374F0">
            <w:pPr>
              <w:jc w:val="center"/>
              <w:rPr>
                <w:b/>
                <w:bCs/>
                <w:color w:val="000000"/>
                <w:sz w:val="22"/>
                <w:szCs w:val="22"/>
              </w:rPr>
            </w:pPr>
            <w:r w:rsidRPr="006031AB">
              <w:rPr>
                <w:b/>
                <w:bCs/>
                <w:color w:val="000000"/>
                <w:sz w:val="22"/>
                <w:szCs w:val="22"/>
              </w:rPr>
              <w:t>Município com sede fora da área da BHRJ</w:t>
            </w:r>
          </w:p>
        </w:tc>
      </w:tr>
      <w:tr w:rsidR="006031AB" w:rsidRPr="006031AB" w:rsidTr="00FD5D50">
        <w:trPr>
          <w:trHeight w:val="288"/>
        </w:trPr>
        <w:tc>
          <w:tcPr>
            <w:tcW w:w="2340" w:type="dxa"/>
            <w:tcBorders>
              <w:top w:val="nil"/>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Itu</w:t>
            </w:r>
          </w:p>
        </w:tc>
        <w:tc>
          <w:tcPr>
            <w:tcW w:w="1200" w:type="dxa"/>
            <w:tcBorders>
              <w:top w:val="nil"/>
              <w:left w:val="nil"/>
              <w:bottom w:val="nil"/>
              <w:right w:val="nil"/>
            </w:tcBorders>
            <w:shd w:val="clear" w:color="auto" w:fill="auto"/>
            <w:noWrap/>
            <w:vAlign w:val="bottom"/>
            <w:hideMark/>
          </w:tcPr>
          <w:p w:rsidR="006031AB" w:rsidRPr="006031AB" w:rsidRDefault="006031AB" w:rsidP="00A374F0">
            <w:pPr>
              <w:jc w:val="right"/>
              <w:rPr>
                <w:color w:val="000000"/>
                <w:sz w:val="22"/>
                <w:szCs w:val="22"/>
              </w:rPr>
            </w:pPr>
            <w:r w:rsidRPr="006031AB">
              <w:rPr>
                <w:color w:val="000000"/>
                <w:sz w:val="22"/>
                <w:szCs w:val="22"/>
              </w:rPr>
              <w:t>154</w:t>
            </w:r>
            <w:del w:id="213" w:author="Reviewer" w:date="2018-05-28T12:36:00Z">
              <w:r w:rsidRPr="006031AB" w:rsidDel="007558AA">
                <w:rPr>
                  <w:color w:val="000000"/>
                  <w:sz w:val="22"/>
                  <w:szCs w:val="22"/>
                </w:rPr>
                <w:delText>,</w:delText>
              </w:r>
            </w:del>
            <w:ins w:id="214" w:author="Reviewer" w:date="2018-05-28T12:36:00Z">
              <w:r w:rsidR="007558AA">
                <w:rPr>
                  <w:color w:val="000000"/>
                  <w:sz w:val="22"/>
                  <w:szCs w:val="22"/>
                </w:rPr>
                <w:t>.</w:t>
              </w:r>
            </w:ins>
            <w:r w:rsidRPr="006031AB">
              <w:rPr>
                <w:color w:val="000000"/>
                <w:sz w:val="22"/>
                <w:szCs w:val="22"/>
              </w:rPr>
              <w:t xml:space="preserve">147 </w:t>
            </w:r>
          </w:p>
        </w:tc>
        <w:tc>
          <w:tcPr>
            <w:tcW w:w="1705"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11</w:t>
            </w:r>
            <w:del w:id="215" w:author="Reviewer" w:date="2018-05-28T12:37:00Z">
              <w:r w:rsidRPr="006031AB" w:rsidDel="007558AA">
                <w:rPr>
                  <w:color w:val="000000"/>
                  <w:sz w:val="22"/>
                  <w:szCs w:val="22"/>
                </w:rPr>
                <w:delText>.</w:delText>
              </w:r>
            </w:del>
            <w:ins w:id="216" w:author="Reviewer" w:date="2018-05-28T12:37:00Z">
              <w:r w:rsidR="007558AA">
                <w:rPr>
                  <w:color w:val="000000"/>
                  <w:sz w:val="22"/>
                  <w:szCs w:val="22"/>
                </w:rPr>
                <w:t>,</w:t>
              </w:r>
            </w:ins>
            <w:r w:rsidRPr="006031AB">
              <w:rPr>
                <w:color w:val="000000"/>
                <w:sz w:val="22"/>
                <w:szCs w:val="22"/>
              </w:rPr>
              <w:t>6%</w:t>
            </w:r>
          </w:p>
        </w:tc>
        <w:tc>
          <w:tcPr>
            <w:tcW w:w="1418"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5</w:t>
            </w:r>
            <w:del w:id="217" w:author="Reviewer" w:date="2018-05-28T12:37:00Z">
              <w:r w:rsidRPr="006031AB" w:rsidDel="007558AA">
                <w:rPr>
                  <w:color w:val="000000"/>
                  <w:sz w:val="22"/>
                  <w:szCs w:val="22"/>
                </w:rPr>
                <w:delText>.</w:delText>
              </w:r>
            </w:del>
            <w:ins w:id="218" w:author="Reviewer" w:date="2018-05-28T12:37:00Z">
              <w:r w:rsidR="007558AA">
                <w:rPr>
                  <w:color w:val="000000"/>
                  <w:sz w:val="22"/>
                  <w:szCs w:val="22"/>
                </w:rPr>
                <w:t>,</w:t>
              </w:r>
            </w:ins>
            <w:r w:rsidRPr="006031AB">
              <w:rPr>
                <w:color w:val="000000"/>
                <w:sz w:val="22"/>
                <w:szCs w:val="22"/>
              </w:rPr>
              <w:t>9%</w:t>
            </w:r>
          </w:p>
        </w:tc>
        <w:tc>
          <w:tcPr>
            <w:tcW w:w="2126"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93</w:t>
            </w:r>
            <w:del w:id="219" w:author="Reviewer" w:date="2018-05-28T12:37:00Z">
              <w:r w:rsidRPr="006031AB" w:rsidDel="007558AA">
                <w:rPr>
                  <w:color w:val="000000"/>
                  <w:sz w:val="22"/>
                  <w:szCs w:val="22"/>
                </w:rPr>
                <w:delText>.</w:delText>
              </w:r>
            </w:del>
            <w:ins w:id="220" w:author="Reviewer" w:date="2018-05-28T12:37:00Z">
              <w:r w:rsidR="007558AA">
                <w:rPr>
                  <w:color w:val="000000"/>
                  <w:sz w:val="22"/>
                  <w:szCs w:val="22"/>
                </w:rPr>
                <w:t>,</w:t>
              </w:r>
            </w:ins>
            <w:r w:rsidRPr="006031AB">
              <w:rPr>
                <w:color w:val="000000"/>
                <w:sz w:val="22"/>
                <w:szCs w:val="22"/>
              </w:rPr>
              <w:t>6%</w:t>
            </w:r>
          </w:p>
        </w:tc>
      </w:tr>
      <w:tr w:rsidR="006031AB" w:rsidRPr="006031AB" w:rsidTr="00FD5D50">
        <w:trPr>
          <w:trHeight w:val="288"/>
        </w:trPr>
        <w:tc>
          <w:tcPr>
            <w:tcW w:w="2340" w:type="dxa"/>
            <w:tcBorders>
              <w:top w:val="nil"/>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Mairiporã</w:t>
            </w:r>
          </w:p>
        </w:tc>
        <w:tc>
          <w:tcPr>
            <w:tcW w:w="1200" w:type="dxa"/>
            <w:tcBorders>
              <w:top w:val="nil"/>
              <w:left w:val="nil"/>
              <w:bottom w:val="nil"/>
              <w:right w:val="nil"/>
            </w:tcBorders>
            <w:shd w:val="clear" w:color="auto" w:fill="auto"/>
            <w:noWrap/>
            <w:vAlign w:val="bottom"/>
            <w:hideMark/>
          </w:tcPr>
          <w:p w:rsidR="006031AB" w:rsidRPr="006031AB" w:rsidRDefault="006031AB" w:rsidP="00A374F0">
            <w:pPr>
              <w:jc w:val="right"/>
              <w:rPr>
                <w:color w:val="000000"/>
                <w:sz w:val="22"/>
                <w:szCs w:val="22"/>
              </w:rPr>
            </w:pPr>
            <w:r w:rsidRPr="006031AB">
              <w:rPr>
                <w:color w:val="000000"/>
                <w:sz w:val="22"/>
                <w:szCs w:val="22"/>
              </w:rPr>
              <w:t>80</w:t>
            </w:r>
            <w:del w:id="221" w:author="Reviewer" w:date="2018-05-28T12:36:00Z">
              <w:r w:rsidRPr="006031AB" w:rsidDel="007558AA">
                <w:rPr>
                  <w:color w:val="000000"/>
                  <w:sz w:val="22"/>
                  <w:szCs w:val="22"/>
                </w:rPr>
                <w:delText>,</w:delText>
              </w:r>
            </w:del>
            <w:ins w:id="222" w:author="Reviewer" w:date="2018-05-28T12:36:00Z">
              <w:r w:rsidR="007558AA">
                <w:rPr>
                  <w:color w:val="000000"/>
                  <w:sz w:val="22"/>
                  <w:szCs w:val="22"/>
                </w:rPr>
                <w:t>.</w:t>
              </w:r>
            </w:ins>
            <w:r w:rsidRPr="006031AB">
              <w:rPr>
                <w:color w:val="000000"/>
                <w:sz w:val="22"/>
                <w:szCs w:val="22"/>
              </w:rPr>
              <w:t xml:space="preserve">956 </w:t>
            </w:r>
          </w:p>
        </w:tc>
        <w:tc>
          <w:tcPr>
            <w:tcW w:w="1705"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6</w:t>
            </w:r>
            <w:del w:id="223" w:author="Reviewer" w:date="2018-05-28T12:37:00Z">
              <w:r w:rsidRPr="006031AB" w:rsidDel="007558AA">
                <w:rPr>
                  <w:color w:val="000000"/>
                  <w:sz w:val="22"/>
                  <w:szCs w:val="22"/>
                </w:rPr>
                <w:delText>.</w:delText>
              </w:r>
            </w:del>
            <w:ins w:id="224" w:author="Reviewer" w:date="2018-05-28T12:37:00Z">
              <w:r w:rsidR="007558AA">
                <w:rPr>
                  <w:color w:val="000000"/>
                  <w:sz w:val="22"/>
                  <w:szCs w:val="22"/>
                </w:rPr>
                <w:t>,</w:t>
              </w:r>
            </w:ins>
            <w:r w:rsidRPr="006031AB">
              <w:rPr>
                <w:color w:val="000000"/>
                <w:sz w:val="22"/>
                <w:szCs w:val="22"/>
              </w:rPr>
              <w:t>1%</w:t>
            </w:r>
          </w:p>
        </w:tc>
        <w:tc>
          <w:tcPr>
            <w:tcW w:w="1418"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3</w:t>
            </w:r>
            <w:del w:id="225" w:author="Reviewer" w:date="2018-05-28T12:37:00Z">
              <w:r w:rsidRPr="006031AB" w:rsidDel="007558AA">
                <w:rPr>
                  <w:color w:val="000000"/>
                  <w:sz w:val="22"/>
                  <w:szCs w:val="22"/>
                </w:rPr>
                <w:delText>.</w:delText>
              </w:r>
            </w:del>
            <w:ins w:id="226" w:author="Reviewer" w:date="2018-05-28T12:37:00Z">
              <w:r w:rsidR="007558AA">
                <w:rPr>
                  <w:color w:val="000000"/>
                  <w:sz w:val="22"/>
                  <w:szCs w:val="22"/>
                </w:rPr>
                <w:t>,</w:t>
              </w:r>
            </w:ins>
            <w:r w:rsidRPr="006031AB">
              <w:rPr>
                <w:color w:val="000000"/>
                <w:sz w:val="22"/>
                <w:szCs w:val="22"/>
              </w:rPr>
              <w:t>3%</w:t>
            </w:r>
          </w:p>
        </w:tc>
        <w:tc>
          <w:tcPr>
            <w:tcW w:w="2126"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87</w:t>
            </w:r>
            <w:del w:id="227" w:author="Reviewer" w:date="2018-05-28T12:37:00Z">
              <w:r w:rsidRPr="006031AB" w:rsidDel="007558AA">
                <w:rPr>
                  <w:color w:val="000000"/>
                  <w:sz w:val="22"/>
                  <w:szCs w:val="22"/>
                </w:rPr>
                <w:delText>.</w:delText>
              </w:r>
            </w:del>
            <w:ins w:id="228" w:author="Reviewer" w:date="2018-05-28T12:37:00Z">
              <w:r w:rsidR="007558AA">
                <w:rPr>
                  <w:color w:val="000000"/>
                  <w:sz w:val="22"/>
                  <w:szCs w:val="22"/>
                </w:rPr>
                <w:t>,</w:t>
              </w:r>
            </w:ins>
            <w:r w:rsidRPr="006031AB">
              <w:rPr>
                <w:color w:val="000000"/>
                <w:sz w:val="22"/>
                <w:szCs w:val="22"/>
              </w:rPr>
              <w:t>4%</w:t>
            </w:r>
          </w:p>
        </w:tc>
      </w:tr>
      <w:tr w:rsidR="006031AB" w:rsidRPr="006031AB" w:rsidTr="00FD5D50">
        <w:trPr>
          <w:trHeight w:val="288"/>
        </w:trPr>
        <w:tc>
          <w:tcPr>
            <w:tcW w:w="2340" w:type="dxa"/>
            <w:tcBorders>
              <w:top w:val="nil"/>
              <w:left w:val="nil"/>
              <w:bottom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Atibaia</w:t>
            </w:r>
          </w:p>
        </w:tc>
        <w:tc>
          <w:tcPr>
            <w:tcW w:w="1200" w:type="dxa"/>
            <w:tcBorders>
              <w:top w:val="nil"/>
              <w:left w:val="nil"/>
              <w:bottom w:val="nil"/>
              <w:right w:val="nil"/>
            </w:tcBorders>
            <w:shd w:val="clear" w:color="auto" w:fill="auto"/>
            <w:noWrap/>
            <w:vAlign w:val="bottom"/>
            <w:hideMark/>
          </w:tcPr>
          <w:p w:rsidR="006031AB" w:rsidRPr="006031AB" w:rsidRDefault="006031AB" w:rsidP="00A374F0">
            <w:pPr>
              <w:jc w:val="right"/>
              <w:rPr>
                <w:color w:val="000000"/>
                <w:sz w:val="22"/>
                <w:szCs w:val="22"/>
              </w:rPr>
            </w:pPr>
            <w:r w:rsidRPr="006031AB">
              <w:rPr>
                <w:color w:val="000000"/>
                <w:sz w:val="22"/>
                <w:szCs w:val="22"/>
              </w:rPr>
              <w:t>126</w:t>
            </w:r>
            <w:del w:id="229" w:author="Reviewer" w:date="2018-05-28T12:36:00Z">
              <w:r w:rsidRPr="006031AB" w:rsidDel="007558AA">
                <w:rPr>
                  <w:color w:val="000000"/>
                  <w:sz w:val="22"/>
                  <w:szCs w:val="22"/>
                </w:rPr>
                <w:delText>,</w:delText>
              </w:r>
            </w:del>
            <w:ins w:id="230" w:author="Reviewer" w:date="2018-05-28T12:36:00Z">
              <w:r w:rsidR="007558AA">
                <w:rPr>
                  <w:color w:val="000000"/>
                  <w:sz w:val="22"/>
                  <w:szCs w:val="22"/>
                </w:rPr>
                <w:t>.</w:t>
              </w:r>
            </w:ins>
            <w:r w:rsidRPr="006031AB">
              <w:rPr>
                <w:color w:val="000000"/>
                <w:sz w:val="22"/>
                <w:szCs w:val="22"/>
              </w:rPr>
              <w:t xml:space="preserve">603 </w:t>
            </w:r>
          </w:p>
        </w:tc>
        <w:tc>
          <w:tcPr>
            <w:tcW w:w="1705"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w:t>
            </w:r>
            <w:del w:id="231" w:author="Reviewer" w:date="2018-05-28T12:37:00Z">
              <w:r w:rsidRPr="006031AB" w:rsidDel="007558AA">
                <w:rPr>
                  <w:color w:val="000000"/>
                  <w:sz w:val="22"/>
                  <w:szCs w:val="22"/>
                </w:rPr>
                <w:delText>.</w:delText>
              </w:r>
            </w:del>
            <w:ins w:id="232" w:author="Reviewer" w:date="2018-05-28T12:37:00Z">
              <w:r w:rsidR="007558AA">
                <w:rPr>
                  <w:color w:val="000000"/>
                  <w:sz w:val="22"/>
                  <w:szCs w:val="22"/>
                </w:rPr>
                <w:t>,</w:t>
              </w:r>
            </w:ins>
            <w:r w:rsidRPr="006031AB">
              <w:rPr>
                <w:color w:val="000000"/>
                <w:sz w:val="22"/>
                <w:szCs w:val="22"/>
              </w:rPr>
              <w:t>5%</w:t>
            </w:r>
          </w:p>
        </w:tc>
        <w:tc>
          <w:tcPr>
            <w:tcW w:w="1418"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4</w:t>
            </w:r>
            <w:del w:id="233" w:author="Reviewer" w:date="2018-05-28T12:37:00Z">
              <w:r w:rsidRPr="006031AB" w:rsidDel="007558AA">
                <w:rPr>
                  <w:color w:val="000000"/>
                  <w:sz w:val="22"/>
                  <w:szCs w:val="22"/>
                </w:rPr>
                <w:delText>.</w:delText>
              </w:r>
            </w:del>
            <w:ins w:id="234" w:author="Reviewer" w:date="2018-05-28T12:37:00Z">
              <w:r w:rsidR="007558AA">
                <w:rPr>
                  <w:color w:val="000000"/>
                  <w:sz w:val="22"/>
                  <w:szCs w:val="22"/>
                </w:rPr>
                <w:t>,</w:t>
              </w:r>
            </w:ins>
            <w:r w:rsidRPr="006031AB">
              <w:rPr>
                <w:color w:val="000000"/>
                <w:sz w:val="22"/>
                <w:szCs w:val="22"/>
              </w:rPr>
              <w:t>7%</w:t>
            </w:r>
          </w:p>
        </w:tc>
        <w:tc>
          <w:tcPr>
            <w:tcW w:w="2126" w:type="dxa"/>
            <w:tcBorders>
              <w:top w:val="nil"/>
              <w:left w:val="nil"/>
              <w:bottom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91</w:t>
            </w:r>
            <w:del w:id="235" w:author="Reviewer" w:date="2018-05-28T12:37:00Z">
              <w:r w:rsidRPr="006031AB" w:rsidDel="007558AA">
                <w:rPr>
                  <w:color w:val="000000"/>
                  <w:sz w:val="22"/>
                  <w:szCs w:val="22"/>
                </w:rPr>
                <w:delText>.</w:delText>
              </w:r>
            </w:del>
            <w:ins w:id="236" w:author="Reviewer" w:date="2018-05-28T12:37:00Z">
              <w:r w:rsidR="007558AA">
                <w:rPr>
                  <w:color w:val="000000"/>
                  <w:sz w:val="22"/>
                  <w:szCs w:val="22"/>
                </w:rPr>
                <w:t>,</w:t>
              </w:r>
            </w:ins>
            <w:r w:rsidRPr="006031AB">
              <w:rPr>
                <w:color w:val="000000"/>
                <w:sz w:val="22"/>
                <w:szCs w:val="22"/>
              </w:rPr>
              <w:t>0%</w:t>
            </w:r>
          </w:p>
        </w:tc>
      </w:tr>
      <w:tr w:rsidR="006031AB" w:rsidRPr="006031AB" w:rsidTr="00FD5D50">
        <w:trPr>
          <w:trHeight w:val="288"/>
        </w:trPr>
        <w:tc>
          <w:tcPr>
            <w:tcW w:w="2340" w:type="dxa"/>
            <w:tcBorders>
              <w:top w:val="nil"/>
              <w:left w:val="nil"/>
              <w:right w:val="nil"/>
            </w:tcBorders>
            <w:shd w:val="clear" w:color="auto" w:fill="auto"/>
            <w:noWrap/>
            <w:vAlign w:val="center"/>
            <w:hideMark/>
          </w:tcPr>
          <w:p w:rsidR="006031AB" w:rsidRPr="006031AB" w:rsidRDefault="006031AB" w:rsidP="00A374F0">
            <w:pPr>
              <w:jc w:val="both"/>
              <w:rPr>
                <w:color w:val="000000"/>
                <w:sz w:val="22"/>
                <w:szCs w:val="22"/>
              </w:rPr>
            </w:pPr>
            <w:r w:rsidRPr="006031AB">
              <w:rPr>
                <w:color w:val="000000"/>
                <w:sz w:val="22"/>
                <w:szCs w:val="22"/>
              </w:rPr>
              <w:t>Jarinu</w:t>
            </w:r>
          </w:p>
        </w:tc>
        <w:tc>
          <w:tcPr>
            <w:tcW w:w="1200" w:type="dxa"/>
            <w:tcBorders>
              <w:top w:val="nil"/>
              <w:left w:val="nil"/>
              <w:right w:val="nil"/>
            </w:tcBorders>
            <w:shd w:val="clear" w:color="auto" w:fill="auto"/>
            <w:noWrap/>
            <w:vAlign w:val="bottom"/>
            <w:hideMark/>
          </w:tcPr>
          <w:p w:rsidR="006031AB" w:rsidRPr="006031AB" w:rsidRDefault="006031AB" w:rsidP="00A374F0">
            <w:pPr>
              <w:jc w:val="right"/>
              <w:rPr>
                <w:color w:val="000000"/>
                <w:sz w:val="22"/>
                <w:szCs w:val="22"/>
              </w:rPr>
            </w:pPr>
            <w:r w:rsidRPr="006031AB">
              <w:rPr>
                <w:color w:val="000000"/>
                <w:sz w:val="22"/>
                <w:szCs w:val="22"/>
              </w:rPr>
              <w:t>23</w:t>
            </w:r>
            <w:del w:id="237" w:author="Reviewer" w:date="2018-05-28T12:36:00Z">
              <w:r w:rsidRPr="006031AB" w:rsidDel="007558AA">
                <w:rPr>
                  <w:color w:val="000000"/>
                  <w:sz w:val="22"/>
                  <w:szCs w:val="22"/>
                </w:rPr>
                <w:delText>,</w:delText>
              </w:r>
            </w:del>
            <w:ins w:id="238" w:author="Reviewer" w:date="2018-05-28T12:36:00Z">
              <w:r w:rsidR="007558AA">
                <w:rPr>
                  <w:color w:val="000000"/>
                  <w:sz w:val="22"/>
                  <w:szCs w:val="22"/>
                </w:rPr>
                <w:t>.</w:t>
              </w:r>
            </w:ins>
            <w:r w:rsidRPr="006031AB">
              <w:rPr>
                <w:color w:val="000000"/>
                <w:sz w:val="22"/>
                <w:szCs w:val="22"/>
              </w:rPr>
              <w:t xml:space="preserve">847 </w:t>
            </w:r>
          </w:p>
        </w:tc>
        <w:tc>
          <w:tcPr>
            <w:tcW w:w="1705" w:type="dxa"/>
            <w:tcBorders>
              <w:top w:val="nil"/>
              <w:left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w:t>
            </w:r>
            <w:del w:id="239" w:author="Reviewer" w:date="2018-05-28T12:37:00Z">
              <w:r w:rsidRPr="006031AB" w:rsidDel="007558AA">
                <w:rPr>
                  <w:color w:val="000000"/>
                  <w:sz w:val="22"/>
                  <w:szCs w:val="22"/>
                </w:rPr>
                <w:delText>.</w:delText>
              </w:r>
            </w:del>
            <w:ins w:id="240" w:author="Reviewer" w:date="2018-05-28T12:37:00Z">
              <w:r w:rsidR="007558AA">
                <w:rPr>
                  <w:color w:val="000000"/>
                  <w:sz w:val="22"/>
                  <w:szCs w:val="22"/>
                </w:rPr>
                <w:t>,</w:t>
              </w:r>
            </w:ins>
            <w:r w:rsidRPr="006031AB">
              <w:rPr>
                <w:color w:val="000000"/>
                <w:sz w:val="22"/>
                <w:szCs w:val="22"/>
              </w:rPr>
              <w:t>8%</w:t>
            </w:r>
          </w:p>
        </w:tc>
        <w:tc>
          <w:tcPr>
            <w:tcW w:w="1418" w:type="dxa"/>
            <w:tcBorders>
              <w:top w:val="nil"/>
              <w:left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4</w:t>
            </w:r>
            <w:del w:id="241" w:author="Reviewer" w:date="2018-05-28T12:37:00Z">
              <w:r w:rsidRPr="006031AB" w:rsidDel="007558AA">
                <w:rPr>
                  <w:color w:val="000000"/>
                  <w:sz w:val="22"/>
                  <w:szCs w:val="22"/>
                </w:rPr>
                <w:delText>.</w:delText>
              </w:r>
            </w:del>
            <w:ins w:id="242" w:author="Reviewer" w:date="2018-05-28T12:37:00Z">
              <w:r w:rsidR="007558AA">
                <w:rPr>
                  <w:color w:val="000000"/>
                  <w:sz w:val="22"/>
                  <w:szCs w:val="22"/>
                </w:rPr>
                <w:t>,</w:t>
              </w:r>
            </w:ins>
            <w:r w:rsidRPr="006031AB">
              <w:rPr>
                <w:color w:val="000000"/>
                <w:sz w:val="22"/>
                <w:szCs w:val="22"/>
              </w:rPr>
              <w:t>2%</w:t>
            </w:r>
          </w:p>
        </w:tc>
        <w:tc>
          <w:tcPr>
            <w:tcW w:w="2126" w:type="dxa"/>
            <w:tcBorders>
              <w:top w:val="nil"/>
              <w:left w:val="nil"/>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77</w:t>
            </w:r>
            <w:del w:id="243" w:author="Reviewer" w:date="2018-05-28T12:37:00Z">
              <w:r w:rsidRPr="006031AB" w:rsidDel="007558AA">
                <w:rPr>
                  <w:color w:val="000000"/>
                  <w:sz w:val="22"/>
                  <w:szCs w:val="22"/>
                </w:rPr>
                <w:delText>.</w:delText>
              </w:r>
            </w:del>
            <w:ins w:id="244" w:author="Reviewer" w:date="2018-05-28T12:37:00Z">
              <w:r w:rsidR="007558AA">
                <w:rPr>
                  <w:color w:val="000000"/>
                  <w:sz w:val="22"/>
                  <w:szCs w:val="22"/>
                </w:rPr>
                <w:t>,</w:t>
              </w:r>
            </w:ins>
            <w:r w:rsidRPr="006031AB">
              <w:rPr>
                <w:color w:val="000000"/>
                <w:sz w:val="22"/>
                <w:szCs w:val="22"/>
              </w:rPr>
              <w:t>3%</w:t>
            </w:r>
          </w:p>
        </w:tc>
      </w:tr>
      <w:tr w:rsidR="006031AB" w:rsidRPr="006031AB" w:rsidTr="00FD5D50">
        <w:trPr>
          <w:trHeight w:val="288"/>
        </w:trPr>
        <w:tc>
          <w:tcPr>
            <w:tcW w:w="2340" w:type="dxa"/>
            <w:tcBorders>
              <w:top w:val="nil"/>
              <w:left w:val="nil"/>
              <w:bottom w:val="single" w:sz="4" w:space="0" w:color="auto"/>
              <w:right w:val="nil"/>
            </w:tcBorders>
            <w:shd w:val="clear" w:color="auto" w:fill="auto"/>
            <w:noWrap/>
            <w:vAlign w:val="center"/>
            <w:hideMark/>
          </w:tcPr>
          <w:p w:rsidR="006031AB" w:rsidRPr="006031AB" w:rsidRDefault="006031AB" w:rsidP="00A374F0">
            <w:pPr>
              <w:jc w:val="both"/>
              <w:rPr>
                <w:b/>
                <w:bCs/>
                <w:color w:val="000000"/>
                <w:sz w:val="22"/>
                <w:szCs w:val="22"/>
              </w:rPr>
            </w:pPr>
            <w:r w:rsidRPr="006031AB">
              <w:rPr>
                <w:b/>
                <w:bCs/>
                <w:color w:val="000000"/>
                <w:sz w:val="22"/>
                <w:szCs w:val="22"/>
              </w:rPr>
              <w:t>Subtotal</w:t>
            </w:r>
          </w:p>
        </w:tc>
        <w:tc>
          <w:tcPr>
            <w:tcW w:w="1200" w:type="dxa"/>
            <w:tcBorders>
              <w:top w:val="nil"/>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385</w:t>
            </w:r>
            <w:del w:id="245" w:author="Reviewer" w:date="2018-05-28T12:36:00Z">
              <w:r w:rsidRPr="006031AB" w:rsidDel="007558AA">
                <w:rPr>
                  <w:b/>
                  <w:bCs/>
                  <w:color w:val="000000"/>
                  <w:sz w:val="22"/>
                  <w:szCs w:val="22"/>
                </w:rPr>
                <w:delText>,</w:delText>
              </w:r>
            </w:del>
            <w:ins w:id="246" w:author="Reviewer" w:date="2018-05-28T12:36:00Z">
              <w:r w:rsidR="007558AA">
                <w:rPr>
                  <w:b/>
                  <w:bCs/>
                  <w:color w:val="000000"/>
                  <w:sz w:val="22"/>
                  <w:szCs w:val="22"/>
                </w:rPr>
                <w:t>.</w:t>
              </w:r>
            </w:ins>
            <w:r w:rsidRPr="006031AB">
              <w:rPr>
                <w:b/>
                <w:bCs/>
                <w:color w:val="000000"/>
                <w:sz w:val="22"/>
                <w:szCs w:val="22"/>
              </w:rPr>
              <w:t>553</w:t>
            </w:r>
          </w:p>
        </w:tc>
        <w:tc>
          <w:tcPr>
            <w:tcW w:w="1705" w:type="dxa"/>
            <w:tcBorders>
              <w:top w:val="nil"/>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29</w:t>
            </w:r>
            <w:del w:id="247" w:author="Reviewer" w:date="2018-05-28T12:37:00Z">
              <w:r w:rsidRPr="006031AB" w:rsidDel="007558AA">
                <w:rPr>
                  <w:b/>
                  <w:bCs/>
                  <w:color w:val="000000"/>
                  <w:sz w:val="22"/>
                  <w:szCs w:val="22"/>
                </w:rPr>
                <w:delText>.</w:delText>
              </w:r>
            </w:del>
            <w:ins w:id="248" w:author="Reviewer" w:date="2018-05-28T12:37:00Z">
              <w:r w:rsidR="007558AA">
                <w:rPr>
                  <w:b/>
                  <w:bCs/>
                  <w:color w:val="000000"/>
                  <w:sz w:val="22"/>
                  <w:szCs w:val="22"/>
                </w:rPr>
                <w:t>,</w:t>
              </w:r>
            </w:ins>
            <w:r w:rsidRPr="006031AB">
              <w:rPr>
                <w:b/>
                <w:bCs/>
                <w:color w:val="000000"/>
                <w:sz w:val="22"/>
                <w:szCs w:val="22"/>
              </w:rPr>
              <w:t>0%</w:t>
            </w:r>
          </w:p>
        </w:tc>
        <w:tc>
          <w:tcPr>
            <w:tcW w:w="1418" w:type="dxa"/>
            <w:tcBorders>
              <w:top w:val="nil"/>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18</w:t>
            </w:r>
            <w:del w:id="249" w:author="Reviewer" w:date="2018-05-28T12:37:00Z">
              <w:r w:rsidRPr="006031AB" w:rsidDel="007558AA">
                <w:rPr>
                  <w:color w:val="000000"/>
                  <w:sz w:val="22"/>
                  <w:szCs w:val="22"/>
                </w:rPr>
                <w:delText>.</w:delText>
              </w:r>
            </w:del>
            <w:ins w:id="250" w:author="Reviewer" w:date="2018-05-28T12:37:00Z">
              <w:r w:rsidR="007558AA">
                <w:rPr>
                  <w:color w:val="000000"/>
                  <w:sz w:val="22"/>
                  <w:szCs w:val="22"/>
                </w:rPr>
                <w:t>,</w:t>
              </w:r>
            </w:ins>
            <w:r w:rsidRPr="006031AB">
              <w:rPr>
                <w:color w:val="000000"/>
                <w:sz w:val="22"/>
                <w:szCs w:val="22"/>
              </w:rPr>
              <w:t>1%</w:t>
            </w:r>
          </w:p>
        </w:tc>
        <w:tc>
          <w:tcPr>
            <w:tcW w:w="2126" w:type="dxa"/>
            <w:tcBorders>
              <w:top w:val="nil"/>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90</w:t>
            </w:r>
            <w:del w:id="251" w:author="Reviewer" w:date="2018-05-28T12:37:00Z">
              <w:r w:rsidRPr="006031AB" w:rsidDel="007558AA">
                <w:rPr>
                  <w:b/>
                  <w:bCs/>
                  <w:color w:val="000000"/>
                  <w:sz w:val="22"/>
                  <w:szCs w:val="22"/>
                </w:rPr>
                <w:delText>.</w:delText>
              </w:r>
            </w:del>
            <w:ins w:id="252" w:author="Reviewer" w:date="2018-05-28T12:37:00Z">
              <w:r w:rsidR="007558AA">
                <w:rPr>
                  <w:b/>
                  <w:bCs/>
                  <w:color w:val="000000"/>
                  <w:sz w:val="22"/>
                  <w:szCs w:val="22"/>
                </w:rPr>
                <w:t>,</w:t>
              </w:r>
            </w:ins>
            <w:r w:rsidRPr="006031AB">
              <w:rPr>
                <w:b/>
                <w:bCs/>
                <w:color w:val="000000"/>
                <w:sz w:val="22"/>
                <w:szCs w:val="22"/>
              </w:rPr>
              <w:t>4%</w:t>
            </w:r>
          </w:p>
        </w:tc>
      </w:tr>
      <w:tr w:rsidR="006031AB" w:rsidRPr="006031AB" w:rsidTr="00FD5D50">
        <w:trPr>
          <w:trHeight w:val="288"/>
        </w:trPr>
        <w:tc>
          <w:tcPr>
            <w:tcW w:w="2340"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both"/>
              <w:rPr>
                <w:b/>
                <w:bCs/>
                <w:color w:val="000000"/>
                <w:sz w:val="22"/>
                <w:szCs w:val="22"/>
              </w:rPr>
            </w:pPr>
            <w:r w:rsidRPr="006031AB">
              <w:rPr>
                <w:b/>
                <w:bCs/>
                <w:color w:val="000000"/>
                <w:sz w:val="22"/>
                <w:szCs w:val="22"/>
              </w:rPr>
              <w:t>Bacia do Rio Jundiaí</w:t>
            </w:r>
          </w:p>
        </w:tc>
        <w:tc>
          <w:tcPr>
            <w:tcW w:w="1200" w:type="dxa"/>
            <w:tcBorders>
              <w:top w:val="single" w:sz="4" w:space="0" w:color="auto"/>
              <w:left w:val="nil"/>
              <w:bottom w:val="nil"/>
              <w:right w:val="nil"/>
            </w:tcBorders>
            <w:shd w:val="clear" w:color="auto" w:fill="auto"/>
            <w:noWrap/>
            <w:vAlign w:val="bottom"/>
            <w:hideMark/>
          </w:tcPr>
          <w:p w:rsidR="006031AB" w:rsidRPr="006031AB" w:rsidRDefault="006031AB" w:rsidP="00A374F0">
            <w:pPr>
              <w:jc w:val="right"/>
              <w:rPr>
                <w:b/>
                <w:bCs/>
                <w:color w:val="000000"/>
                <w:sz w:val="22"/>
                <w:szCs w:val="22"/>
              </w:rPr>
            </w:pPr>
            <w:r w:rsidRPr="006031AB">
              <w:rPr>
                <w:b/>
                <w:bCs/>
                <w:color w:val="000000"/>
                <w:sz w:val="22"/>
                <w:szCs w:val="22"/>
              </w:rPr>
              <w:t>1</w:t>
            </w:r>
            <w:del w:id="253" w:author="Reviewer" w:date="2018-05-28T12:36:00Z">
              <w:r w:rsidRPr="006031AB" w:rsidDel="007558AA">
                <w:rPr>
                  <w:b/>
                  <w:bCs/>
                  <w:color w:val="000000"/>
                  <w:sz w:val="22"/>
                  <w:szCs w:val="22"/>
                </w:rPr>
                <w:delText>,</w:delText>
              </w:r>
            </w:del>
            <w:ins w:id="254" w:author="Reviewer" w:date="2018-05-28T12:36:00Z">
              <w:r w:rsidR="007558AA">
                <w:rPr>
                  <w:b/>
                  <w:bCs/>
                  <w:color w:val="000000"/>
                  <w:sz w:val="22"/>
                  <w:szCs w:val="22"/>
                </w:rPr>
                <w:t>.</w:t>
              </w:r>
            </w:ins>
            <w:r w:rsidRPr="006031AB">
              <w:rPr>
                <w:b/>
                <w:bCs/>
                <w:color w:val="000000"/>
                <w:sz w:val="22"/>
                <w:szCs w:val="22"/>
              </w:rPr>
              <w:t>330</w:t>
            </w:r>
            <w:del w:id="255" w:author="Reviewer" w:date="2018-05-28T12:36:00Z">
              <w:r w:rsidRPr="006031AB" w:rsidDel="007558AA">
                <w:rPr>
                  <w:b/>
                  <w:bCs/>
                  <w:color w:val="000000"/>
                  <w:sz w:val="22"/>
                  <w:szCs w:val="22"/>
                </w:rPr>
                <w:delText>,</w:delText>
              </w:r>
            </w:del>
            <w:ins w:id="256" w:author="Reviewer" w:date="2018-05-28T12:36:00Z">
              <w:r w:rsidR="007558AA">
                <w:rPr>
                  <w:b/>
                  <w:bCs/>
                  <w:color w:val="000000"/>
                  <w:sz w:val="22"/>
                  <w:szCs w:val="22"/>
                </w:rPr>
                <w:t>.</w:t>
              </w:r>
            </w:ins>
            <w:r w:rsidRPr="006031AB">
              <w:rPr>
                <w:b/>
                <w:bCs/>
                <w:color w:val="000000"/>
                <w:sz w:val="22"/>
                <w:szCs w:val="22"/>
              </w:rPr>
              <w:t>440</w:t>
            </w:r>
          </w:p>
        </w:tc>
        <w:tc>
          <w:tcPr>
            <w:tcW w:w="1705" w:type="dxa"/>
            <w:tcBorders>
              <w:top w:val="single" w:sz="4" w:space="0" w:color="auto"/>
              <w:left w:val="nil"/>
              <w:bottom w:val="nil"/>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100</w:t>
            </w:r>
            <w:del w:id="257" w:author="Reviewer" w:date="2018-05-28T12:37:00Z">
              <w:r w:rsidRPr="006031AB" w:rsidDel="007558AA">
                <w:rPr>
                  <w:b/>
                  <w:bCs/>
                  <w:color w:val="000000"/>
                  <w:sz w:val="22"/>
                  <w:szCs w:val="22"/>
                </w:rPr>
                <w:delText>.</w:delText>
              </w:r>
            </w:del>
            <w:ins w:id="258" w:author="Reviewer" w:date="2018-05-28T12:37:00Z">
              <w:r w:rsidR="007558AA">
                <w:rPr>
                  <w:b/>
                  <w:bCs/>
                  <w:color w:val="000000"/>
                  <w:sz w:val="22"/>
                  <w:szCs w:val="22"/>
                </w:rPr>
                <w:t>,</w:t>
              </w:r>
            </w:ins>
            <w:r w:rsidRPr="006031AB">
              <w:rPr>
                <w:b/>
                <w:bCs/>
                <w:color w:val="000000"/>
                <w:sz w:val="22"/>
                <w:szCs w:val="22"/>
              </w:rPr>
              <w:t>0%</w:t>
            </w:r>
          </w:p>
        </w:tc>
        <w:tc>
          <w:tcPr>
            <w:tcW w:w="1418" w:type="dxa"/>
            <w:tcBorders>
              <w:top w:val="single" w:sz="4" w:space="0" w:color="auto"/>
              <w:left w:val="nil"/>
              <w:bottom w:val="nil"/>
              <w:right w:val="nil"/>
            </w:tcBorders>
            <w:shd w:val="clear" w:color="auto" w:fill="auto"/>
            <w:noWrap/>
            <w:vAlign w:val="bottom"/>
            <w:hideMark/>
          </w:tcPr>
          <w:p w:rsidR="006031AB" w:rsidRPr="006031AB" w:rsidRDefault="006031AB" w:rsidP="00A374F0">
            <w:pPr>
              <w:jc w:val="right"/>
              <w:rPr>
                <w:b/>
                <w:bCs/>
                <w:color w:val="000000"/>
                <w:sz w:val="22"/>
                <w:szCs w:val="22"/>
              </w:rPr>
            </w:pPr>
            <w:r w:rsidRPr="006031AB">
              <w:rPr>
                <w:b/>
                <w:bCs/>
                <w:color w:val="000000"/>
                <w:sz w:val="22"/>
                <w:szCs w:val="22"/>
              </w:rPr>
              <w:t>100</w:t>
            </w:r>
            <w:del w:id="259" w:author="Reviewer" w:date="2018-05-28T12:37:00Z">
              <w:r w:rsidRPr="006031AB" w:rsidDel="007558AA">
                <w:rPr>
                  <w:b/>
                  <w:bCs/>
                  <w:color w:val="000000"/>
                  <w:sz w:val="22"/>
                  <w:szCs w:val="22"/>
                </w:rPr>
                <w:delText>.</w:delText>
              </w:r>
            </w:del>
            <w:ins w:id="260" w:author="Reviewer" w:date="2018-05-28T12:37:00Z">
              <w:r w:rsidR="007558AA">
                <w:rPr>
                  <w:b/>
                  <w:bCs/>
                  <w:color w:val="000000"/>
                  <w:sz w:val="22"/>
                  <w:szCs w:val="22"/>
                </w:rPr>
                <w:t>,</w:t>
              </w:r>
            </w:ins>
            <w:r w:rsidRPr="006031AB">
              <w:rPr>
                <w:b/>
                <w:bCs/>
                <w:color w:val="000000"/>
                <w:sz w:val="22"/>
                <w:szCs w:val="22"/>
              </w:rPr>
              <w:t>0%</w:t>
            </w:r>
          </w:p>
        </w:tc>
        <w:tc>
          <w:tcPr>
            <w:tcW w:w="2126" w:type="dxa"/>
            <w:tcBorders>
              <w:top w:val="single" w:sz="4" w:space="0" w:color="auto"/>
              <w:left w:val="nil"/>
              <w:bottom w:val="nil"/>
              <w:right w:val="nil"/>
            </w:tcBorders>
            <w:shd w:val="clear" w:color="auto" w:fill="auto"/>
            <w:noWrap/>
            <w:vAlign w:val="bottom"/>
            <w:hideMark/>
          </w:tcPr>
          <w:p w:rsidR="006031AB" w:rsidRPr="006031AB" w:rsidRDefault="006031AB" w:rsidP="00A374F0">
            <w:pPr>
              <w:jc w:val="right"/>
              <w:rPr>
                <w:b/>
                <w:bCs/>
                <w:color w:val="000000"/>
                <w:sz w:val="22"/>
                <w:szCs w:val="22"/>
              </w:rPr>
            </w:pPr>
            <w:r w:rsidRPr="006031AB">
              <w:rPr>
                <w:b/>
                <w:bCs/>
                <w:color w:val="000000"/>
                <w:sz w:val="22"/>
                <w:szCs w:val="22"/>
              </w:rPr>
              <w:t>94</w:t>
            </w:r>
            <w:del w:id="261" w:author="Reviewer" w:date="2018-05-28T12:37:00Z">
              <w:r w:rsidRPr="006031AB" w:rsidDel="007558AA">
                <w:rPr>
                  <w:b/>
                  <w:bCs/>
                  <w:color w:val="000000"/>
                  <w:sz w:val="22"/>
                  <w:szCs w:val="22"/>
                </w:rPr>
                <w:delText>.</w:delText>
              </w:r>
            </w:del>
            <w:ins w:id="262" w:author="Reviewer" w:date="2018-05-28T12:37:00Z">
              <w:r w:rsidR="007558AA">
                <w:rPr>
                  <w:b/>
                  <w:bCs/>
                  <w:color w:val="000000"/>
                  <w:sz w:val="22"/>
                  <w:szCs w:val="22"/>
                </w:rPr>
                <w:t>,</w:t>
              </w:r>
            </w:ins>
            <w:r w:rsidRPr="006031AB">
              <w:rPr>
                <w:b/>
                <w:bCs/>
                <w:color w:val="000000"/>
                <w:sz w:val="22"/>
                <w:szCs w:val="22"/>
              </w:rPr>
              <w:t>9%</w:t>
            </w:r>
          </w:p>
        </w:tc>
      </w:tr>
      <w:tr w:rsidR="006031AB" w:rsidRPr="006031AB" w:rsidTr="00FD5D50">
        <w:trPr>
          <w:trHeight w:val="288"/>
        </w:trPr>
        <w:tc>
          <w:tcPr>
            <w:tcW w:w="2340" w:type="dxa"/>
            <w:tcBorders>
              <w:top w:val="nil"/>
              <w:left w:val="nil"/>
              <w:bottom w:val="single" w:sz="4" w:space="0" w:color="auto"/>
              <w:right w:val="nil"/>
            </w:tcBorders>
            <w:shd w:val="clear" w:color="auto" w:fill="auto"/>
            <w:noWrap/>
            <w:vAlign w:val="center"/>
            <w:hideMark/>
          </w:tcPr>
          <w:p w:rsidR="006031AB" w:rsidRPr="006031AB" w:rsidRDefault="00B1134B" w:rsidP="00A374F0">
            <w:pPr>
              <w:jc w:val="both"/>
              <w:rPr>
                <w:b/>
                <w:bCs/>
                <w:color w:val="000000"/>
                <w:sz w:val="22"/>
                <w:szCs w:val="22"/>
              </w:rPr>
            </w:pPr>
            <w:ins w:id="263" w:author="Reviewer" w:date="2018-05-28T12:36:00Z">
              <w:r>
                <w:rPr>
                  <w:b/>
                  <w:bCs/>
                  <w:color w:val="000000"/>
                  <w:sz w:val="22"/>
                  <w:szCs w:val="22"/>
                </w:rPr>
                <w:t xml:space="preserve">Estado de </w:t>
              </w:r>
            </w:ins>
            <w:r w:rsidR="006031AB" w:rsidRPr="006031AB">
              <w:rPr>
                <w:b/>
                <w:bCs/>
                <w:color w:val="000000"/>
                <w:sz w:val="22"/>
                <w:szCs w:val="22"/>
              </w:rPr>
              <w:t>São Paulo</w:t>
            </w:r>
          </w:p>
        </w:tc>
        <w:tc>
          <w:tcPr>
            <w:tcW w:w="1200" w:type="dxa"/>
            <w:tcBorders>
              <w:top w:val="single" w:sz="4" w:space="0" w:color="auto"/>
              <w:left w:val="nil"/>
              <w:bottom w:val="single" w:sz="4" w:space="0" w:color="auto"/>
              <w:right w:val="nil"/>
            </w:tcBorders>
            <w:shd w:val="clear" w:color="auto" w:fill="auto"/>
            <w:noWrap/>
            <w:vAlign w:val="bottom"/>
            <w:hideMark/>
          </w:tcPr>
          <w:p w:rsidR="006031AB" w:rsidRPr="006031AB" w:rsidRDefault="006031AB" w:rsidP="00A374F0">
            <w:pPr>
              <w:jc w:val="right"/>
              <w:rPr>
                <w:color w:val="000000"/>
                <w:sz w:val="22"/>
                <w:szCs w:val="22"/>
              </w:rPr>
            </w:pPr>
            <w:r w:rsidRPr="006031AB">
              <w:rPr>
                <w:color w:val="000000"/>
                <w:sz w:val="22"/>
                <w:szCs w:val="22"/>
              </w:rPr>
              <w:t>41</w:t>
            </w:r>
            <w:del w:id="264" w:author="Reviewer" w:date="2018-05-28T12:36:00Z">
              <w:r w:rsidRPr="006031AB" w:rsidDel="007558AA">
                <w:rPr>
                  <w:color w:val="000000"/>
                  <w:sz w:val="22"/>
                  <w:szCs w:val="22"/>
                </w:rPr>
                <w:delText>,</w:delText>
              </w:r>
            </w:del>
            <w:ins w:id="265" w:author="Reviewer" w:date="2018-05-28T12:36:00Z">
              <w:r w:rsidR="007558AA">
                <w:rPr>
                  <w:color w:val="000000"/>
                  <w:sz w:val="22"/>
                  <w:szCs w:val="22"/>
                </w:rPr>
                <w:t>.</w:t>
              </w:r>
            </w:ins>
            <w:r w:rsidRPr="006031AB">
              <w:rPr>
                <w:color w:val="000000"/>
                <w:sz w:val="22"/>
                <w:szCs w:val="22"/>
              </w:rPr>
              <w:t>262</w:t>
            </w:r>
            <w:del w:id="266" w:author="Reviewer" w:date="2018-05-28T12:36:00Z">
              <w:r w:rsidRPr="006031AB" w:rsidDel="007558AA">
                <w:rPr>
                  <w:color w:val="000000"/>
                  <w:sz w:val="22"/>
                  <w:szCs w:val="22"/>
                </w:rPr>
                <w:delText>,</w:delText>
              </w:r>
            </w:del>
            <w:ins w:id="267" w:author="Reviewer" w:date="2018-05-28T12:36:00Z">
              <w:r w:rsidR="007558AA">
                <w:rPr>
                  <w:color w:val="000000"/>
                  <w:sz w:val="22"/>
                  <w:szCs w:val="22"/>
                </w:rPr>
                <w:t>.</w:t>
              </w:r>
            </w:ins>
            <w:r w:rsidRPr="006031AB">
              <w:rPr>
                <w:color w:val="000000"/>
                <w:sz w:val="22"/>
                <w:szCs w:val="22"/>
              </w:rPr>
              <w:t xml:space="preserve">199 </w:t>
            </w:r>
          </w:p>
        </w:tc>
        <w:tc>
          <w:tcPr>
            <w:tcW w:w="1705"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3</w:t>
            </w:r>
            <w:del w:id="268" w:author="Reviewer" w:date="2018-05-28T12:37:00Z">
              <w:r w:rsidRPr="006031AB" w:rsidDel="007558AA">
                <w:rPr>
                  <w:b/>
                  <w:bCs/>
                  <w:color w:val="000000"/>
                  <w:sz w:val="22"/>
                  <w:szCs w:val="22"/>
                </w:rPr>
                <w:delText>.</w:delText>
              </w:r>
            </w:del>
            <w:ins w:id="269" w:author="Reviewer" w:date="2018-05-28T12:37:00Z">
              <w:r w:rsidR="007558AA">
                <w:rPr>
                  <w:b/>
                  <w:bCs/>
                  <w:color w:val="000000"/>
                  <w:sz w:val="22"/>
                  <w:szCs w:val="22"/>
                </w:rPr>
                <w:t>,</w:t>
              </w:r>
            </w:ins>
            <w:r w:rsidRPr="006031AB">
              <w:rPr>
                <w:b/>
                <w:bCs/>
                <w:color w:val="000000"/>
                <w:sz w:val="22"/>
                <w:szCs w:val="22"/>
              </w:rPr>
              <w:t>2%</w:t>
            </w:r>
          </w:p>
        </w:tc>
        <w:tc>
          <w:tcPr>
            <w:tcW w:w="1418"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b/>
                <w:bCs/>
                <w:color w:val="000000"/>
                <w:sz w:val="22"/>
                <w:szCs w:val="22"/>
              </w:rPr>
            </w:pPr>
            <w:r w:rsidRPr="006031AB">
              <w:rPr>
                <w:b/>
                <w:bCs/>
                <w:color w:val="000000"/>
                <w:sz w:val="22"/>
                <w:szCs w:val="22"/>
              </w:rPr>
              <w:t>-</w:t>
            </w:r>
          </w:p>
        </w:tc>
        <w:tc>
          <w:tcPr>
            <w:tcW w:w="2126" w:type="dxa"/>
            <w:tcBorders>
              <w:top w:val="single" w:sz="4" w:space="0" w:color="auto"/>
              <w:left w:val="nil"/>
              <w:bottom w:val="single" w:sz="4" w:space="0" w:color="auto"/>
              <w:right w:val="nil"/>
            </w:tcBorders>
            <w:shd w:val="clear" w:color="auto" w:fill="auto"/>
            <w:noWrap/>
            <w:vAlign w:val="center"/>
            <w:hideMark/>
          </w:tcPr>
          <w:p w:rsidR="006031AB" w:rsidRPr="006031AB" w:rsidRDefault="006031AB" w:rsidP="00A374F0">
            <w:pPr>
              <w:jc w:val="right"/>
              <w:rPr>
                <w:color w:val="000000"/>
                <w:sz w:val="22"/>
                <w:szCs w:val="22"/>
              </w:rPr>
            </w:pPr>
            <w:r w:rsidRPr="006031AB">
              <w:rPr>
                <w:color w:val="000000"/>
                <w:sz w:val="22"/>
                <w:szCs w:val="22"/>
              </w:rPr>
              <w:t>95</w:t>
            </w:r>
            <w:del w:id="270" w:author="Reviewer" w:date="2018-05-28T12:37:00Z">
              <w:r w:rsidRPr="006031AB" w:rsidDel="007558AA">
                <w:rPr>
                  <w:color w:val="000000"/>
                  <w:sz w:val="22"/>
                  <w:szCs w:val="22"/>
                </w:rPr>
                <w:delText>.</w:delText>
              </w:r>
            </w:del>
            <w:ins w:id="271" w:author="Reviewer" w:date="2018-05-28T12:37:00Z">
              <w:r w:rsidR="007558AA">
                <w:rPr>
                  <w:color w:val="000000"/>
                  <w:sz w:val="22"/>
                  <w:szCs w:val="22"/>
                </w:rPr>
                <w:t>,</w:t>
              </w:r>
            </w:ins>
            <w:r w:rsidRPr="006031AB">
              <w:rPr>
                <w:color w:val="000000"/>
                <w:sz w:val="22"/>
                <w:szCs w:val="22"/>
              </w:rPr>
              <w:t>9%</w:t>
            </w:r>
          </w:p>
        </w:tc>
      </w:tr>
    </w:tbl>
    <w:p w:rsidR="006031AB" w:rsidRPr="006031AB" w:rsidRDefault="006031AB" w:rsidP="00A374F0">
      <w:pPr>
        <w:pStyle w:val="Legenda"/>
        <w:spacing w:before="0" w:after="0" w:line="240" w:lineRule="auto"/>
        <w:jc w:val="both"/>
        <w:rPr>
          <w:rFonts w:ascii="Times New Roman" w:hAnsi="Times New Roman" w:cs="Times New Roman"/>
          <w:b w:val="0"/>
          <w:sz w:val="22"/>
          <w:szCs w:val="22"/>
        </w:rPr>
      </w:pPr>
      <w:r w:rsidRPr="006031AB">
        <w:rPr>
          <w:rFonts w:ascii="Times New Roman" w:hAnsi="Times New Roman" w:cs="Times New Roman"/>
          <w:b w:val="0"/>
          <w:sz w:val="22"/>
          <w:szCs w:val="22"/>
        </w:rPr>
        <w:t>Fonte: preparado pelo</w:t>
      </w:r>
      <w:ins w:id="272" w:author="Reviewer" w:date="2018-05-28T12:35:00Z">
        <w:r w:rsidR="00856CFE">
          <w:rPr>
            <w:rFonts w:ascii="Times New Roman" w:hAnsi="Times New Roman" w:cs="Times New Roman"/>
            <w:b w:val="0"/>
            <w:sz w:val="22"/>
            <w:szCs w:val="22"/>
          </w:rPr>
          <w:t>s</w:t>
        </w:r>
      </w:ins>
      <w:r w:rsidRPr="006031AB">
        <w:rPr>
          <w:rFonts w:ascii="Times New Roman" w:hAnsi="Times New Roman" w:cs="Times New Roman"/>
          <w:b w:val="0"/>
          <w:sz w:val="22"/>
          <w:szCs w:val="22"/>
        </w:rPr>
        <w:t xml:space="preserve"> autor</w:t>
      </w:r>
      <w:ins w:id="273" w:author="Reviewer" w:date="2018-05-28T12:35:00Z">
        <w:r w:rsidR="00856CFE">
          <w:rPr>
            <w:rFonts w:ascii="Times New Roman" w:hAnsi="Times New Roman" w:cs="Times New Roman"/>
            <w:b w:val="0"/>
            <w:sz w:val="22"/>
            <w:szCs w:val="22"/>
          </w:rPr>
          <w:t>es</w:t>
        </w:r>
      </w:ins>
      <w:r w:rsidRPr="006031AB">
        <w:rPr>
          <w:rFonts w:ascii="Times New Roman" w:hAnsi="Times New Roman" w:cs="Times New Roman"/>
          <w:b w:val="0"/>
          <w:sz w:val="22"/>
          <w:szCs w:val="22"/>
        </w:rPr>
        <w:t xml:space="preserve"> com base em</w:t>
      </w:r>
      <w:del w:id="274" w:author="Reviewer" w:date="2018-05-28T12:40:00Z">
        <w:r w:rsidR="00E46AA7" w:rsidDel="007556B9">
          <w:rPr>
            <w:rFonts w:ascii="Times New Roman" w:hAnsi="Times New Roman" w:cs="Times New Roman"/>
            <w:b w:val="0"/>
            <w:sz w:val="22"/>
            <w:szCs w:val="22"/>
          </w:rPr>
          <w:delText xml:space="preserve"> </w:delText>
        </w:r>
      </w:del>
      <w:ins w:id="275" w:author="Reviewer" w:date="2018-05-28T12:40:00Z">
        <w:r w:rsidR="007556B9">
          <w:rPr>
            <w:rFonts w:ascii="Times New Roman" w:hAnsi="Times New Roman" w:cs="Times New Roman"/>
            <w:b w:val="0"/>
            <w:sz w:val="22"/>
            <w:szCs w:val="22"/>
          </w:rPr>
          <w:t xml:space="preserve"> </w:t>
        </w:r>
        <w:r w:rsidR="007556B9">
          <w:rPr>
            <w:rFonts w:ascii="Times New Roman" w:hAnsi="Times New Roman" w:cs="Times New Roman"/>
            <w:b w:val="0"/>
            <w:sz w:val="22"/>
            <w:szCs w:val="22"/>
          </w:rPr>
          <w:fldChar w:fldCharType="begin" w:fldLock="1"/>
        </w:r>
      </w:ins>
      <w:r w:rsidR="00FD49BF">
        <w:rPr>
          <w:rFonts w:ascii="Times New Roman" w:hAnsi="Times New Roman" w:cs="Times New Roman"/>
          <w:b w:val="0"/>
          <w:sz w:val="22"/>
          <w:szCs w:val="22"/>
        </w:rPr>
        <w:instrText>ADDIN CSL_CITATION {"citationItems":[{"id":"ITEM-1","itemData":{"URL":"http://atlasbrasil.org.br/2013/","abstract":"Base de dados do PNUD construída com dados censitários.","accessed":{"date-parts":[["2018","3","3"]]},"author":[{"dropping-particle":"","family":"Atlas Brasil","given":"","non-dropping-particle":"","parse-names":false,"suffix":""}],"container-title":"PNUD","id":"ITEM-1","issued":{"date-parts":[["2018"]]},"title":"Atlas do Desenvolvimento Humano no Brasil","type":"webpage"},"uris":["http://www.mendeley.com/documents/?uuid=96343829-3053-311c-96e9-2ce57c92e57c"]},{"id":"ITEM-2","itemData":{"URL":"https://sidra.ibge.gov.br/home/scnt/brasil","accessed":{"date-parts":[["2018","3","3"]]},"author":[{"dropping-particle":"","family":"IBGE","given":"Instituto Brasileiro de Geografia e Estatística.","non-dropping-particle":"","parse-names":false,"suffix":""}],"id":"ITEM-2","issued":{"date-parts":[["2018"]]},"title":"Sistema IBGE de Recuperação Automática - SIDRA","type":"webpage"},"uris":["http://www.mendeley.com/documents/?uuid=04c1bbc2-68a2-3598-a908-196c50387470"]}],"mendeley":{"formattedCitation":"(Atlas Brasil, 2018; IBGE, 2018)","plainTextFormattedCitation":"(Atlas Brasil, 2018; IBGE, 2018)","previouslyFormattedCitation":"(Atlas Brasil, 2018; IBGE, 2018)"},"properties":{"noteIndex":0},"schema":"https://github.com/citation-style-language/schema/raw/master/csl-citation.json"}</w:instrText>
      </w:r>
      <w:r w:rsidR="007556B9">
        <w:rPr>
          <w:rFonts w:ascii="Times New Roman" w:hAnsi="Times New Roman" w:cs="Times New Roman"/>
          <w:b w:val="0"/>
          <w:sz w:val="22"/>
          <w:szCs w:val="22"/>
        </w:rPr>
        <w:fldChar w:fldCharType="separate"/>
      </w:r>
      <w:r w:rsidR="007556B9" w:rsidRPr="007556B9">
        <w:rPr>
          <w:rFonts w:ascii="Times New Roman" w:hAnsi="Times New Roman" w:cs="Times New Roman"/>
          <w:b w:val="0"/>
          <w:noProof/>
          <w:sz w:val="22"/>
          <w:szCs w:val="22"/>
        </w:rPr>
        <w:t>(Atlas Brasil, 2018; IBGE, 2018)</w:t>
      </w:r>
      <w:ins w:id="276" w:author="Reviewer" w:date="2018-05-28T12:40:00Z">
        <w:r w:rsidR="007556B9">
          <w:rPr>
            <w:rFonts w:ascii="Times New Roman" w:hAnsi="Times New Roman" w:cs="Times New Roman"/>
            <w:b w:val="0"/>
            <w:sz w:val="22"/>
            <w:szCs w:val="22"/>
          </w:rPr>
          <w:fldChar w:fldCharType="end"/>
        </w:r>
      </w:ins>
      <w:del w:id="277" w:author="Reviewer" w:date="2018-05-28T12:40:00Z">
        <w:r w:rsidR="00E46AA7" w:rsidDel="007556B9">
          <w:rPr>
            <w:rFonts w:ascii="Times New Roman" w:hAnsi="Times New Roman" w:cs="Times New Roman"/>
            <w:b w:val="0"/>
            <w:sz w:val="22"/>
            <w:szCs w:val="22"/>
          </w:rPr>
          <w:fldChar w:fldCharType="begin" w:fldLock="1"/>
        </w:r>
        <w:r w:rsidR="001D5A25" w:rsidDel="007556B9">
          <w:rPr>
            <w:rFonts w:ascii="Times New Roman" w:hAnsi="Times New Roman" w:cs="Times New Roman"/>
            <w:b w:val="0"/>
            <w:sz w:val="22"/>
            <w:szCs w:val="22"/>
          </w:rPr>
          <w:delInstrText>ADDIN CSL_CITATION {"citationItems":[{"id":"ITEM-1","itemData":{"URL":"https://sidra.ibge.gov.br/home/scnt/brasil","accessed":{"date-parts":[["2018","3","3"]]},"author":[{"dropping-particle":"","family":"IBGE","given":"Instituto Brasileiro de Geografia e Estatística.","non-dropping-particle":"","parse-names":false,"suffix":""}],"id":"ITEM-1","issued":{"date-parts":[["2018"]]},"title":"Sistema IBGE de Recuperação Automática - SIDRA","type":"webpage"},"uris":["http://www.mendeley.com/documents/?uuid=04c1bbc2-68a2-3598-a908-196c50387470"]},{"id":"ITEM-2","itemData":{"URL":"http://atlasbrasil.org.br/2013/","abstract":"Base de dados do PNUD construída com dados censitários.","accessed":{"date-parts":[["2018","3","3"]]},"author":[{"dropping-particle":"","family":"Atlas Brasil","given":"","non-dropping-particle":"","parse-names":false,"suffix":""}],"container-title":"PNUD","id":"ITEM-2","issued":{"date-parts":[["2018"]]},"title":"Atlas do Desenvolvimento Humano no Brasil","type":"webpage"},"uris":["http://www.mendeley.com/documents/?uuid=96343829-3053-311c-96e9-2ce57c92e57c"]}],"mendeley":{"formattedCitation":"(Atlas Brasil, 2018; IBGE, 2018)","manualFormatting":"(ATLAS BRASIL, 2017; IBGE, 2017b)","plainTextFormattedCitation":"(Atlas Brasil, 2018; IBGE, 2018)","previouslyFormattedCitation":"(Atlas Brasil, 2018; IBGE, 2018)"},"properties":{"noteIndex":0},"schema":"https://github.com/citation-style-language/schema/raw/master/csl-citation.json"}</w:delInstrText>
        </w:r>
        <w:r w:rsidR="00E46AA7" w:rsidDel="007556B9">
          <w:rPr>
            <w:rFonts w:ascii="Times New Roman" w:hAnsi="Times New Roman" w:cs="Times New Roman"/>
            <w:b w:val="0"/>
            <w:sz w:val="22"/>
            <w:szCs w:val="22"/>
          </w:rPr>
          <w:fldChar w:fldCharType="separate"/>
        </w:r>
        <w:r w:rsidR="00E46AA7" w:rsidRPr="00E46AA7" w:rsidDel="007556B9">
          <w:rPr>
            <w:rFonts w:ascii="Times New Roman" w:hAnsi="Times New Roman" w:cs="Times New Roman"/>
            <w:b w:val="0"/>
            <w:noProof/>
            <w:sz w:val="22"/>
            <w:szCs w:val="22"/>
          </w:rPr>
          <w:delText>(ATLAS BRASIL, 2017; IBGE, 2017b)</w:delText>
        </w:r>
        <w:r w:rsidR="00E46AA7" w:rsidDel="007556B9">
          <w:rPr>
            <w:rFonts w:ascii="Times New Roman" w:hAnsi="Times New Roman" w:cs="Times New Roman"/>
            <w:b w:val="0"/>
            <w:sz w:val="22"/>
            <w:szCs w:val="22"/>
          </w:rPr>
          <w:fldChar w:fldCharType="end"/>
        </w:r>
      </w:del>
      <w:r w:rsidRPr="006031AB">
        <w:rPr>
          <w:rFonts w:ascii="Times New Roman" w:hAnsi="Times New Roman" w:cs="Times New Roman"/>
          <w:b w:val="0"/>
          <w:sz w:val="22"/>
          <w:szCs w:val="22"/>
        </w:rPr>
        <w:t>.</w:t>
      </w:r>
    </w:p>
    <w:p w:rsidR="006031AB" w:rsidRPr="006031AB" w:rsidRDefault="006031AB" w:rsidP="00A374F0">
      <w:pPr>
        <w:pStyle w:val="Legenda"/>
        <w:spacing w:before="0" w:after="0" w:line="240" w:lineRule="auto"/>
        <w:jc w:val="both"/>
        <w:rPr>
          <w:rFonts w:ascii="Times New Roman" w:hAnsi="Times New Roman" w:cs="Times New Roman"/>
          <w:b w:val="0"/>
          <w:sz w:val="22"/>
          <w:szCs w:val="22"/>
        </w:rPr>
      </w:pPr>
      <w:r w:rsidRPr="006031AB">
        <w:rPr>
          <w:rFonts w:ascii="Times New Roman" w:hAnsi="Times New Roman" w:cs="Times New Roman"/>
          <w:b w:val="0"/>
          <w:sz w:val="22"/>
          <w:szCs w:val="22"/>
        </w:rPr>
        <w:t xml:space="preserve">¹ a área da Bacia do Rio Jundiaí foi estimada com base em </w:t>
      </w:r>
      <w:r w:rsidR="00E46AA7">
        <w:rPr>
          <w:rFonts w:ascii="Times New Roman" w:hAnsi="Times New Roman" w:cs="Times New Roman"/>
          <w:b w:val="0"/>
          <w:sz w:val="22"/>
          <w:szCs w:val="22"/>
        </w:rPr>
        <w:fldChar w:fldCharType="begin" w:fldLock="1"/>
      </w:r>
      <w:r w:rsidR="001D5A25">
        <w:rPr>
          <w:rFonts w:ascii="Times New Roman" w:hAnsi="Times New Roman" w:cs="Times New Roman"/>
          <w:b w:val="0"/>
          <w:sz w:val="22"/>
          <w:szCs w:val="22"/>
        </w:rPr>
        <w:instrText>ADDIN CSL_CITATION {"citationItems":[{"id":"ITEM-1","itemData":{"URL":"http://datageo.ambiente.sp.gov.br/","abstract":"Base de dados espaciais","accessed":{"date-parts":[["2018","3","3"]]},"author":[{"dropping-particle":"","family":"DATAGEO – Sistema Ambiental Paulista","given":"","non-dropping-particle":"","parse-names":false,"suffix":""}],"id":"ITEM-1","issued":{"date-parts":[["2018"]]},"title":"Infraestrutura de Dados Espaciais Ambientais do Estado de São Paulo – IDEA-SP - DataGeo","type":"webpage"},"uris":["http://www.mendeley.com/documents/?uuid=0f295ef7-5300-3993-8a95-031192500bc2"]}],"mendeley":{"formattedCitation":"(DATAGEO – Sistema Ambiental Paulista, 2018)","plainTextFormattedCitation":"(DATAGEO – Sistema Ambiental Paulista, 2018)","previouslyFormattedCitation":"(DATAGEO – Sistema Ambiental Paulista, 2018)"},"properties":{"noteIndex":0},"schema":"https://github.com/citation-style-language/schema/raw/master/csl-citation.json"}</w:instrText>
      </w:r>
      <w:r w:rsidR="00E46AA7">
        <w:rPr>
          <w:rFonts w:ascii="Times New Roman" w:hAnsi="Times New Roman" w:cs="Times New Roman"/>
          <w:b w:val="0"/>
          <w:sz w:val="22"/>
          <w:szCs w:val="22"/>
        </w:rPr>
        <w:fldChar w:fldCharType="separate"/>
      </w:r>
      <w:r w:rsidR="00650067" w:rsidRPr="00650067">
        <w:rPr>
          <w:rFonts w:ascii="Times New Roman" w:hAnsi="Times New Roman" w:cs="Times New Roman"/>
          <w:b w:val="0"/>
          <w:noProof/>
          <w:sz w:val="22"/>
          <w:szCs w:val="22"/>
        </w:rPr>
        <w:t>(DATAGEO – Sistema Ambiental Paulista, 2018)</w:t>
      </w:r>
      <w:r w:rsidR="00E46AA7">
        <w:rPr>
          <w:rFonts w:ascii="Times New Roman" w:hAnsi="Times New Roman" w:cs="Times New Roman"/>
          <w:b w:val="0"/>
          <w:sz w:val="22"/>
          <w:szCs w:val="22"/>
        </w:rPr>
        <w:fldChar w:fldCharType="end"/>
      </w:r>
      <w:r w:rsidR="00E46AA7">
        <w:rPr>
          <w:rFonts w:ascii="Times New Roman" w:hAnsi="Times New Roman" w:cs="Times New Roman"/>
          <w:b w:val="0"/>
          <w:sz w:val="22"/>
          <w:szCs w:val="22"/>
        </w:rPr>
        <w:t>.</w:t>
      </w:r>
    </w:p>
    <w:p w:rsidR="006031AB" w:rsidRDefault="006031AB" w:rsidP="00A374F0">
      <w:pPr>
        <w:ind w:firstLine="720"/>
        <w:jc w:val="both"/>
      </w:pPr>
    </w:p>
    <w:p w:rsidR="00050061" w:rsidRDefault="004E266B" w:rsidP="00A374F0">
      <w:pPr>
        <w:ind w:firstLine="720"/>
        <w:jc w:val="both"/>
      </w:pPr>
      <w:r w:rsidRPr="004E266B">
        <w:t>Cabe destacar que a BHRJ é</w:t>
      </w:r>
      <w:r w:rsidR="00050061" w:rsidRPr="004E266B">
        <w:t xml:space="preserve"> uma das regiões mais importantes do estado em termos econômicos</w:t>
      </w:r>
      <w:ins w:id="278" w:author="Reviewer" w:date="2018-05-28T12:37:00Z">
        <w:r w:rsidR="00974A82">
          <w:t>, o Produto Inte</w:t>
        </w:r>
      </w:ins>
      <w:ins w:id="279" w:author="Reviewer" w:date="2018-05-28T12:38:00Z">
        <w:r w:rsidR="00974A82">
          <w:t xml:space="preserve">rno Bruto (PIB) foi de </w:t>
        </w:r>
        <w:r w:rsidR="00974A82" w:rsidRPr="00974A82">
          <w:rPr>
            <w:highlight w:val="yellow"/>
            <w:rPrChange w:id="280" w:author="Reviewer" w:date="2018-05-28T12:38:00Z">
              <w:rPr/>
            </w:rPrChange>
          </w:rPr>
          <w:t xml:space="preserve">R$ </w:t>
        </w:r>
        <w:proofErr w:type="spellStart"/>
        <w:r w:rsidR="00974A82" w:rsidRPr="00974A82">
          <w:rPr>
            <w:highlight w:val="yellow"/>
            <w:rPrChange w:id="281" w:author="Reviewer" w:date="2018-05-28T12:38:00Z">
              <w:rPr/>
            </w:rPrChange>
          </w:rPr>
          <w:t>xxx</w:t>
        </w:r>
        <w:proofErr w:type="spellEnd"/>
        <w:r w:rsidR="00974A82" w:rsidRPr="00974A82">
          <w:rPr>
            <w:highlight w:val="yellow"/>
            <w:rPrChange w:id="282" w:author="Reviewer" w:date="2018-05-28T12:38:00Z">
              <w:rPr/>
            </w:rPrChange>
          </w:rPr>
          <w:t xml:space="preserve"> bilhões em 201x</w:t>
        </w:r>
      </w:ins>
      <w:r w:rsidR="00050061" w:rsidRPr="004E266B">
        <w:t xml:space="preserve">, com </w:t>
      </w:r>
      <w:r w:rsidRPr="004E266B">
        <w:t>um</w:t>
      </w:r>
      <w:r w:rsidR="00050061" w:rsidRPr="004E266B">
        <w:t xml:space="preserve"> pujante parque industrial,</w:t>
      </w:r>
      <w:ins w:id="283" w:author="Reviewer" w:date="2018-05-28T12:38:00Z">
        <w:r w:rsidR="00974A82">
          <w:t xml:space="preserve"> o PIB Industrial foi de </w:t>
        </w:r>
        <w:r w:rsidR="00974A82" w:rsidRPr="00974A82">
          <w:rPr>
            <w:highlight w:val="yellow"/>
            <w:rPrChange w:id="284" w:author="Reviewer" w:date="2018-05-28T12:38:00Z">
              <w:rPr/>
            </w:rPrChange>
          </w:rPr>
          <w:t xml:space="preserve">R$ </w:t>
        </w:r>
        <w:proofErr w:type="spellStart"/>
        <w:r w:rsidR="00974A82" w:rsidRPr="00974A82">
          <w:rPr>
            <w:highlight w:val="yellow"/>
            <w:rPrChange w:id="285" w:author="Reviewer" w:date="2018-05-28T12:38:00Z">
              <w:rPr/>
            </w:rPrChange>
          </w:rPr>
          <w:t>xx</w:t>
        </w:r>
        <w:proofErr w:type="spellEnd"/>
        <w:r w:rsidR="00974A82" w:rsidRPr="00974A82">
          <w:rPr>
            <w:highlight w:val="yellow"/>
            <w:rPrChange w:id="286" w:author="Reviewer" w:date="2018-05-28T12:38:00Z">
              <w:rPr/>
            </w:rPrChange>
          </w:rPr>
          <w:t xml:space="preserve"> bilhões em 201x</w:t>
        </w:r>
        <w:r w:rsidR="00974A82">
          <w:t>,</w:t>
        </w:r>
      </w:ins>
      <w:r w:rsidR="00050061" w:rsidRPr="004E266B">
        <w:t xml:space="preserve"> e que ainda apresenta um ritmo intenso de crescimento demográfico</w:t>
      </w:r>
      <w:ins w:id="287" w:author="Reviewer" w:date="2018-05-28T12:38:00Z">
        <w:r w:rsidR="00974A82">
          <w:t xml:space="preserve">, </w:t>
        </w:r>
      </w:ins>
      <w:ins w:id="288" w:author="Reviewer" w:date="2018-05-28T12:39:00Z">
        <w:r w:rsidR="00974A82" w:rsidRPr="00974A82">
          <w:rPr>
            <w:highlight w:val="yellow"/>
            <w:rPrChange w:id="289" w:author="Reviewer" w:date="2018-05-28T12:39:00Z">
              <w:rPr/>
            </w:rPrChange>
          </w:rPr>
          <w:t xml:space="preserve">entre 2000 e 201x a taxa de crescimento demográfico foi de </w:t>
        </w:r>
        <w:proofErr w:type="spellStart"/>
        <w:r w:rsidR="00974A82" w:rsidRPr="00974A82">
          <w:rPr>
            <w:highlight w:val="yellow"/>
            <w:rPrChange w:id="290" w:author="Reviewer" w:date="2018-05-28T12:39:00Z">
              <w:rPr/>
            </w:rPrChange>
          </w:rPr>
          <w:t>xx</w:t>
        </w:r>
        <w:proofErr w:type="spellEnd"/>
        <w:r w:rsidR="00974A82" w:rsidRPr="00974A82">
          <w:rPr>
            <w:highlight w:val="yellow"/>
            <w:rPrChange w:id="291" w:author="Reviewer" w:date="2018-05-28T12:39:00Z">
              <w:rPr/>
            </w:rPrChange>
          </w:rPr>
          <w:t>% ao ano</w:t>
        </w:r>
      </w:ins>
      <w:del w:id="292" w:author="Reviewer" w:date="2018-05-28T12:39:00Z">
        <w:r w:rsidRPr="004E266B" w:rsidDel="007556B9">
          <w:delText xml:space="preserve"> </w:delText>
        </w:r>
      </w:del>
      <w:ins w:id="293" w:author="Reviewer" w:date="2018-05-28T12:39:00Z">
        <w:r w:rsidR="007556B9">
          <w:t xml:space="preserve"> </w:t>
        </w:r>
        <w:r w:rsidR="007556B9">
          <w:fldChar w:fldCharType="begin" w:fldLock="1"/>
        </w:r>
      </w:ins>
      <w:r w:rsidR="007556B9">
        <w:instrText>ADDIN CSL_CITATION {"citationItems":[{"id":"ITEM-1","itemData":{"URL":"https://sidra.ibge.gov.br/home/scnt/brasil","accessed":{"date-parts":[["2018","3","3"]]},"author":[{"dropping-particle":"","family":"IBGE","given":"Instituto Brasileiro de Geografia e Estatística.","non-dropping-particle":"","parse-names":false,"suffix":""}],"id":"ITEM-1","issued":{"date-parts":[["2018"]]},"title":"Sistema IBGE de Recuperação Automática - SIDRA","type":"webpage"},"uris":["http://www.mendeley.com/documents/?uuid=04c1bbc2-68a2-3598-a908-196c50387470"]}],"mendeley":{"formattedCitation":"(IBGE, 2018)","plainTextFormattedCitation":"(IBGE, 2018)","previouslyFormattedCitation":"(IBGE, 2018)"},"properties":{"noteIndex":0},"schema":"https://github.com/citation-style-language/schema/raw/master/csl-citation.json"}</w:instrText>
      </w:r>
      <w:r w:rsidR="007556B9">
        <w:fldChar w:fldCharType="separate"/>
      </w:r>
      <w:r w:rsidR="007556B9" w:rsidRPr="007556B9">
        <w:rPr>
          <w:noProof/>
        </w:rPr>
        <w:t>(IBGE, 2018)</w:t>
      </w:r>
      <w:ins w:id="294" w:author="Reviewer" w:date="2018-05-28T12:39:00Z">
        <w:r w:rsidR="007556B9">
          <w:fldChar w:fldCharType="end"/>
        </w:r>
      </w:ins>
      <w:del w:id="295" w:author="Reviewer" w:date="2018-05-28T12:39:00Z">
        <w:r w:rsidRPr="004E266B" w:rsidDel="007556B9">
          <w:fldChar w:fldCharType="begin" w:fldLock="1"/>
        </w:r>
        <w:r w:rsidR="001D5A25" w:rsidRPr="007556B9" w:rsidDel="007556B9">
          <w:rPr>
            <w:rPrChange w:id="296" w:author="Reviewer" w:date="2018-05-28T12:39:00Z">
              <w:rPr/>
            </w:rPrChange>
          </w:rPr>
          <w:delInstrText>ADDIN CSL_CITATION {"citationItems":[{"id":"ITEM-1","itemData":{"URL":"https://sidra.ibge.gov.br/home/scnt/brasil","accessed":{"date-parts":[["2018","3","3"]]},"author":[{"dropping-particle":"","family":"IBGE","given":"Instituto Brasileiro de Geografia e Estatística.","non-dropping-particle":"","parse-names":false,"suffix":""}],"id":"ITEM-1","issued":{"date-parts":[["2018"]]},"title":"Sistema IBGE de Recuperação Automática - SIDRA","type":"webpage"},"uris":["http://www.mendeley.com/documents/?uuid=04c1bbc2-68a2-3598-a908-196c50387470"]}],"mendeley":{"formattedCitation":"(IBGE, 2018)","manualFormatting":"(IBGE, 2017b)","plainTextFormattedCitation":"(IBGE, 2018)","previouslyFormattedCitation":"(IBGE, 2018)"},"properties":{"noteIndex":0},"schema":"https://github.com/citation-style-language/schema/raw/master/csl-citation.json"}</w:delInstrText>
        </w:r>
        <w:r w:rsidRPr="004E266B" w:rsidDel="007556B9">
          <w:fldChar w:fldCharType="separate"/>
        </w:r>
        <w:r w:rsidRPr="007556B9" w:rsidDel="007556B9">
          <w:rPr>
            <w:noProof/>
          </w:rPr>
          <w:delText>(IBGE, 2017b)</w:delText>
        </w:r>
        <w:r w:rsidRPr="004E266B" w:rsidDel="007556B9">
          <w:fldChar w:fldCharType="end"/>
        </w:r>
      </w:del>
      <w:r w:rsidR="00050061" w:rsidRPr="004E266B">
        <w:t>.</w:t>
      </w:r>
      <w:r w:rsidRPr="004E266B">
        <w:t xml:space="preserve"> Apesar de sua importância econômica </w:t>
      </w:r>
      <w:r>
        <w:t>e social,</w:t>
      </w:r>
      <w:r w:rsidRPr="004E266B">
        <w:t xml:space="preserve"> a </w:t>
      </w:r>
      <w:r>
        <w:t xml:space="preserve">área de estudo abriga </w:t>
      </w:r>
      <w:r w:rsidRPr="004E266B">
        <w:t>remanescentes do Bioma</w:t>
      </w:r>
      <w:r w:rsidRPr="004E266B">
        <w:rPr>
          <w:rStyle w:val="Refdenotaderodap"/>
        </w:rPr>
        <w:footnoteReference w:id="4"/>
      </w:r>
      <w:r w:rsidRPr="004E266B">
        <w:t xml:space="preserve"> Mata Atlântica. A área original de ocorrência do Bioma Mata Atlântica no Brasil é de 1.110.182 km²</w:t>
      </w:r>
      <w:r w:rsidR="00724537">
        <w:t xml:space="preserve"> </w:t>
      </w:r>
      <w:r w:rsidR="00724537">
        <w:fldChar w:fldCharType="begin" w:fldLock="1"/>
      </w:r>
      <w:r w:rsidR="00650067">
        <w:instrText>ADDIN CSL_CITATION {"citationItems":[{"id":"ITEM-1","itemData":{"URL":"http://goo.gl/iUSfTR","accessed":{"date-parts":[["2017","9","5"]]},"author":[{"dropping-particle":"","family":"IBGE - Instituto Brasileiro de Geografia e Estatística","given":"","non-dropping-particle":"","parse-names":false,"suffix":""}],"id":"ITEM-1","issued":{"date-parts":[["2004"]]},"title":"Mapa de Biomas e de Vegetação","type":"webpage"},"uris":["http://www.mendeley.com/documents/?uuid=18598c45-89d1-3ba7-9e2e-c2eeae11aec8"]}],"mendeley":{"formattedCitation":"(IBGE - Instituto Brasileiro de Geografia e Estatística, 2004)","manualFormatting":"(IBGE, 2004)","plainTextFormattedCitation":"(IBGE - Instituto Brasileiro de Geografia e Estatística, 2004)","previouslyFormattedCitation":"(IBGE - Instituto Brasileiro de Geografia e Estatística, 2004)"},"properties":{"noteIndex":0},"schema":"https://github.com/citation-style-language/schema/raw/master/csl-citation.json"}</w:instrText>
      </w:r>
      <w:r w:rsidR="00724537">
        <w:fldChar w:fldCharType="separate"/>
      </w:r>
      <w:r w:rsidR="00724537" w:rsidRPr="00724537">
        <w:rPr>
          <w:noProof/>
        </w:rPr>
        <w:t>(IBGE, 2004)</w:t>
      </w:r>
      <w:r w:rsidR="00724537">
        <w:fldChar w:fldCharType="end"/>
      </w:r>
      <w:r w:rsidRPr="004E266B">
        <w:rPr>
          <w:rStyle w:val="Refdenotaderodap"/>
        </w:rPr>
        <w:footnoteReference w:id="5"/>
      </w:r>
      <w:r w:rsidRPr="004E266B">
        <w:t>, mas restam apenas 8,5% de remanescentes com área maior que 100 hectares</w:t>
      </w:r>
      <w:r w:rsidR="00724537">
        <w:t xml:space="preserve"> </w:t>
      </w:r>
      <w:r w:rsidR="00724537">
        <w:fldChar w:fldCharType="begin" w:fldLock="1"/>
      </w:r>
      <w:r w:rsidR="00650067">
        <w:instrText>ADDIN CSL_CITATION {"citationItems":[{"id":"ITEM-1","itemData":{"URL":"https://www.sosma.org.br/nossa-causa/a-mata-atlantica/","accessed":{"date-parts":[["2017","9","5"]]},"author":[{"dropping-particle":"","family":"SOSMA - SOS Mata Atlântica","given":"","non-dropping-particle":"","parse-names":false,"suffix":""}],"id":"ITEM-1","issued":{"date-parts":[["2017"]]},"title":"Florestas","type":"webpage"},"uris":["http://www.mendeley.com/documents/?uuid=b3abd0d5-c98a-345b-9c10-a9b373e311cb"]}],"mendeley":{"formattedCitation":"(SOSMA - SOS Mata Atlântica, 2017b)","manualFormatting":"(SOSMA, 2017)","plainTextFormattedCitation":"(SOSMA - SOS Mata Atlântica, 2017b)","previouslyFormattedCitation":"(SOSMA - SOS Mata Atlântica, 2017b)"},"properties":{"noteIndex":0},"schema":"https://github.com/citation-style-language/schema/raw/master/csl-citation.json"}</w:instrText>
      </w:r>
      <w:r w:rsidR="00724537">
        <w:fldChar w:fldCharType="separate"/>
      </w:r>
      <w:r w:rsidR="00724537" w:rsidRPr="00724537">
        <w:rPr>
          <w:noProof/>
        </w:rPr>
        <w:t>(SOSMA, 2017)</w:t>
      </w:r>
      <w:r w:rsidR="00724537">
        <w:fldChar w:fldCharType="end"/>
      </w:r>
      <w:r w:rsidRPr="004E266B">
        <w:t xml:space="preserve">. </w:t>
      </w:r>
      <w:r>
        <w:t xml:space="preserve">Mesmo diante </w:t>
      </w:r>
      <w:r w:rsidRPr="004E266B">
        <w:t xml:space="preserve">do </w:t>
      </w:r>
      <w:r>
        <w:t xml:space="preserve">elevado </w:t>
      </w:r>
      <w:r w:rsidRPr="004E266B">
        <w:t>grau de degradação, os relatórios “Atlas dos Remanescentes Florestais da Mata Atlântica” da ONG</w:t>
      </w:r>
      <w:r w:rsidRPr="004E266B">
        <w:rPr>
          <w:rStyle w:val="Refdenotaderodap"/>
        </w:rPr>
        <w:footnoteReference w:id="6"/>
      </w:r>
      <w:r w:rsidRPr="004E266B">
        <w:t xml:space="preserve"> SOSMA (SOS Mata Atlântica), </w:t>
      </w:r>
      <w:r>
        <w:t xml:space="preserve">preparados </w:t>
      </w:r>
      <w:r w:rsidRPr="004E266B">
        <w:t>em parceria com o Instituto Nacional de Pesquisas Espaciais (INPE), continuam indicando que ainda persiste a supressão da sua cobertura florestal. Entre 2014 e 2015 a área desmatada na Mata Atlântica alcançou 184 km² (18.433 hectares)</w:t>
      </w:r>
      <w:ins w:id="297" w:author="Reviewer" w:date="2018-05-28T12:42:00Z">
        <w:r w:rsidR="006336E7">
          <w:t xml:space="preserve">, representa </w:t>
        </w:r>
      </w:ins>
      <w:ins w:id="298" w:author="Reviewer" w:date="2018-05-28T12:43:00Z">
        <w:r w:rsidR="006336E7">
          <w:t xml:space="preserve">0,2% </w:t>
        </w:r>
      </w:ins>
      <w:ins w:id="299" w:author="Reviewer" w:date="2018-05-28T12:44:00Z">
        <w:r w:rsidR="006336E7">
          <w:t>dos remanescentes florestais</w:t>
        </w:r>
      </w:ins>
      <w:r w:rsidR="00724537">
        <w:t xml:space="preserve"> </w:t>
      </w:r>
      <w:r w:rsidR="00724537">
        <w:fldChar w:fldCharType="begin" w:fldLock="1"/>
      </w:r>
      <w:r w:rsidR="00650067">
        <w:instrText>ADDIN CSL_CITATION {"citationItems":[{"id":"ITEM-1","itemData":{"URL":"https://www.sosma.org.br/projeto/atlas-da-mata-atlantica/dados-mais-recentes/","accessed":{"date-parts":[["2017","9","5"]]},"author":[{"dropping-particle":"","family":"SOSMA - SOS Mata Atlântica","given":"","non-dropping-particle":"","parse-names":false,"suffix":""}],"id":"ITEM-1","issued":{"date-parts":[["2017"]]},"title":"Atlas da Mata Atlântica","type":"webpage"},"uris":["http://www.mendeley.com/documents/?uuid=af4b3d3e-c70d-3848-ac94-f1c08bdd54ad"]}],"mendeley":{"formattedCitation":"(SOSMA - SOS Mata Atlântica, 2017a)","manualFormatting":"(SOSMA, 2017b)","plainTextFormattedCitation":"(SOSMA - SOS Mata Atlântica, 2017a)","previouslyFormattedCitation":"(SOSMA - SOS Mata Atlântica, 2017a)"},"properties":{"noteIndex":0},"schema":"https://github.com/citation-style-language/schema/raw/master/csl-citation.json"}</w:instrText>
      </w:r>
      <w:r w:rsidR="00724537">
        <w:fldChar w:fldCharType="separate"/>
      </w:r>
      <w:r w:rsidR="00724537" w:rsidRPr="00724537">
        <w:rPr>
          <w:noProof/>
        </w:rPr>
        <w:t>(SOSMA, 2017b)</w:t>
      </w:r>
      <w:r w:rsidR="00724537">
        <w:fldChar w:fldCharType="end"/>
      </w:r>
      <w:r w:rsidRPr="004E266B">
        <w:t>.</w:t>
      </w:r>
    </w:p>
    <w:p w:rsidR="004E266B" w:rsidRPr="00DD373C" w:rsidRDefault="0034310A" w:rsidP="00A374F0">
      <w:pPr>
        <w:ind w:firstLine="720"/>
        <w:jc w:val="both"/>
      </w:pPr>
      <w:r w:rsidRPr="009E32FE">
        <w:t xml:space="preserve">Esse cenário revela que a taxa de cobertura vegetal por município reforça os dados sobre o elevado grau de degradação do Bioma na BHRJ, porque quase a totalidade da bacia apresenta taxas inferiores a 30% </w:t>
      </w:r>
      <w:r w:rsidR="006C5FE1" w:rsidRPr="009E32FE">
        <w:fldChar w:fldCharType="begin" w:fldLock="1"/>
      </w:r>
      <w:r w:rsidR="001D5A25">
        <w:instrText>ADDIN CSL_CITATION {"citationItems":[{"id":"ITEM-1","itemData":{"URL":"http://datageo.ambiente.sp.gov.br/","abstract":"Base de dados espaciais","accessed":{"date-parts":[["2018","3","3"]]},"author":[{"dropping-particle":"","family":"DATAGEO – Sistema Ambiental Paulista","given":"","non-dropping-particle":"","parse-names":false,"suffix":""}],"id":"ITEM-1","issued":{"date-parts":[["2018"]]},"title":"Infraestrutura de Dados Espaciais Ambientais do Estado de São Paulo – IDEA-SP - DataGeo","type":"webpage"},"uris":["http://www.mendeley.com/documents/?uuid=0f295ef7-5300-3993-8a95-031192500bc2"]}],"mendeley":{"formattedCitation":"(DATAGEO – Sistema Ambiental Paulista, 2018)","manualFormatting":"(DATAGEO, 2017)","plainTextFormattedCitation":"(DATAGEO – Sistema Ambiental Paulista, 2018)","previouslyFormattedCitation":"(DATAGEO – Sistema Ambiental Paulista, 2018)"},"properties":{"noteIndex":0},"schema":"https://github.com/citation-style-language/schema/raw/master/csl-citation.json"}</w:instrText>
      </w:r>
      <w:r w:rsidR="006C5FE1" w:rsidRPr="009E32FE">
        <w:fldChar w:fldCharType="separate"/>
      </w:r>
      <w:r w:rsidR="006C5FE1" w:rsidRPr="009E32FE">
        <w:rPr>
          <w:noProof/>
        </w:rPr>
        <w:t>(DATAGEO, 2017)</w:t>
      </w:r>
      <w:r w:rsidR="006C5FE1" w:rsidRPr="009E32FE">
        <w:fldChar w:fldCharType="end"/>
      </w:r>
      <w:r w:rsidRPr="009E32FE">
        <w:t>.</w:t>
      </w:r>
      <w:r w:rsidR="009E32FE" w:rsidRPr="009E32FE">
        <w:t xml:space="preserve"> </w:t>
      </w:r>
      <w:r w:rsidR="009E32FE">
        <w:t>A</w:t>
      </w:r>
      <w:r w:rsidR="009E32FE" w:rsidRPr="009E32FE">
        <w:t xml:space="preserve"> vegetação representa um dos mais importantes elementos da qualidade ambiental de uma região. Neste sentido, o estado de conservação e de continuidade da cobertura vegetal influenciam no fluxo de bens e serviços </w:t>
      </w:r>
      <w:r w:rsidR="009E32FE" w:rsidRPr="009E32FE">
        <w:lastRenderedPageBreak/>
        <w:t>ecossistêmicos (SE’s) essenciais para a sociedade e para a economia</w:t>
      </w:r>
      <w:r w:rsidR="00724537">
        <w:t xml:space="preserve"> </w:t>
      </w:r>
      <w:r w:rsidR="00724537">
        <w:fldChar w:fldCharType="begin" w:fldLock="1"/>
      </w:r>
      <w:r w:rsidR="00650067">
        <w:instrText>ADDIN CSL_CITATION {"citationItems":[{"id":"ITEM-1","itemData":{"author":[{"dropping-particle":"","family":"MMA","given":"Ministério do Meio Ambiente -","non-dropping-particle":"","parse-names":false,"suffix":""}],"id":"ITEM-1","issued":{"date-parts":[["2017"]]},"number-of-pages":"16","publisher-place":"Brasília-DF","title":"Mapas de cobertura vegetal","type":"report"},"uris":["http://www.mendeley.com/documents/?uuid=63139f0e-848d-4aba-9359-a41f4c7bdc66"]}],"mendeley":{"formattedCitation":"(MMA, 2017)","plainTextFormattedCitation":"(MMA, 2017)","previouslyFormattedCitation":"(MMA, 2017)"},"properties":{"noteIndex":0},"schema":"https://github.com/citation-style-language/schema/raw/master/csl-citation.json"}</w:instrText>
      </w:r>
      <w:r w:rsidR="00724537">
        <w:fldChar w:fldCharType="separate"/>
      </w:r>
      <w:r w:rsidR="00724537" w:rsidRPr="00724537">
        <w:rPr>
          <w:noProof/>
        </w:rPr>
        <w:t>(MMA, 2017)</w:t>
      </w:r>
      <w:r w:rsidR="00724537">
        <w:fldChar w:fldCharType="end"/>
      </w:r>
      <w:r w:rsidR="009E32FE" w:rsidRPr="009E32FE">
        <w:t xml:space="preserve">. Desse modo, </w:t>
      </w:r>
      <w:r w:rsidR="009E32FE">
        <w:t>a possibilidade de ocorrência de eventos extremos de precipitação pode elevar o grau de perda de bem-estar</w:t>
      </w:r>
      <w:ins w:id="300" w:author="Reviewer" w:date="2018-05-28T12:45:00Z">
        <w:r w:rsidR="00FD49BF">
          <w:t xml:space="preserve"> humano </w:t>
        </w:r>
        <w:r w:rsidR="00FD49BF">
          <w:fldChar w:fldCharType="begin" w:fldLock="1"/>
        </w:r>
      </w:ins>
      <w:r w:rsidR="00EE0F59">
        <w:instrText>ADDIN CSL_CITATION {"citationItems":[{"id":"ITEM-1","itemData":{"ISBN":"1559634022","ISSN":"&lt;null&gt;","abstract":"... can often tevetse ecosystem degtadation and enhance the conttibutions of ecosystems to human ... how to intetvene tequites substantial undetstanding of both the ecological and the ... The Millennium Ecosystem Assessment (MA) will help ptovide the knowledge base fot im- ptoved ... \\n","author":[{"dropping-particle":"","family":"MEA","given":"","non-dropping-particle":"","parse-names":false,"suffix":""}],"container-title":"MA Conceptual framework","id":"ITEM-1","issued":{"date-parts":[["2003"]]},"page":"1-25","title":"Ecosystems and Human Well-being: A framework for Assessment","type":"chapter"},"uris":["http://www.mendeley.com/documents/?uuid=1ea18501-03d7-4dae-969f-0e76066cba9a"]}],"mendeley":{"formattedCitation":"(MEA, 2003)","plainTextFormattedCitation":"(MEA, 2003)","previouslyFormattedCitation":"(MEA, 2003)"},"properties":{"noteIndex":0},"schema":"https://github.com/citation-style-language/schema/raw/master/csl-citation.json"}</w:instrText>
      </w:r>
      <w:r w:rsidR="00FD49BF">
        <w:fldChar w:fldCharType="separate"/>
      </w:r>
      <w:r w:rsidR="00FD49BF" w:rsidRPr="00FD49BF">
        <w:rPr>
          <w:noProof/>
        </w:rPr>
        <w:t>(MEA, 2003)</w:t>
      </w:r>
      <w:ins w:id="301" w:author="Reviewer" w:date="2018-05-28T12:45:00Z">
        <w:r w:rsidR="00FD49BF">
          <w:fldChar w:fldCharType="end"/>
        </w:r>
      </w:ins>
      <w:r w:rsidR="009E32FE">
        <w:t>, resultando em prejuízos para toda a sociedade.</w:t>
      </w:r>
      <w:r w:rsidR="009E32FE" w:rsidRPr="00DD373C">
        <w:t xml:space="preserve"> </w:t>
      </w:r>
    </w:p>
    <w:p w:rsidR="00263C24" w:rsidRDefault="00263C24" w:rsidP="00A374F0">
      <w:pPr>
        <w:ind w:firstLine="720"/>
        <w:jc w:val="both"/>
      </w:pPr>
    </w:p>
    <w:p w:rsidR="00050061" w:rsidRPr="004F2BBC" w:rsidRDefault="00050061" w:rsidP="00A374F0">
      <w:pPr>
        <w:pStyle w:val="Ttulo1"/>
        <w:numPr>
          <w:ilvl w:val="1"/>
          <w:numId w:val="3"/>
        </w:numPr>
        <w:jc w:val="both"/>
        <w:rPr>
          <w:b w:val="0"/>
          <w:i/>
          <w:caps w:val="0"/>
          <w:szCs w:val="24"/>
        </w:rPr>
      </w:pPr>
      <w:proofErr w:type="spellStart"/>
      <w:r w:rsidRPr="004F2BBC">
        <w:rPr>
          <w:b w:val="0"/>
          <w:i/>
          <w:caps w:val="0"/>
          <w:szCs w:val="24"/>
        </w:rPr>
        <w:t>Standardized</w:t>
      </w:r>
      <w:proofErr w:type="spellEnd"/>
      <w:r w:rsidRPr="004F2BBC">
        <w:rPr>
          <w:b w:val="0"/>
          <w:i/>
          <w:caps w:val="0"/>
          <w:szCs w:val="24"/>
        </w:rPr>
        <w:t xml:space="preserve"> </w:t>
      </w:r>
      <w:proofErr w:type="spellStart"/>
      <w:r w:rsidRPr="004F2BBC">
        <w:rPr>
          <w:b w:val="0"/>
          <w:i/>
          <w:caps w:val="0"/>
          <w:szCs w:val="24"/>
        </w:rPr>
        <w:t>Precipitation</w:t>
      </w:r>
      <w:proofErr w:type="spellEnd"/>
      <w:r w:rsidRPr="004F2BBC">
        <w:rPr>
          <w:b w:val="0"/>
          <w:i/>
          <w:caps w:val="0"/>
          <w:szCs w:val="24"/>
        </w:rPr>
        <w:t xml:space="preserve"> Index (SPI)</w:t>
      </w:r>
    </w:p>
    <w:p w:rsidR="004F2BBC" w:rsidRDefault="004F2BBC" w:rsidP="00A374F0">
      <w:pPr>
        <w:ind w:firstLine="720"/>
        <w:jc w:val="both"/>
      </w:pPr>
    </w:p>
    <w:p w:rsidR="00050061" w:rsidRDefault="00050061" w:rsidP="00A374F0">
      <w:pPr>
        <w:ind w:firstLine="720"/>
        <w:jc w:val="both"/>
      </w:pPr>
      <w:r w:rsidRPr="00A71EB3">
        <w:t xml:space="preserve">O </w:t>
      </w:r>
      <w:r w:rsidRPr="00A71EB3">
        <w:rPr>
          <w:i/>
        </w:rPr>
        <w:t>SPI</w:t>
      </w:r>
      <w:r w:rsidRPr="00A71EB3">
        <w:t xml:space="preserve"> foi desenvolvido </w:t>
      </w:r>
      <w:r>
        <w:t xml:space="preserve">em 1993 para auxiliar na quantificação e no monitoramento de eventos de </w:t>
      </w:r>
      <w:r w:rsidRPr="008D5E03">
        <w:t>secas</w:t>
      </w:r>
      <w:r w:rsidR="00031E4A">
        <w:t xml:space="preserve"> </w:t>
      </w:r>
      <w:r w:rsidR="00031E4A">
        <w:fldChar w:fldCharType="begin" w:fldLock="1"/>
      </w:r>
      <w:r w:rsidR="00650067">
        <w:instrText>ADDIN CSL_CITATION {"citationItems":[{"id":"ITEM-1","itemData":{"abstract":"Climate variability in DR Congo in general and in the Kongo Central Province in particular is well established. However, rains related to variables such as frequency of rainy days and duration of the rainy seasons was generally very little studied. This study aims to investigate the influence of the climate event on rainfall patterns in the south-western of the DRC. This is firstly to characterize the climate event from the analysis of the air temperature, the frequency of rainy days and duration of the rainy seasons. Furthermore compare the normal monthly rainfall over the period 1962- 2012 to clear the behavior of seasonal rainfall patterns. Climate variability is manifested by temporal dynamic regressive temperatures, annual rainfall and a decrease in the number of rainy days. A temperature increase of around 1℃was observed from 1992 and the thermal peak was recorded in 1994 (&gt;28℃). The highest rainfall was recorded in 2006 (&gt;2400 mm). These variabilities cause short periods of intense rainfall leading to early droughts of the end of season.","author":[{"dropping-particle":"","family":"Mckee","given":"T.B.","non-dropping-particle":"","parse-names":false,"suffix":""},{"dropping-particle":"","family":"Doesken","given":"N.J.","non-dropping-particle":"","parse-names":false,"suffix":""},{"dropping-particle":"","family":"Kleist","given":"J.","non-dropping-particle":"","parse-names":false,"suffix":""}],"container-title":"8th Conference on Applied Climatology","id":"ITEM-1","issued":{"date-parts":[["1993"]]},"page":"179-184","publisher":"American Meteorological Society","publisher-place":"Janvier","title":"Relationship of Drought Frequency and Duration Times Scales","type":"paper-conference"},"uris":["http://www.mendeley.com/documents/?uuid=2136a501-f805-3bb1-906e-6a98a5ca9d01"]}],"mendeley":{"formattedCitation":"(Mckee, Doesken, &amp; Kleist, 1993)","plainTextFormattedCitation":"(Mckee, Doesken, &amp; Kleist, 1993)","previouslyFormattedCitation":"(Mckee, Doesken, &amp; Kleist, 1993)"},"properties":{"noteIndex":0},"schema":"https://github.com/citation-style-language/schema/raw/master/csl-citation.json"}</w:instrText>
      </w:r>
      <w:r w:rsidR="00031E4A">
        <w:fldChar w:fldCharType="separate"/>
      </w:r>
      <w:r w:rsidR="00B7126A" w:rsidRPr="00B7126A">
        <w:rPr>
          <w:noProof/>
        </w:rPr>
        <w:t>(Mckee, Doesken, &amp; Kleist, 1993)</w:t>
      </w:r>
      <w:r w:rsidR="00031E4A">
        <w:fldChar w:fldCharType="end"/>
      </w:r>
      <w:r w:rsidRPr="008D5E03">
        <w:t>.</w:t>
      </w:r>
      <w:r>
        <w:t xml:space="preserve"> Contudo, o SPI também passou a ser usado para quantificar e monitorar eventos relacionados ao excesso de </w:t>
      </w:r>
      <w:r w:rsidRPr="008D5E03">
        <w:t>precipitação</w:t>
      </w:r>
      <w:r w:rsidR="00031E4A">
        <w:t xml:space="preserve"> </w:t>
      </w:r>
      <w:r w:rsidR="00031E4A">
        <w:fldChar w:fldCharType="begin" w:fldLock="1"/>
      </w:r>
      <w:r w:rsidR="00650067">
        <w:instrText>ADDIN CSL_CITATION {"citationItems":[{"id":"ITEM-1","itemData":{"DOI":"10.1002/joc.799","ISSN":"0899-8418","author":[{"dropping-particle":"","family":"Seiler","given":"R. A.","non-dropping-particle":"","parse-names":false,"suffix":""},{"dropping-particle":"","family":"Hayes","given":"M.","non-dropping-particle":"","parse-names":false,"suffix":""},{"dropping-particle":"","family":"Bressan","given":"L.","non-dropping-particle":"","parse-names":false,"suffix":""}],"container-title":"International Journal of Climatology","id":"ITEM-1","issue":"11","issued":{"date-parts":[["2002","9","1"]]},"page":"1365-1376","publisher":"John Wiley &amp; Sons, Ltd.","title":"Using the standardized precipitation index for flood risk monitoring","type":"article-journal","volume":"22"},"uris":["http://www.mendeley.com/documents/?uuid=6262bd20-6466-3ba4-9ce8-6c1a3162d28f"]}],"mendeley":{"formattedCitation":"(Seiler, Hayes, &amp; Bressan, 2002)","plainTextFormattedCitation":"(Seiler, Hayes, &amp; Bressan, 2002)","previouslyFormattedCitation":"(Seiler, Hayes, &amp; Bressan, 2002)"},"properties":{"noteIndex":0},"schema":"https://github.com/citation-style-language/schema/raw/master/csl-citation.json"}</w:instrText>
      </w:r>
      <w:r w:rsidR="00031E4A">
        <w:fldChar w:fldCharType="separate"/>
      </w:r>
      <w:r w:rsidR="00B7126A" w:rsidRPr="00B7126A">
        <w:rPr>
          <w:noProof/>
        </w:rPr>
        <w:t>(Seiler, Hayes, &amp; Bressan, 2002)</w:t>
      </w:r>
      <w:r w:rsidR="00031E4A">
        <w:fldChar w:fldCharType="end"/>
      </w:r>
      <w:r w:rsidRPr="00845BA4">
        <w:t>.</w:t>
      </w:r>
      <w:r>
        <w:t xml:space="preserve"> Um aspecto positivo do SPI é o uso apenas de dados de precipitação. Contudo, recomenda-se o uso de séries históricas com valores mensais superiores a 20 ou 30 anos, se possível, que as séries tenham 50 ou 60 anos</w:t>
      </w:r>
      <w:r w:rsidR="00031E4A">
        <w:t xml:space="preserve"> </w:t>
      </w:r>
      <w:r w:rsidR="00031E4A">
        <w:fldChar w:fldCharType="begin" w:fldLock="1"/>
      </w:r>
      <w:r w:rsidR="00650067">
        <w:instrText>ADDIN CSL_CITATION {"citationItems":[{"id":"ITEM-1","itemData":{"author":[{"dropping-particle":"","family":"WMO – World Meteorological Organization","given":"","non-dropping-particle":"","parse-names":false,"suffix":""}],"id":"ITEM-1","issued":{"date-parts":[["2012"]]},"number-of-pages":"24","publisher-place":"Geneva","title":"Standardized Precipitation Index User Guide","type":"report"},"uris":["http://www.mendeley.com/documents/?uuid=14ead7e1-ce64-3987-b81c-e82915e46424"]}],"mendeley":{"formattedCitation":"(WMO – World Meteorological Organization, 2012)","plainTextFormattedCitation":"(WMO – World Meteorological Organization, 2012)","previouslyFormattedCitation":"(WMO – World Meteorological Organization, 2012)"},"properties":{"noteIndex":0},"schema":"https://github.com/citation-style-language/schema/raw/master/csl-citation.json"}</w:instrText>
      </w:r>
      <w:r w:rsidR="00031E4A">
        <w:fldChar w:fldCharType="separate"/>
      </w:r>
      <w:r w:rsidR="00B7126A" w:rsidRPr="00B7126A">
        <w:rPr>
          <w:noProof/>
        </w:rPr>
        <w:t>(WMO – World Meteorological Organization, 2012)</w:t>
      </w:r>
      <w:r w:rsidR="00031E4A">
        <w:fldChar w:fldCharType="end"/>
      </w:r>
      <w:r w:rsidRPr="00845BA4">
        <w:t>.</w:t>
      </w:r>
    </w:p>
    <w:p w:rsidR="00050061" w:rsidRDefault="00050061" w:rsidP="00A374F0">
      <w:pPr>
        <w:ind w:firstLine="720"/>
        <w:jc w:val="both"/>
      </w:pPr>
      <w:r>
        <w:t xml:space="preserve">As séries históricas devem ser ajustadas a uma distribuição de probabilidade para o cálculo do SPI. A distribuição mais usada para o cálculo é a </w:t>
      </w:r>
      <w:r w:rsidRPr="008D5E03">
        <w:t>Gama</w:t>
      </w:r>
      <w:r w:rsidRPr="00845BA4">
        <w:t>.</w:t>
      </w:r>
      <w:r>
        <w:t xml:space="preserve"> Para auxiliar na interpretação dos resultados, transforma-se a série em uma distribuição normal, assim, o SPI para uma determinada localidade terá média </w:t>
      </w:r>
      <w:r w:rsidRPr="008D5E03">
        <w:t>zero</w:t>
      </w:r>
      <w:r w:rsidR="00031E4A">
        <w:t xml:space="preserve"> </w:t>
      </w:r>
      <w:r w:rsidR="00031E4A">
        <w:fldChar w:fldCharType="begin" w:fldLock="1"/>
      </w:r>
      <w:r w:rsidR="00650067">
        <w:instrText>ADDIN CSL_CITATION {"citationItems":[{"id":"ITEM-1","itemData":{"DOI":"10.1016/j.aqpro.2015.02.162","ISSN":"2214241X","author":[{"dropping-particle":"","family":"Shah","given":"Ravi","non-dropping-particle":"","parse-names":false,"suffix":""},{"dropping-particle":"","family":"Bharadiya","given":"Nitin","non-dropping-particle":"","parse-names":false,"suffix":""},{"dropping-particle":"","family":"Manekar","given":"Vivek","non-dropping-particle":"","parse-names":false,"suffix":""}],"container-title":"Aquatic Procedia","id":"ITEM-1","issued":{"date-parts":[["2015"]]},"page":"1243-1249","title":"Drought Index Computation Using Standardized Precipitation Index (SPI) Method For Surat District, Gujarat","type":"article-journal","volume":"4"},"uris":["http://www.mendeley.com/documents/?uuid=88186c46-edff-3c0d-b628-eb0a302610dd"]}],"mendeley":{"formattedCitation":"(Shah, Bharadiya, &amp; Manekar, 2015)","plainTextFormattedCitation":"(Shah, Bharadiya, &amp; Manekar, 2015)","previouslyFormattedCitation":"(Shah, Bharadiya, &amp; Manekar, 2015)"},"properties":{"noteIndex":0},"schema":"https://github.com/citation-style-language/schema/raw/master/csl-citation.json"}</w:instrText>
      </w:r>
      <w:r w:rsidR="00031E4A">
        <w:fldChar w:fldCharType="separate"/>
      </w:r>
      <w:r w:rsidR="00B7126A" w:rsidRPr="00B7126A">
        <w:rPr>
          <w:noProof/>
        </w:rPr>
        <w:t>(Shah, Bharadiya, &amp; Manekar, 2015)</w:t>
      </w:r>
      <w:r w:rsidR="00031E4A">
        <w:fldChar w:fldCharType="end"/>
      </w:r>
      <w:r w:rsidRPr="00845BA4">
        <w:t>.</w:t>
      </w:r>
      <w:r>
        <w:t xml:space="preserve"> O cálculo da função densidade de probabilidade para a distribuição Gama é dado por:</w:t>
      </w:r>
    </w:p>
    <w:p w:rsidR="00050061" w:rsidRDefault="000D4351" w:rsidP="00A374F0">
      <w:pPr>
        <w:ind w:firstLine="720"/>
        <w:jc w:val="both"/>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r>
                  <w:rPr>
                    <w:rFonts w:ascii="Cambria Math" w:hAnsi="Cambria Math"/>
                  </w:rPr>
                  <m:t>x</m:t>
                </m:r>
              </m:num>
              <m:den>
                <m:r>
                  <w:rPr>
                    <w:rFonts w:ascii="Cambria Math" w:hAnsi="Cambria Math"/>
                  </w:rPr>
                  <m:t>β</m:t>
                </m:r>
              </m:den>
            </m:f>
          </m:sup>
        </m:sSup>
      </m:oMath>
      <w:r w:rsidR="00050061">
        <w:tab/>
      </w:r>
      <w:r w:rsidR="00050061">
        <w:tab/>
      </w:r>
      <w:r w:rsidR="00050061">
        <w:tab/>
      </w:r>
      <w:r w:rsidR="00050061">
        <w:tab/>
      </w:r>
      <w:r w:rsidR="00050061">
        <w:tab/>
      </w:r>
      <w:r w:rsidR="00050061">
        <w:tab/>
      </w:r>
      <w:r w:rsidR="00050061">
        <w:tab/>
        <w:t>(1)</w:t>
      </w:r>
    </w:p>
    <w:p w:rsidR="00050061" w:rsidRDefault="00050061" w:rsidP="00A374F0">
      <w:pPr>
        <w:ind w:firstLine="720"/>
        <w:jc w:val="both"/>
      </w:pPr>
      <w:r>
        <w:t>Onde α &gt; 0 representa o parâmetro de forma, β &gt; 0 o parâmetro escalar e x &gt; 0 o volume de precipitação.</w:t>
      </w:r>
    </w:p>
    <w:p w:rsidR="00050061" w:rsidRDefault="00050061" w:rsidP="00A374F0">
      <w:pPr>
        <w:ind w:firstLine="720"/>
        <w:jc w:val="both"/>
      </w:pPr>
      <w:r>
        <w:t>A função Gama – Γ(α) – é dada por:</w:t>
      </w:r>
    </w:p>
    <w:p w:rsidR="00050061" w:rsidRDefault="000D4351" w:rsidP="00A374F0">
      <w:pPr>
        <w:ind w:firstLine="720"/>
        <w:jc w:val="both"/>
      </w:pPr>
      <m:oMath>
        <m:r>
          <w:rPr>
            <w:rFonts w:ascii="Cambria Math" w:hAnsi="Cambria Math" w:cs="Cambria Math"/>
          </w:rPr>
          <m:t>Γ</m:t>
        </m:r>
        <m:d>
          <m:dPr>
            <m:ctrlPr>
              <w:rPr>
                <w:rFonts w:ascii="Cambria Math" w:hAnsi="Cambria Math"/>
                <w:i/>
              </w:rPr>
            </m:ctrlPr>
          </m:dPr>
          <m:e>
            <m:r>
              <w:rPr>
                <w:rFonts w:ascii="Cambria Math" w:hAnsi="Cambria Math"/>
              </w:rPr>
              <m:t>α</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dy</m:t>
            </m:r>
          </m:e>
        </m:nary>
      </m:oMath>
      <w:r w:rsidR="00050061">
        <w:tab/>
      </w:r>
      <w:r w:rsidR="00050061">
        <w:tab/>
      </w:r>
      <w:r w:rsidR="00050061">
        <w:tab/>
      </w:r>
      <w:r w:rsidR="00050061">
        <w:tab/>
      </w:r>
      <w:r w:rsidR="00050061">
        <w:tab/>
      </w:r>
      <w:r w:rsidR="00050061">
        <w:tab/>
      </w:r>
      <w:r w:rsidR="00050061">
        <w:tab/>
        <w:t>(2)</w:t>
      </w:r>
    </w:p>
    <w:p w:rsidR="00050061" w:rsidRDefault="00050061" w:rsidP="00A374F0">
      <w:pPr>
        <w:ind w:firstLine="720"/>
        <w:jc w:val="both"/>
      </w:pPr>
      <w:r>
        <w:t>Onde os parâmetros α e β são estimados para cada uma das localidades ou estação pluviométrica e para todos os meses do ano conforme:</w:t>
      </w:r>
    </w:p>
    <w:p w:rsidR="00050061" w:rsidRDefault="000D4351" w:rsidP="00A374F0">
      <w:pPr>
        <w:ind w:firstLine="720"/>
        <w:jc w:val="both"/>
      </w:pPr>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4A</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4A</m:t>
                    </m:r>
                  </m:num>
                  <m:den>
                    <m:r>
                      <w:rPr>
                        <w:rFonts w:ascii="Cambria Math" w:hAnsi="Cambria Math"/>
                      </w:rPr>
                      <m:t>3</m:t>
                    </m:r>
                  </m:den>
                </m:f>
              </m:e>
            </m:rad>
          </m:e>
        </m:d>
        <m:r>
          <w:rPr>
            <w:rFonts w:ascii="Cambria Math" w:hAnsi="Cambria Math"/>
          </w:rPr>
          <m:t>, onde A=ln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ln</m:t>
                </m:r>
                <m:d>
                  <m:dPr>
                    <m:ctrlPr>
                      <w:rPr>
                        <w:rFonts w:ascii="Cambria Math" w:hAnsi="Cambria Math"/>
                        <w:i/>
                      </w:rPr>
                    </m:ctrlPr>
                  </m:dPr>
                  <m:e>
                    <m:r>
                      <w:rPr>
                        <w:rFonts w:ascii="Cambria Math" w:hAnsi="Cambria Math"/>
                      </w:rPr>
                      <m:t>x</m:t>
                    </m:r>
                  </m:e>
                </m:d>
              </m:e>
            </m:nary>
          </m:num>
          <m:den>
            <m:r>
              <w:rPr>
                <w:rFonts w:ascii="Cambria Math" w:hAnsi="Cambria Math"/>
              </w:rPr>
              <m:t>n</m:t>
            </m:r>
          </m:den>
        </m:f>
      </m:oMath>
      <w:r w:rsidR="00050061">
        <w:tab/>
      </w:r>
      <w:r w:rsidR="00050061">
        <w:tab/>
      </w:r>
      <w:r w:rsidR="00050061">
        <w:tab/>
      </w:r>
      <w:r w:rsidR="00050061">
        <w:tab/>
        <w:t>(3)</w:t>
      </w:r>
    </w:p>
    <w:p w:rsidR="00050061" w:rsidRDefault="000D4351" w:rsidP="00A374F0">
      <w:pPr>
        <w:ind w:firstLine="720"/>
        <w:jc w:val="both"/>
      </w:pPr>
      <m:oMath>
        <m:r>
          <w:rPr>
            <w:rFonts w:ascii="Cambria Math" w:hAnsi="Cambria Math"/>
          </w:rPr>
          <m:t>β=</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α</m:t>
            </m:r>
          </m:den>
        </m:f>
      </m:oMath>
      <w:r w:rsidR="00050061">
        <w:tab/>
      </w:r>
      <w:r w:rsidR="00050061">
        <w:tab/>
      </w:r>
      <w:r w:rsidR="00050061">
        <w:tab/>
      </w:r>
      <w:r w:rsidR="00050061">
        <w:tab/>
      </w:r>
      <w:r w:rsidR="00050061">
        <w:tab/>
      </w:r>
      <w:r w:rsidR="00050061">
        <w:tab/>
      </w:r>
      <w:r w:rsidR="00050061">
        <w:tab/>
      </w:r>
      <w:r w:rsidR="00050061">
        <w:tab/>
      </w:r>
      <w:r w:rsidR="00050061">
        <w:tab/>
      </w:r>
      <w:r w:rsidR="00050061">
        <w:tab/>
        <w:t>(4)</w:t>
      </w:r>
    </w:p>
    <w:p w:rsidR="00050061" w:rsidRDefault="00050061" w:rsidP="00A374F0">
      <w:pPr>
        <w:ind w:firstLine="720"/>
        <w:jc w:val="both"/>
      </w:pPr>
      <w:r>
        <w:t>Onde n é o número de observações.</w:t>
      </w:r>
    </w:p>
    <w:p w:rsidR="00050061" w:rsidRDefault="00050061" w:rsidP="00A374F0">
      <w:pPr>
        <w:ind w:firstLine="720"/>
        <w:jc w:val="both"/>
      </w:pPr>
      <w:r>
        <w:t>Os parâmetros α e β são usados na integração da função de probabilidade g(x) em relação a x, cujo resultado é a probabilidade cumulativa de precipitação G(x) para um determinado mês:</w:t>
      </w:r>
    </w:p>
    <w:p w:rsidR="00050061" w:rsidRDefault="000D4351" w:rsidP="00A374F0">
      <w:pPr>
        <w:ind w:firstLine="720"/>
        <w:jc w:val="both"/>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Γ(α)</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r>
                      <w:rPr>
                        <w:rFonts w:ascii="Cambria Math" w:hAnsi="Cambria Math"/>
                      </w:rPr>
                      <m:t>x</m:t>
                    </m:r>
                  </m:num>
                  <m:den>
                    <m:r>
                      <w:rPr>
                        <w:rFonts w:ascii="Cambria Math" w:hAnsi="Cambria Math"/>
                      </w:rPr>
                      <m:t>β</m:t>
                    </m:r>
                  </m:den>
                </m:f>
              </m:sup>
            </m:sSup>
            <m:r>
              <w:rPr>
                <w:rFonts w:ascii="Cambria Math" w:hAnsi="Cambria Math"/>
              </w:rPr>
              <m:t>dx</m:t>
            </m:r>
          </m:e>
        </m:nary>
      </m:oMath>
      <w:r w:rsidR="00050061">
        <w:tab/>
      </w:r>
      <w:r w:rsidR="00050061">
        <w:tab/>
      </w:r>
      <w:r w:rsidR="00050061">
        <w:tab/>
      </w:r>
      <w:r w:rsidR="00050061">
        <w:tab/>
        <w:t>(5)</w:t>
      </w:r>
    </w:p>
    <w:p w:rsidR="00050061" w:rsidRDefault="00050061" w:rsidP="00A374F0">
      <w:pPr>
        <w:ind w:firstLine="720"/>
        <w:jc w:val="both"/>
      </w:pPr>
      <w:r>
        <w:t>Considerando t = x/β a (5) se torna a função Gama incompleta:</w:t>
      </w:r>
    </w:p>
    <w:p w:rsidR="00050061" w:rsidRDefault="000D4351" w:rsidP="00A374F0">
      <w:pPr>
        <w:ind w:firstLine="720"/>
        <w:jc w:val="both"/>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Γ(α)</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w:r w:rsidR="00050061">
        <w:tab/>
      </w:r>
      <w:r w:rsidR="00050061">
        <w:tab/>
      </w:r>
      <w:r w:rsidR="00050061">
        <w:tab/>
      </w:r>
      <w:r w:rsidR="00050061">
        <w:tab/>
      </w:r>
      <w:r w:rsidR="00050061">
        <w:tab/>
      </w:r>
      <w:r w:rsidR="00050061">
        <w:tab/>
      </w:r>
      <w:r w:rsidR="00050061">
        <w:tab/>
        <w:t>(6)</w:t>
      </w:r>
    </w:p>
    <w:p w:rsidR="00050061" w:rsidRDefault="00050061" w:rsidP="00A374F0">
      <w:pPr>
        <w:ind w:firstLine="720"/>
        <w:jc w:val="both"/>
      </w:pPr>
      <w:r>
        <w:t>Cabe destacar que a Função Gama não é definida para x = 0, porque os valores de precipitação podem apresentar valores nulos, ou seja, sem a ocorrência de precipitação. Desse modo, a função de probabilidade é redefinida para:</w:t>
      </w:r>
    </w:p>
    <w:p w:rsidR="00050061" w:rsidRDefault="000D4351" w:rsidP="00A374F0">
      <w:pPr>
        <w:ind w:firstLine="720"/>
        <w:jc w:val="both"/>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1-q</m:t>
            </m:r>
          </m:e>
        </m:d>
        <m:r>
          <w:rPr>
            <w:rFonts w:ascii="Cambria Math" w:hAnsi="Cambria Math"/>
          </w:rPr>
          <m:t>G(x)</m:t>
        </m:r>
      </m:oMath>
      <w:r w:rsidR="00050061">
        <w:tab/>
      </w:r>
      <w:r w:rsidR="00050061">
        <w:tab/>
      </w:r>
      <w:r w:rsidR="00050061">
        <w:tab/>
      </w:r>
      <w:r w:rsidR="00050061">
        <w:tab/>
      </w:r>
      <w:r w:rsidR="00050061">
        <w:tab/>
      </w:r>
      <w:r w:rsidR="00050061">
        <w:tab/>
      </w:r>
      <w:r w:rsidR="00050061">
        <w:tab/>
        <w:t>(7)</w:t>
      </w:r>
    </w:p>
    <w:p w:rsidR="00050061" w:rsidRDefault="00050061" w:rsidP="00A374F0">
      <w:pPr>
        <w:ind w:firstLine="720"/>
        <w:jc w:val="both"/>
      </w:pPr>
      <w:r>
        <w:t>Onde q representa a probabilidade de que a precipitação tenha valor zero.</w:t>
      </w:r>
    </w:p>
    <w:p w:rsidR="00050061" w:rsidRDefault="00050061" w:rsidP="00A374F0">
      <w:pPr>
        <w:ind w:firstLine="720"/>
        <w:jc w:val="both"/>
      </w:pPr>
      <w:r>
        <w:t xml:space="preserve">Por último, H(x) é transformada em </w:t>
      </w:r>
      <w:proofErr w:type="gramStart"/>
      <w:r>
        <w:t>uma variável padrão</w:t>
      </w:r>
      <w:proofErr w:type="gramEnd"/>
      <w:r>
        <w:t xml:space="preserve"> Z, a qual corresponde ao valor do </w:t>
      </w:r>
      <w:r w:rsidRPr="00F837CA">
        <w:rPr>
          <w:i/>
        </w:rPr>
        <w:t>SPI</w:t>
      </w:r>
      <w:r>
        <w:t>:</w:t>
      </w:r>
    </w:p>
    <w:p w:rsidR="00050061" w:rsidRDefault="000D4351" w:rsidP="00A374F0">
      <w:pPr>
        <w:ind w:firstLine="720"/>
        <w:jc w:val="both"/>
      </w:pPr>
      <m:oMath>
        <m:r>
          <w:rPr>
            <w:rFonts w:ascii="Cambria Math" w:hAnsi="Cambria Math"/>
          </w:rPr>
          <m:t>Z=SPI=-</m:t>
        </m:r>
        <m:d>
          <m:dPr>
            <m:ctrlPr>
              <w:rPr>
                <w:rFonts w:ascii="Cambria Math" w:hAnsi="Cambria Math"/>
                <w:i/>
              </w:rPr>
            </m:ctrlPr>
          </m:dP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den>
            </m:f>
          </m:e>
        </m:d>
        <m:r>
          <w:rPr>
            <w:rFonts w:ascii="Cambria Math" w:hAnsi="Cambria Math"/>
          </w:rPr>
          <m:t>para 0&lt;H</m:t>
        </m:r>
        <m:d>
          <m:dPr>
            <m:ctrlPr>
              <w:rPr>
                <w:rFonts w:ascii="Cambria Math" w:hAnsi="Cambria Math"/>
                <w:i/>
              </w:rPr>
            </m:ctrlPr>
          </m:dPr>
          <m:e>
            <m:r>
              <w:rPr>
                <w:rFonts w:ascii="Cambria Math" w:hAnsi="Cambria Math"/>
              </w:rPr>
              <m:t>x</m:t>
            </m:r>
          </m:e>
        </m:d>
        <m:r>
          <w:rPr>
            <w:rFonts w:ascii="Cambria Math" w:hAnsi="Cambria Math"/>
          </w:rPr>
          <m:t>≤0,5</m:t>
        </m:r>
      </m:oMath>
      <w:r w:rsidR="00050061">
        <w:tab/>
      </w:r>
      <w:r w:rsidR="00050061">
        <w:tab/>
      </w:r>
      <w:r w:rsidR="00050061">
        <w:tab/>
        <w:t>(8)</w:t>
      </w:r>
    </w:p>
    <w:p w:rsidR="00050061" w:rsidRDefault="000D4351" w:rsidP="00A374F0">
      <w:pPr>
        <w:ind w:firstLine="720"/>
        <w:jc w:val="both"/>
      </w:pPr>
      <m:oMath>
        <m:r>
          <w:rPr>
            <w:rFonts w:ascii="Cambria Math" w:hAnsi="Cambria Math"/>
          </w:rPr>
          <m:t>Z=SPI=+</m:t>
        </m:r>
        <m:d>
          <m:dPr>
            <m:ctrlPr>
              <w:rPr>
                <w:rFonts w:ascii="Cambria Math" w:hAnsi="Cambria Math"/>
                <w:i/>
              </w:rPr>
            </m:ctrlPr>
          </m:dP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den>
            </m:f>
          </m:e>
        </m:d>
        <m:r>
          <w:rPr>
            <w:rFonts w:ascii="Cambria Math" w:hAnsi="Cambria Math"/>
          </w:rPr>
          <m:t>para 0,5&lt;H</m:t>
        </m:r>
        <m:d>
          <m:dPr>
            <m:ctrlPr>
              <w:rPr>
                <w:rFonts w:ascii="Cambria Math" w:hAnsi="Cambria Math"/>
                <w:i/>
              </w:rPr>
            </m:ctrlPr>
          </m:dPr>
          <m:e>
            <m:r>
              <w:rPr>
                <w:rFonts w:ascii="Cambria Math" w:hAnsi="Cambria Math"/>
              </w:rPr>
              <m:t>x</m:t>
            </m:r>
          </m:e>
        </m:d>
        <m:r>
          <w:rPr>
            <w:rFonts w:ascii="Cambria Math" w:hAnsi="Cambria Math"/>
          </w:rPr>
          <m:t>≤1</m:t>
        </m:r>
      </m:oMath>
      <w:r w:rsidR="00050061">
        <w:tab/>
      </w:r>
      <w:r w:rsidR="00050061">
        <w:tab/>
      </w:r>
      <w:r w:rsidR="00050061">
        <w:tab/>
        <w:t>(9)</w:t>
      </w:r>
    </w:p>
    <w:p w:rsidR="00050061" w:rsidRDefault="00050061" w:rsidP="00A374F0">
      <w:pPr>
        <w:ind w:firstLine="720"/>
        <w:jc w:val="both"/>
      </w:pPr>
      <w:r>
        <w:t>Onde:</w:t>
      </w:r>
    </w:p>
    <w:p w:rsidR="00050061" w:rsidRDefault="000D4351" w:rsidP="00A374F0">
      <w:pPr>
        <w:ind w:firstLine="720"/>
        <w:jc w:val="both"/>
      </w:pPr>
      <m:oMath>
        <m:r>
          <w:rPr>
            <w:rFonts w:ascii="Cambria Math" w:hAnsi="Cambria Math"/>
          </w:rPr>
          <w:lastRenderedPageBreak/>
          <m:t>t=</m:t>
        </m:r>
        <m:rad>
          <m:radPr>
            <m:degHide m:val="1"/>
            <m:ctrlPr>
              <w:rPr>
                <w:rFonts w:ascii="Cambria Math" w:hAnsi="Cambria Math"/>
                <w:i/>
              </w:rPr>
            </m:ctrlPr>
          </m:radPr>
          <m:deg/>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H(x)</m:t>
                        </m:r>
                      </m:e>
                      <m:sup>
                        <m:r>
                          <w:rPr>
                            <w:rFonts w:ascii="Cambria Math" w:hAnsi="Cambria Math"/>
                          </w:rPr>
                          <m:t>2</m:t>
                        </m:r>
                      </m:sup>
                    </m:sSup>
                  </m:den>
                </m:f>
              </m:e>
            </m:d>
          </m:e>
        </m:rad>
        <m:r>
          <w:rPr>
            <w:rFonts w:ascii="Cambria Math" w:hAnsi="Cambria Math"/>
          </w:rPr>
          <m:t>para 0&lt;H(x)≤0,5</m:t>
        </m:r>
      </m:oMath>
      <w:r w:rsidR="00050061">
        <w:tab/>
      </w:r>
      <w:r w:rsidR="00050061">
        <w:tab/>
      </w:r>
      <w:r w:rsidR="00050061">
        <w:tab/>
      </w:r>
      <w:r w:rsidR="00050061">
        <w:tab/>
      </w:r>
      <w:r w:rsidR="00050061">
        <w:tab/>
        <w:t>(10)</w:t>
      </w:r>
    </w:p>
    <w:p w:rsidR="00050061" w:rsidRDefault="000D4351" w:rsidP="00A374F0">
      <w:pPr>
        <w:ind w:firstLine="720"/>
        <w:jc w:val="both"/>
      </w:pPr>
      <m:oMath>
        <m:r>
          <w:rPr>
            <w:rFonts w:ascii="Cambria Math" w:hAnsi="Cambria Math"/>
          </w:rPr>
          <m:t>t=</m:t>
        </m:r>
        <m:rad>
          <m:radPr>
            <m:degHide m:val="1"/>
            <m:ctrlPr>
              <w:rPr>
                <w:rFonts w:ascii="Cambria Math" w:hAnsi="Cambria Math"/>
                <w:i/>
              </w:rPr>
            </m:ctrlPr>
          </m:radPr>
          <m:deg/>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cs="Cambria Math"/>
                          </w:rPr>
                          <m:t>1-H</m:t>
                        </m:r>
                        <m:r>
                          <w:rPr>
                            <w:rFonts w:ascii="Cambria Math" w:hAnsi="Cambria Math"/>
                          </w:rPr>
                          <m:t>(x)</m:t>
                        </m:r>
                      </m:e>
                      <m:sup>
                        <m:r>
                          <w:rPr>
                            <w:rFonts w:ascii="Cambria Math" w:hAnsi="Cambria Math"/>
                          </w:rPr>
                          <m:t>2</m:t>
                        </m:r>
                      </m:sup>
                    </m:sSup>
                  </m:den>
                </m:f>
              </m:e>
            </m:d>
          </m:e>
        </m:rad>
        <m:r>
          <w:rPr>
            <w:rFonts w:ascii="Cambria Math" w:hAnsi="Cambria Math"/>
          </w:rPr>
          <m:t>para 0,5&lt;H(x)≤1</m:t>
        </m:r>
      </m:oMath>
      <w:r w:rsidR="00050061">
        <w:tab/>
      </w:r>
      <w:r w:rsidR="00050061">
        <w:tab/>
      </w:r>
      <w:r w:rsidR="00050061">
        <w:tab/>
      </w:r>
      <w:r w:rsidR="00050061">
        <w:tab/>
      </w:r>
      <w:r w:rsidR="00050061">
        <w:tab/>
        <w:t>(11)</w:t>
      </w:r>
    </w:p>
    <w:p w:rsidR="00050061" w:rsidRPr="00AA5DE5" w:rsidRDefault="00050061" w:rsidP="00A374F0">
      <w:pPr>
        <w:ind w:firstLine="720"/>
        <w:jc w:val="both"/>
      </w:pPr>
      <w:r>
        <w:t>E os valores das constantes são: c</w:t>
      </w:r>
      <w:r w:rsidRPr="00AA5DE5">
        <w:rPr>
          <w:vertAlign w:val="subscript"/>
        </w:rPr>
        <w:t>0</w:t>
      </w:r>
      <w:r>
        <w:t xml:space="preserve"> = 2,515517; c</w:t>
      </w:r>
      <w:r w:rsidRPr="00AA5DE5">
        <w:rPr>
          <w:vertAlign w:val="subscript"/>
        </w:rPr>
        <w:t>1</w:t>
      </w:r>
      <w:r>
        <w:t xml:space="preserve"> = 0,802853; c</w:t>
      </w:r>
      <w:r w:rsidRPr="00AA5DE5">
        <w:rPr>
          <w:vertAlign w:val="subscript"/>
        </w:rPr>
        <w:t>2</w:t>
      </w:r>
      <w:r>
        <w:t xml:space="preserve"> = 0,010328; d</w:t>
      </w:r>
      <w:r w:rsidRPr="00AA5DE5">
        <w:rPr>
          <w:vertAlign w:val="subscript"/>
        </w:rPr>
        <w:t>1</w:t>
      </w:r>
      <w:r>
        <w:t xml:space="preserve"> = 1,432788; d</w:t>
      </w:r>
      <w:r w:rsidRPr="00AA5DE5">
        <w:rPr>
          <w:vertAlign w:val="subscript"/>
        </w:rPr>
        <w:t>2</w:t>
      </w:r>
      <w:r>
        <w:t xml:space="preserve"> = 0,189269; d</w:t>
      </w:r>
      <w:r w:rsidRPr="00AA5DE5">
        <w:rPr>
          <w:vertAlign w:val="subscript"/>
        </w:rPr>
        <w:t>3</w:t>
      </w:r>
      <w:r>
        <w:t xml:space="preserve"> = 0,001308</w:t>
      </w:r>
      <w:r w:rsidR="00031E4A">
        <w:t xml:space="preserve"> </w:t>
      </w:r>
      <w:r w:rsidR="00031E4A">
        <w:fldChar w:fldCharType="begin" w:fldLock="1"/>
      </w:r>
      <w:r w:rsidR="00650067">
        <w:instrText>ADDIN CSL_CITATION {"citationItems":[{"id":"ITEM-1","itemData":{"DOI":"10.4401/ag-3550","ISSN":"1593-5213","abstract":"n the present paper we propose a method to assess regional drought by using rain-gauge observations. In particular, we analyse the rainfall on the Marche region. We diagnose drought by means of the Standardized Precipitation Index, specifically analysing the period from January 1948 to December 1981. We present a preliminary comparison of these results with those obtained using large-scale precipitation data. We obtain a good agreement between the large-scale analysis and the local (regional scale) observations.","author":[{"dropping-particle":"","family":"Bordi","given":"I.","non-dropping-particle":"","parse-names":false,"suffix":""},{"dropping-particle":"","family":"Bordi","given":"I.","non-dropping-particle":"","parse-names":false,"suffix":""},{"dropping-particle":"","family":"Frigio","given":"S.","non-dropping-particle":"","parse-names":false,"suffix":""},{"dropping-particle":"","family":"Parenti","given":"P.","non-dropping-particle":"","parse-names":false,"suffix":""},{"dropping-particle":"","family":"Speranza","given":"A.","non-dropping-particle":"","parse-names":false,"suffix":""},{"dropping-particle":"","family":"Sutera","given":"A.","non-dropping-particle":"","parse-names":false,"suffix":""}],"container-title":"Annals of Geophysics","id":"ITEM-1","issue":"5-6","issued":{"date-parts":[["2001","12","25"]]},"title":"The analysis of the Standardized Precipitation Index in the Mediterranean area: regional patterns","type":"article-journal","volume":"44"},"uris":["http://www.mendeley.com/documents/?uuid=96910ec3-880b-3556-be31-06b1ee82da82"]}],"mendeley":{"formattedCitation":"(Bordi et al., 2001)","plainTextFormattedCitation":"(Bordi et al., 2001)","previouslyFormattedCitation":"(Bordi et al., 2001)"},"properties":{"noteIndex":0},"schema":"https://github.com/citation-style-language/schema/raw/master/csl-citation.json"}</w:instrText>
      </w:r>
      <w:r w:rsidR="00031E4A">
        <w:fldChar w:fldCharType="separate"/>
      </w:r>
      <w:r w:rsidR="00B7126A" w:rsidRPr="00B7126A">
        <w:rPr>
          <w:noProof/>
        </w:rPr>
        <w:t>(Bordi et al., 2001)</w:t>
      </w:r>
      <w:r w:rsidR="00031E4A">
        <w:fldChar w:fldCharType="end"/>
      </w:r>
      <w:r w:rsidRPr="00845BA4">
        <w:t>.</w:t>
      </w:r>
    </w:p>
    <w:p w:rsidR="00050061" w:rsidRDefault="00050061" w:rsidP="00A374F0">
      <w:pPr>
        <w:ind w:firstLine="720"/>
        <w:jc w:val="both"/>
      </w:pPr>
      <w:r w:rsidRPr="00AA5DE5">
        <w:t>A interpretação do SPI pode ser realizada com base no sistema de classificação (</w:t>
      </w:r>
      <w:r w:rsidRPr="00AA5DE5">
        <w:fldChar w:fldCharType="begin"/>
      </w:r>
      <w:r w:rsidRPr="00AA5DE5">
        <w:instrText xml:space="preserve"> REF _Ref471975983 \h </w:instrText>
      </w:r>
      <w:r>
        <w:instrText xml:space="preserve"> \* MERGEFORMAT </w:instrText>
      </w:r>
      <w:r w:rsidRPr="00AA5DE5">
        <w:fldChar w:fldCharType="separate"/>
      </w:r>
      <w:ins w:id="302" w:author="Reviewer" w:date="2018-05-28T13:35:00Z">
        <w:r w:rsidR="00907C7B" w:rsidRPr="00907C7B">
          <w:rPr>
            <w:rPrChange w:id="303" w:author="Reviewer" w:date="2018-05-28T13:35:00Z">
              <w:rPr>
                <w:b/>
                <w:sz w:val="22"/>
                <w:szCs w:val="22"/>
              </w:rPr>
            </w:rPrChange>
          </w:rPr>
          <w:t xml:space="preserve">Quadro </w:t>
        </w:r>
        <w:r w:rsidR="00907C7B" w:rsidRPr="00907C7B">
          <w:rPr>
            <w:noProof/>
            <w:rPrChange w:id="304" w:author="Reviewer" w:date="2018-05-28T13:35:00Z">
              <w:rPr>
                <w:b/>
                <w:noProof/>
                <w:sz w:val="22"/>
                <w:szCs w:val="22"/>
              </w:rPr>
            </w:rPrChange>
          </w:rPr>
          <w:t>1</w:t>
        </w:r>
      </w:ins>
      <w:del w:id="305" w:author="Reviewer" w:date="2018-05-28T13:35:00Z">
        <w:r w:rsidR="008E73DB" w:rsidRPr="008E73DB" w:rsidDel="00907C7B">
          <w:delText xml:space="preserve">Quadro </w:delText>
        </w:r>
        <w:r w:rsidR="008E73DB" w:rsidRPr="008E73DB" w:rsidDel="00907C7B">
          <w:rPr>
            <w:noProof/>
          </w:rPr>
          <w:delText>1</w:delText>
        </w:r>
      </w:del>
      <w:r w:rsidRPr="00AA5DE5">
        <w:fldChar w:fldCharType="end"/>
      </w:r>
      <w:r w:rsidRPr="00AA5DE5">
        <w:t>).</w:t>
      </w:r>
      <w:r>
        <w:t xml:space="preserve"> Os eventos extremos são representados por valores de SPI superiores a 1,5, indicando um período muito ou severamente chuvoso, ou por valores do SPI inferiores a -1,5, que corresponde a um período severa ou extremamente seco.</w:t>
      </w:r>
    </w:p>
    <w:p w:rsidR="00B7126A" w:rsidRPr="00AA5DE5" w:rsidRDefault="00B7126A" w:rsidP="00A374F0">
      <w:pPr>
        <w:ind w:firstLine="720"/>
        <w:jc w:val="both"/>
      </w:pPr>
    </w:p>
    <w:p w:rsidR="00050061" w:rsidRPr="00AA5DE5" w:rsidRDefault="00050061" w:rsidP="00A374F0">
      <w:pPr>
        <w:pStyle w:val="Legenda"/>
        <w:spacing w:before="0" w:after="0" w:line="240" w:lineRule="auto"/>
        <w:jc w:val="both"/>
        <w:rPr>
          <w:rFonts w:ascii="Times New Roman" w:hAnsi="Times New Roman" w:cs="Times New Roman"/>
          <w:b w:val="0"/>
          <w:sz w:val="22"/>
          <w:szCs w:val="22"/>
        </w:rPr>
      </w:pPr>
      <w:bookmarkStart w:id="306" w:name="_Ref471975983"/>
      <w:r w:rsidRPr="00AA5DE5">
        <w:rPr>
          <w:rFonts w:ascii="Times New Roman" w:hAnsi="Times New Roman" w:cs="Times New Roman"/>
          <w:b w:val="0"/>
          <w:sz w:val="22"/>
          <w:szCs w:val="22"/>
        </w:rPr>
        <w:t xml:space="preserve">Quadro </w:t>
      </w:r>
      <w:r w:rsidRPr="00AA5DE5">
        <w:rPr>
          <w:rFonts w:ascii="Times New Roman" w:hAnsi="Times New Roman" w:cs="Times New Roman"/>
          <w:b w:val="0"/>
          <w:sz w:val="22"/>
          <w:szCs w:val="22"/>
        </w:rPr>
        <w:fldChar w:fldCharType="begin"/>
      </w:r>
      <w:r w:rsidRPr="00AA5DE5">
        <w:rPr>
          <w:rFonts w:ascii="Times New Roman" w:hAnsi="Times New Roman" w:cs="Times New Roman"/>
          <w:b w:val="0"/>
          <w:sz w:val="22"/>
          <w:szCs w:val="22"/>
        </w:rPr>
        <w:instrText xml:space="preserve"> SEQ Quadro \* ARABIC </w:instrText>
      </w:r>
      <w:r w:rsidRPr="00AA5DE5">
        <w:rPr>
          <w:rFonts w:ascii="Times New Roman" w:hAnsi="Times New Roman" w:cs="Times New Roman"/>
          <w:b w:val="0"/>
          <w:sz w:val="22"/>
          <w:szCs w:val="22"/>
        </w:rPr>
        <w:fldChar w:fldCharType="separate"/>
      </w:r>
      <w:r w:rsidR="00907C7B">
        <w:rPr>
          <w:rFonts w:ascii="Times New Roman" w:hAnsi="Times New Roman" w:cs="Times New Roman"/>
          <w:b w:val="0"/>
          <w:noProof/>
          <w:sz w:val="22"/>
          <w:szCs w:val="22"/>
        </w:rPr>
        <w:t>1</w:t>
      </w:r>
      <w:r w:rsidRPr="00AA5DE5">
        <w:rPr>
          <w:rFonts w:ascii="Times New Roman" w:hAnsi="Times New Roman" w:cs="Times New Roman"/>
          <w:b w:val="0"/>
          <w:sz w:val="22"/>
          <w:szCs w:val="22"/>
        </w:rPr>
        <w:fldChar w:fldCharType="end"/>
      </w:r>
      <w:bookmarkEnd w:id="306"/>
      <w:r w:rsidRPr="00AA5DE5">
        <w:rPr>
          <w:rFonts w:ascii="Times New Roman" w:hAnsi="Times New Roman" w:cs="Times New Roman"/>
          <w:b w:val="0"/>
          <w:sz w:val="22"/>
          <w:szCs w:val="22"/>
        </w:rPr>
        <w:t xml:space="preserve"> – Sistema de Classificação dos Valores do </w:t>
      </w:r>
      <w:r w:rsidRPr="00AA5DE5">
        <w:rPr>
          <w:rFonts w:ascii="Times New Roman" w:hAnsi="Times New Roman" w:cs="Times New Roman"/>
          <w:b w:val="0"/>
          <w:i/>
          <w:sz w:val="22"/>
          <w:szCs w:val="22"/>
        </w:rPr>
        <w:t>SPI</w:t>
      </w:r>
    </w:p>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135"/>
      </w:tblGrid>
      <w:tr w:rsidR="00050061" w:rsidRPr="002B5B69" w:rsidTr="00B757E5">
        <w:trPr>
          <w:trHeight w:val="272"/>
        </w:trPr>
        <w:tc>
          <w:tcPr>
            <w:tcW w:w="2829" w:type="dxa"/>
            <w:shd w:val="clear" w:color="auto" w:fill="auto"/>
          </w:tcPr>
          <w:p w:rsidR="00050061" w:rsidRPr="00C843AB" w:rsidRDefault="00050061" w:rsidP="00A374F0">
            <w:pPr>
              <w:jc w:val="center"/>
              <w:rPr>
                <w:b/>
                <w:lang w:eastAsia="ar-SA"/>
              </w:rPr>
            </w:pPr>
            <w:r w:rsidRPr="00C843AB">
              <w:rPr>
                <w:b/>
                <w:lang w:eastAsia="ar-SA"/>
              </w:rPr>
              <w:t>Intervalos do SPI</w:t>
            </w:r>
          </w:p>
        </w:tc>
        <w:tc>
          <w:tcPr>
            <w:tcW w:w="6135" w:type="dxa"/>
            <w:shd w:val="clear" w:color="auto" w:fill="auto"/>
          </w:tcPr>
          <w:p w:rsidR="00050061" w:rsidRPr="00C843AB" w:rsidRDefault="00050061" w:rsidP="00A374F0">
            <w:pPr>
              <w:jc w:val="center"/>
              <w:rPr>
                <w:b/>
                <w:lang w:eastAsia="ar-SA"/>
              </w:rPr>
            </w:pPr>
            <w:r w:rsidRPr="00C843AB">
              <w:rPr>
                <w:b/>
                <w:lang w:eastAsia="ar-SA"/>
              </w:rPr>
              <w:t>Interpretação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2 ou mais</w:t>
            </w:r>
          </w:p>
        </w:tc>
        <w:tc>
          <w:tcPr>
            <w:tcW w:w="6135" w:type="dxa"/>
            <w:shd w:val="clear" w:color="auto" w:fill="auto"/>
          </w:tcPr>
          <w:p w:rsidR="00050061" w:rsidRDefault="00050061" w:rsidP="00A374F0">
            <w:pPr>
              <w:jc w:val="both"/>
              <w:rPr>
                <w:lang w:eastAsia="ar-SA"/>
              </w:rPr>
            </w:pPr>
            <w:r>
              <w:rPr>
                <w:lang w:eastAsia="ar-SA"/>
              </w:rPr>
              <w:t>Extremamente chuvoso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1,5 a 1,99</w:t>
            </w:r>
          </w:p>
        </w:tc>
        <w:tc>
          <w:tcPr>
            <w:tcW w:w="6135" w:type="dxa"/>
            <w:shd w:val="clear" w:color="auto" w:fill="auto"/>
          </w:tcPr>
          <w:p w:rsidR="00050061" w:rsidRDefault="00050061" w:rsidP="00A374F0">
            <w:pPr>
              <w:jc w:val="both"/>
              <w:rPr>
                <w:lang w:eastAsia="ar-SA"/>
              </w:rPr>
            </w:pPr>
            <w:r>
              <w:rPr>
                <w:lang w:eastAsia="ar-SA"/>
              </w:rPr>
              <w:t>Muito chuvoso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1,0 a 1,49</w:t>
            </w:r>
          </w:p>
        </w:tc>
        <w:tc>
          <w:tcPr>
            <w:tcW w:w="6135" w:type="dxa"/>
            <w:shd w:val="clear" w:color="auto" w:fill="auto"/>
          </w:tcPr>
          <w:p w:rsidR="00050061" w:rsidRDefault="00050061" w:rsidP="00A374F0">
            <w:pPr>
              <w:jc w:val="both"/>
              <w:rPr>
                <w:lang w:eastAsia="ar-SA"/>
              </w:rPr>
            </w:pPr>
            <w:r>
              <w:rPr>
                <w:lang w:eastAsia="ar-SA"/>
              </w:rPr>
              <w:t>Moderadamente chuvoso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-0,99 a +0,99</w:t>
            </w:r>
          </w:p>
        </w:tc>
        <w:tc>
          <w:tcPr>
            <w:tcW w:w="6135" w:type="dxa"/>
            <w:shd w:val="clear" w:color="auto" w:fill="auto"/>
          </w:tcPr>
          <w:p w:rsidR="00050061" w:rsidRDefault="00050061" w:rsidP="00A374F0">
            <w:pPr>
              <w:jc w:val="both"/>
              <w:rPr>
                <w:lang w:eastAsia="ar-SA"/>
              </w:rPr>
            </w:pPr>
            <w:r>
              <w:rPr>
                <w:lang w:eastAsia="ar-SA"/>
              </w:rPr>
              <w:t>Próximo ao normal</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-1,0 a -1,49</w:t>
            </w:r>
          </w:p>
        </w:tc>
        <w:tc>
          <w:tcPr>
            <w:tcW w:w="6135" w:type="dxa"/>
            <w:shd w:val="clear" w:color="auto" w:fill="auto"/>
          </w:tcPr>
          <w:p w:rsidR="00050061" w:rsidRDefault="00050061" w:rsidP="00A374F0">
            <w:pPr>
              <w:jc w:val="both"/>
              <w:rPr>
                <w:lang w:eastAsia="ar-SA"/>
              </w:rPr>
            </w:pPr>
            <w:r>
              <w:rPr>
                <w:lang w:eastAsia="ar-SA"/>
              </w:rPr>
              <w:t>Moderadamente seco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-1,5 a -1,99</w:t>
            </w:r>
          </w:p>
        </w:tc>
        <w:tc>
          <w:tcPr>
            <w:tcW w:w="6135" w:type="dxa"/>
            <w:shd w:val="clear" w:color="auto" w:fill="auto"/>
          </w:tcPr>
          <w:p w:rsidR="00050061" w:rsidRDefault="00050061" w:rsidP="00A374F0">
            <w:pPr>
              <w:jc w:val="both"/>
              <w:rPr>
                <w:lang w:eastAsia="ar-SA"/>
              </w:rPr>
            </w:pPr>
            <w:r>
              <w:rPr>
                <w:lang w:eastAsia="ar-SA"/>
              </w:rPr>
              <w:t>Severamente seco</w:t>
            </w:r>
          </w:p>
        </w:tc>
      </w:tr>
      <w:tr w:rsidR="00050061" w:rsidTr="00B757E5">
        <w:trPr>
          <w:trHeight w:val="272"/>
        </w:trPr>
        <w:tc>
          <w:tcPr>
            <w:tcW w:w="2829" w:type="dxa"/>
            <w:shd w:val="clear" w:color="auto" w:fill="auto"/>
          </w:tcPr>
          <w:p w:rsidR="00050061" w:rsidRDefault="00050061" w:rsidP="00A374F0">
            <w:pPr>
              <w:jc w:val="both"/>
              <w:rPr>
                <w:lang w:eastAsia="ar-SA"/>
              </w:rPr>
            </w:pPr>
            <w:r>
              <w:rPr>
                <w:lang w:eastAsia="ar-SA"/>
              </w:rPr>
              <w:t>De -2 ou mais</w:t>
            </w:r>
          </w:p>
        </w:tc>
        <w:tc>
          <w:tcPr>
            <w:tcW w:w="6135" w:type="dxa"/>
            <w:shd w:val="clear" w:color="auto" w:fill="auto"/>
          </w:tcPr>
          <w:p w:rsidR="00050061" w:rsidRDefault="00050061" w:rsidP="00A374F0">
            <w:pPr>
              <w:jc w:val="both"/>
              <w:rPr>
                <w:lang w:eastAsia="ar-SA"/>
              </w:rPr>
            </w:pPr>
            <w:r>
              <w:rPr>
                <w:lang w:eastAsia="ar-SA"/>
              </w:rPr>
              <w:t>Extremamente seco</w:t>
            </w:r>
          </w:p>
        </w:tc>
      </w:tr>
    </w:tbl>
    <w:p w:rsidR="00050061" w:rsidRPr="002E7D92" w:rsidRDefault="00050061" w:rsidP="00A374F0">
      <w:pPr>
        <w:jc w:val="both"/>
        <w:rPr>
          <w:sz w:val="22"/>
          <w:lang w:eastAsia="ar-SA"/>
        </w:rPr>
      </w:pPr>
      <w:r w:rsidRPr="002E7D92">
        <w:rPr>
          <w:sz w:val="22"/>
          <w:lang w:eastAsia="ar-SA"/>
        </w:rPr>
        <w:t>Fonte: preparado pelos autores com base em</w:t>
      </w:r>
      <w:r w:rsidR="00031E4A">
        <w:rPr>
          <w:sz w:val="22"/>
          <w:lang w:eastAsia="ar-SA"/>
        </w:rPr>
        <w:t xml:space="preserve"> </w:t>
      </w:r>
      <w:r w:rsidR="00031E4A">
        <w:rPr>
          <w:sz w:val="22"/>
          <w:lang w:eastAsia="ar-SA"/>
        </w:rPr>
        <w:fldChar w:fldCharType="begin" w:fldLock="1"/>
      </w:r>
      <w:r w:rsidR="00650067">
        <w:rPr>
          <w:sz w:val="22"/>
          <w:lang w:eastAsia="ar-SA"/>
        </w:rPr>
        <w:instrText>ADDIN CSL_CITATION {"citationItems":[{"id":"ITEM-1","itemData":{"abstract":"Climate variability in DR Congo in general and in the Kongo Central Province in particular is well established. However, rains related to variables such as frequency of rainy days and duration of the rainy seasons was generally very little studied. This study aims to investigate the influence of the climate event on rainfall patterns in the south-western of the DRC. This is firstly to characterize the climate event from the analysis of the air temperature, the frequency of rainy days and duration of the rainy seasons. Furthermore compare the normal monthly rainfall over the period 1962- 2012 to clear the behavior of seasonal rainfall patterns. Climate variability is manifested by temporal dynamic regressive temperatures, annual rainfall and a decrease in the number of rainy days. A temperature increase of around 1℃was observed from 1992 and the thermal peak was recorded in 1994 (&gt;28℃). The highest rainfall was recorded in 2006 (&gt;2400 mm). These variabilities cause short periods of intense rainfall leading to early droughts of the end of season.","author":[{"dropping-particle":"","family":"Mckee","given":"T.B.","non-dropping-particle":"","parse-names":false,"suffix":""},{"dropping-particle":"","family":"Doesken","given":"N.J.","non-dropping-particle":"","parse-names":false,"suffix":""},{"dropping-particle":"","family":"Kleist","given":"J.","non-dropping-particle":"","parse-names":false,"suffix":""}],"container-title":"8th Conference on Applied Climatology","id":"ITEM-1","issued":{"date-parts":[["1993"]]},"page":"179-184","publisher":"American Meteorological Society","publisher-place":"Janvier","title":"Relationship of Drought Frequency and Duration Times Scales","type":"paper-conference"},"uris":["http://www.mendeley.com/documents/?uuid=2136a501-f805-3bb1-906e-6a98a5ca9d01"]}],"mendeley":{"formattedCitation":"(Mckee et al., 1993)","plainTextFormattedCitation":"(Mckee et al., 1993)","previouslyFormattedCitation":"(Mckee et al., 1993)"},"properties":{"noteIndex":0},"schema":"https://github.com/citation-style-language/schema/raw/master/csl-citation.json"}</w:instrText>
      </w:r>
      <w:r w:rsidR="00031E4A">
        <w:rPr>
          <w:sz w:val="22"/>
          <w:lang w:eastAsia="ar-SA"/>
        </w:rPr>
        <w:fldChar w:fldCharType="separate"/>
      </w:r>
      <w:r w:rsidR="00B7126A" w:rsidRPr="00B7126A">
        <w:rPr>
          <w:noProof/>
          <w:sz w:val="22"/>
          <w:lang w:eastAsia="ar-SA"/>
        </w:rPr>
        <w:t>(Mckee et al., 1993)</w:t>
      </w:r>
      <w:r w:rsidR="00031E4A">
        <w:rPr>
          <w:sz w:val="22"/>
          <w:lang w:eastAsia="ar-SA"/>
        </w:rPr>
        <w:fldChar w:fldCharType="end"/>
      </w:r>
      <w:r w:rsidRPr="002E7D92">
        <w:rPr>
          <w:sz w:val="22"/>
          <w:lang w:eastAsia="ar-SA"/>
        </w:rPr>
        <w:t>.</w:t>
      </w:r>
    </w:p>
    <w:p w:rsidR="00050061" w:rsidRDefault="00050061" w:rsidP="00A374F0">
      <w:pPr>
        <w:ind w:firstLine="720"/>
        <w:jc w:val="both"/>
      </w:pPr>
    </w:p>
    <w:p w:rsidR="00050061" w:rsidRDefault="00050061" w:rsidP="00A374F0">
      <w:pPr>
        <w:ind w:firstLine="720"/>
        <w:jc w:val="both"/>
      </w:pPr>
      <w:r>
        <w:t xml:space="preserve">São considerados eventos extremos, excesso de precipitação ou seca, quando o SPI apresentar valores iguais ou superiores 2. O SPI também pode ser usado para identificar eventos extremos de precipitação em diferentes escalas de tempo: de 1 a 2 meses para secas meteorológicos; de 1 a 6 meses para secas agrícolas; de 6 a 24 meses para secas mais </w:t>
      </w:r>
      <w:r w:rsidRPr="000B6EC8">
        <w:t>severas</w:t>
      </w:r>
      <w:r w:rsidR="00031E4A">
        <w:t xml:space="preserve"> </w:t>
      </w:r>
      <w:r w:rsidR="00031E4A">
        <w:fldChar w:fldCharType="begin" w:fldLock="1"/>
      </w:r>
      <w:r w:rsidR="00650067">
        <w:instrText>ADDIN CSL_CITATION {"citationItems":[{"id":"ITEM-1","itemData":{"author":[{"dropping-particle":"","family":"WMO – World Meteorological Organization","given":"","non-dropping-particle":"","parse-names":false,"suffix":""}],"id":"ITEM-1","issued":{"date-parts":[["2012"]]},"number-of-pages":"24","publisher-place":"Geneva","title":"Standardized Precipitation Index User Guide","type":"report"},"uris":["http://www.mendeley.com/documents/?uuid=14ead7e1-ce64-3987-b81c-e82915e46424"]}],"mendeley":{"formattedCitation":"(WMO – World Meteorological Organization, 2012)","plainTextFormattedCitation":"(WMO – World Meteorological Organization, 2012)","previouslyFormattedCitation":"(WMO – World Meteorological Organization, 2012)"},"properties":{"noteIndex":0},"schema":"https://github.com/citation-style-language/schema/raw/master/csl-citation.json"}</w:instrText>
      </w:r>
      <w:r w:rsidR="00031E4A">
        <w:fldChar w:fldCharType="separate"/>
      </w:r>
      <w:r w:rsidR="00B7126A" w:rsidRPr="00B7126A">
        <w:rPr>
          <w:noProof/>
        </w:rPr>
        <w:t>(WMO – World Meteorological Organization, 2012)</w:t>
      </w:r>
      <w:r w:rsidR="00031E4A">
        <w:fldChar w:fldCharType="end"/>
      </w:r>
      <w:r w:rsidRPr="000B6EC8">
        <w:t>.</w:t>
      </w:r>
      <w:r>
        <w:t xml:space="preserve"> O estudo analisa o SPI 6, SPI 12 e SPI 24, os quais permitirão a identificação de eventos extremos de média e longa duração na área de estudo. O</w:t>
      </w:r>
      <w:r w:rsidRPr="009043E7">
        <w:t xml:space="preserve"> cálculo do </w:t>
      </w:r>
      <w:r w:rsidRPr="009043E7">
        <w:rPr>
          <w:i/>
        </w:rPr>
        <w:t>SPI</w:t>
      </w:r>
      <w:r w:rsidRPr="009043E7">
        <w:t xml:space="preserve"> foi realizado com aux</w:t>
      </w:r>
      <w:r>
        <w:t xml:space="preserve">ílio do Pacote SCI do </w:t>
      </w:r>
      <w:r w:rsidRPr="009043E7">
        <w:rPr>
          <w:i/>
        </w:rPr>
        <w:t>Software</w:t>
      </w:r>
      <w:r>
        <w:t xml:space="preserve"> R</w:t>
      </w:r>
      <w:r w:rsidR="00031E4A">
        <w:t xml:space="preserve"> </w:t>
      </w:r>
      <w:r w:rsidR="00031E4A">
        <w:fldChar w:fldCharType="begin" w:fldLock="1"/>
      </w:r>
      <w:r w:rsidR="00650067">
        <w:instrText>ADDIN CSL_CITATION {"citationItems":[{"id":"ITEM-1","itemData":{"DOI":"10.1002/joc.4564","ISSN":"08998418","author":[{"dropping-particle":"","family":"Stagge","given":"James H.","non-dropping-particle":"","parse-names":false,"suffix":""},{"dropping-particle":"","family":"Tallaksen","given":"Lena M.","non-dropping-particle":"","parse-names":false,"suffix":""},{"dropping-particle":"","family":"Gudmundsson","given":"Lukas","non-dropping-particle":"","parse-names":false,"suffix":""},{"dropping-particle":"","family":"Loon","given":"Anne F.","non-dropping-particle":"Van","parse-names":false,"suffix":""},{"dropping-particle":"","family":"Stahl","given":"Kerstin","non-dropping-particle":"","parse-names":false,"suffix":""}],"container-title":"International Journal of Climatology","id":"ITEM-1","issue":"4","issued":{"date-parts":[["2016","3","30"]]},"page":"2132-2138","publisher":"John Wiley &amp; Sons, Ltd","title":"Response to comment on ‘Candidate Distributions for Climatological Drought Indices (SPI and SPEI)’","type":"article-journal","volume":"36"},"uris":["http://www.mendeley.com/documents/?uuid=a3003714-2943-341d-affc-efcb40badbb3"]}],"mendeley":{"formattedCitation":"(Stagge, Tallaksen, Gudmundsson, Van Loon, &amp; Stahl, 2016)","plainTextFormattedCitation":"(Stagge, Tallaksen, Gudmundsson, Van Loon, &amp; Stahl, 2016)","previouslyFormattedCitation":"(Stagge, Tallaksen, Gudmundsson, Van Loon, &amp; Stahl, 2016)"},"properties":{"noteIndex":0},"schema":"https://github.com/citation-style-language/schema/raw/master/csl-citation.json"}</w:instrText>
      </w:r>
      <w:r w:rsidR="00031E4A">
        <w:fldChar w:fldCharType="separate"/>
      </w:r>
      <w:r w:rsidR="00B7126A" w:rsidRPr="00B7126A">
        <w:rPr>
          <w:noProof/>
        </w:rPr>
        <w:t>(Stagge, Tallaksen, Gudmundsson, Van Loon, &amp; Stahl, 2016)</w:t>
      </w:r>
      <w:r w:rsidR="00031E4A">
        <w:fldChar w:fldCharType="end"/>
      </w:r>
      <w:r w:rsidRPr="006B4E50">
        <w:t>.</w:t>
      </w:r>
    </w:p>
    <w:p w:rsidR="00050061" w:rsidRDefault="00050061" w:rsidP="00A374F0">
      <w:pPr>
        <w:ind w:firstLine="720"/>
        <w:jc w:val="both"/>
      </w:pPr>
      <w:r>
        <w:t xml:space="preserve">Por fim, foi efetuada uma avaliação de tendência nas séries históricas de SPI utilizando o teste de Mann-Kendall </w:t>
      </w:r>
      <w:r w:rsidRPr="000B6EC8">
        <w:t>modificado</w:t>
      </w:r>
      <w:ins w:id="307" w:author="Reviewer" w:date="2018-05-28T13:11:00Z">
        <w:r w:rsidR="00336ACD">
          <w:t xml:space="preserve"> </w:t>
        </w:r>
      </w:ins>
      <w:ins w:id="308" w:author="Reviewer" w:date="2018-05-28T13:12:00Z">
        <w:r w:rsidR="00336ACD">
          <w:fldChar w:fldCharType="begin" w:fldLock="1"/>
        </w:r>
      </w:ins>
      <w:r w:rsidR="00085D76">
        <w:instrText>ADDIN CSL_CITATION {"citationItems":[{"id":"ITEM-1","itemData":{"URL":"https://cran.r-project.org/package=fume","abstract":"fume: FUME package. [S.l.], 2012. R package version 1.0","accessed":{"date-parts":[["2017","1","9"]]},"author":[{"dropping-particle":"","family":"Group","given":"S. M.","non-dropping-particle":"","parse-names":false,"suffix":""}],"container-title":"R package version 1.0","id":"ITEM-1","issued":{"date-parts":[["2012"]]},"title":"fume: FUME package","type":"webpage"},"uris":["http://www.mendeley.com/documents/?uuid=200355b3-c306-4ab0-8eea-38c2f66e3036"]},{"id":"ITEM-2","itemData":{"DOI":"http://dx.doi.org/10.5380/abclima.v13i0.34111","author":[{"dropping-particle":"","family":"Tozato","given":"Heloisa de Camargo","non-dropping-particle":"","parse-names":false,"suffix":""},{"dropping-particle":"","family":"Dubreuil","given":"Vincent","non-dropping-particle":"","parse-names":false,"suffix":""},{"dropping-particle":"de","family":"Mello-Théry","given":"Neli Aparecida","non-dropping-particle":"","parse-names":false,"suffix":""}],"container-title":"Revista Brasileira de Climatologia","id":"ITEM-2","issued":{"date-parts":[["2014"]]},"title":"Tendências e rupturas climato-hidrológicas no sitio ramsar PARNA Pantanal","type":"article-journal","volume":"13"},"uris":["http://www.mendeley.com/documents/?uuid=9edc999b-0ad3-4eda-9301-6c5f63631abf"]},{"id":"ITEM-3","itemData":{"DOI":"10.1007/s10584-015-1415-1","author":[{"dropping-particle":"","family":"Debortoli","given":"Nathan","non-dropping-particle":"","parse-names":false,"suffix":""},{"dropping-particle":"","family":"Dubreuil","given":"Vincent","non-dropping-particle":"","parse-names":false,"suffix":""},{"dropping-particle":"","family":"Funatsu","given":"Beatriz M","non-dropping-particle":"","parse-names":false,"suffix":""},{"dropping-particle":"","family":"Delahaye","given":"Florian","non-dropping-particle":"","parse-names":false,"suffix":""},{"dropping-particle":"","family":"Oliveira","given":"Carlos Henke","non-dropping-particle":"De","parse-names":false,"suffix":""},{"dropping-particle":"","family":"Rodrigues Filho","given":"Saulo","non-dropping-particle":"","parse-names":false,"suffix":""},{"dropping-particle":"","family":"Saito","given":"C","non-dropping-particle":"","parse-names":false,"suffix":""},{"dropping-particle":"","family":"Fetter","given":"R","non-dropping-particle":"","parse-names":false,"suffix":""}],"container-title":"Climatic Change","id":"ITEM-3","issue":"2","issued":{"date-parts":[["2015","5"]]},"page":"251-269","publisher":"Springer Verlag","title":"Rainfall Patterns in the Southern Amazon: a chronological perspective (1970-2010).","type":"article-journal","volume":"132"},"uris":["http://www.mendeley.com/documents/?uuid=79942c8f-cbb0-41c1-ab08-c0d83c24c10b"]}],"mendeley":{"formattedCitation":"(Debortoli et al., 2015; Group, 2012; Tozato, Dubreuil, &amp; Mello-Théry, 2014)","plainTextFormattedCitation":"(Debortoli et al., 2015; Group, 2012; Tozato, Dubreuil, &amp; Mello-Théry, 2014)","previouslyFormattedCitation":"(Debortoli et al., 2015; Group, 2012; Tozato, Dubreuil, &amp; Mello-Théry, 2014)"},"properties":{"noteIndex":0},"schema":"https://github.com/citation-style-language/schema/raw/master/csl-citation.json"}</w:instrText>
      </w:r>
      <w:r w:rsidR="00336ACD">
        <w:fldChar w:fldCharType="separate"/>
      </w:r>
      <w:r w:rsidR="00336ACD" w:rsidRPr="00336ACD">
        <w:rPr>
          <w:noProof/>
        </w:rPr>
        <w:t>(Debortoli et al., 2015; Group, 2012; Tozato, Dubreuil, &amp; Mello-Théry, 2014)</w:t>
      </w:r>
      <w:ins w:id="309" w:author="Reviewer" w:date="2018-05-28T13:12:00Z">
        <w:r w:rsidR="00336ACD">
          <w:fldChar w:fldCharType="end"/>
        </w:r>
      </w:ins>
      <w:del w:id="310" w:author="Reviewer" w:date="2018-05-28T13:12:00Z">
        <w:r w:rsidR="00031E4A" w:rsidDel="00336ACD">
          <w:delText xml:space="preserve"> </w:delText>
        </w:r>
        <w:r w:rsidR="00031E4A" w:rsidDel="00336ACD">
          <w:fldChar w:fldCharType="begin" w:fldLock="1"/>
        </w:r>
        <w:r w:rsidR="00650067" w:rsidRPr="00336ACD" w:rsidDel="00336ACD">
          <w:rPr>
            <w:rPrChange w:id="311" w:author="Reviewer" w:date="2018-05-28T13:12:00Z">
              <w:rPr/>
            </w:rPrChange>
          </w:rPr>
          <w:delInstrText>ADDIN CSL_CITATION {"citationItems":[{"id":"ITEM-1","itemData":{"URL":"https://cran.r-project.org/package=fume","abstract":"fume: FUME package. [S.l.], 2012. R package version 1.0","accessed":{"date-parts":[["2017","1","9"]]},"author":[{"dropping-particle":"","family":"Group","given":"S. M.","non-dropping-particle":"","parse-names":false,"suffix":""}],"container-title":"R package version 1.0","id":"ITEM-1","issued":{"date-parts":[["2012"]]},"title":"fume: FUME package","type":"webpage"},"uris":["http://www.mendeley.com/documents/?uuid=200355b3-c306-4ab0-8eea-38c2f66e3036"]}],"mendeley":{"formattedCitation":"(Group, 2012)","plainTextFormattedCitation":"(Group, 2012)","previouslyFormattedCitation":"(Group, 2012)"},"properties":{"noteIndex":0},"schema":"https://github.com/citation-style-language/schema/raw/master/csl-citation.json"}</w:delInstrText>
        </w:r>
        <w:r w:rsidR="00031E4A" w:rsidDel="00336ACD">
          <w:fldChar w:fldCharType="separate"/>
        </w:r>
        <w:r w:rsidR="00B7126A" w:rsidRPr="00085D76" w:rsidDel="00336ACD">
          <w:rPr>
            <w:noProof/>
          </w:rPr>
          <w:delText>(Group, 2012)</w:delText>
        </w:r>
        <w:r w:rsidR="00031E4A" w:rsidDel="00336ACD">
          <w:fldChar w:fldCharType="end"/>
        </w:r>
      </w:del>
      <w:r w:rsidRPr="000B6EC8">
        <w:t>.</w:t>
      </w:r>
      <w:r>
        <w:t xml:space="preserve"> Esse teste, não paramétrico, é usado para detectar tendências </w:t>
      </w:r>
      <w:proofErr w:type="spellStart"/>
      <w:r>
        <w:t>monotônicas</w:t>
      </w:r>
      <w:proofErr w:type="spellEnd"/>
      <w:r>
        <w:t xml:space="preserve"> lineares e não-lineares em séries históricas </w:t>
      </w:r>
      <w:proofErr w:type="spellStart"/>
      <w:r>
        <w:t>aucorrelacionadas</w:t>
      </w:r>
      <w:proofErr w:type="spellEnd"/>
      <w:r>
        <w:t>.</w:t>
      </w:r>
    </w:p>
    <w:p w:rsidR="00050061" w:rsidRPr="009043E7" w:rsidRDefault="00050061" w:rsidP="00A374F0">
      <w:pPr>
        <w:ind w:firstLine="720"/>
        <w:jc w:val="both"/>
      </w:pPr>
    </w:p>
    <w:p w:rsidR="00050061" w:rsidRPr="004F2BBC" w:rsidRDefault="00050061" w:rsidP="00A374F0">
      <w:pPr>
        <w:pStyle w:val="Ttulo1"/>
        <w:numPr>
          <w:ilvl w:val="1"/>
          <w:numId w:val="3"/>
        </w:numPr>
        <w:jc w:val="both"/>
        <w:rPr>
          <w:b w:val="0"/>
          <w:caps w:val="0"/>
          <w:szCs w:val="24"/>
        </w:rPr>
      </w:pPr>
      <w:r w:rsidRPr="004F2BBC">
        <w:rPr>
          <w:b w:val="0"/>
          <w:caps w:val="0"/>
          <w:szCs w:val="24"/>
        </w:rPr>
        <w:t>Base de dados</w:t>
      </w:r>
    </w:p>
    <w:p w:rsidR="004F2BBC" w:rsidRDefault="004F2BBC" w:rsidP="00A374F0">
      <w:pPr>
        <w:ind w:firstLine="720"/>
        <w:jc w:val="both"/>
      </w:pPr>
    </w:p>
    <w:p w:rsidR="00085D76" w:rsidRDefault="00085D76" w:rsidP="00907C7B">
      <w:pPr>
        <w:ind w:firstLine="720"/>
        <w:jc w:val="both"/>
        <w:rPr>
          <w:ins w:id="312" w:author="Reviewer" w:date="2018-05-28T13:32:00Z"/>
        </w:rPr>
      </w:pPr>
      <w:ins w:id="313" w:author="Reviewer" w:date="2018-05-28T13:25:00Z">
        <w:r>
          <w:t xml:space="preserve">Os </w:t>
        </w:r>
      </w:ins>
      <w:del w:id="314" w:author="Reviewer" w:date="2018-05-28T13:25:00Z">
        <w:r w:rsidR="00050061" w:rsidDel="00085D76">
          <w:delText>D</w:delText>
        </w:r>
      </w:del>
      <w:ins w:id="315" w:author="Reviewer" w:date="2018-05-28T13:25:00Z">
        <w:r>
          <w:t>d</w:t>
        </w:r>
      </w:ins>
      <w:r w:rsidR="00050061">
        <w:t xml:space="preserve">ados diários de precipitação foram obtidos das estações pluviométricas pertencentes a rede da Agência Nacional de Águas (ANA), via </w:t>
      </w:r>
      <w:proofErr w:type="spellStart"/>
      <w:r w:rsidR="00050061" w:rsidRPr="00085D76">
        <w:rPr>
          <w:rPrChange w:id="316" w:author="Reviewer" w:date="2018-05-28T13:35:00Z">
            <w:rPr>
              <w:i/>
            </w:rPr>
          </w:rPrChange>
        </w:rPr>
        <w:t>HidroWeb</w:t>
      </w:r>
      <w:proofErr w:type="spellEnd"/>
      <w:r w:rsidR="00050061">
        <w:t>, para o período de 1961 a 201</w:t>
      </w:r>
      <w:ins w:id="317" w:author="Reviewer" w:date="2018-05-28T16:28:00Z">
        <w:r w:rsidR="007842F4">
          <w:t>4</w:t>
        </w:r>
      </w:ins>
      <w:del w:id="318" w:author="Reviewer" w:date="2018-05-28T16:28:00Z">
        <w:r w:rsidR="00050061" w:rsidDel="007842F4">
          <w:delText>5</w:delText>
        </w:r>
      </w:del>
      <w:r w:rsidR="00031E4A">
        <w:t xml:space="preserve"> </w:t>
      </w:r>
      <w:r w:rsidR="00031E4A">
        <w:fldChar w:fldCharType="begin" w:fldLock="1"/>
      </w:r>
      <w:ins w:id="319" w:author="Reviewer" w:date="2018-05-28T13:25:00Z">
        <w:r>
          <w:instrText>ADDIN CSL_CITATION {"citationItems":[{"id":"ITEM-1","itemData":{"URL":"http://www.snirh.gov.br/hidroweb/","abstract":"Base de dados da ANA","accessed":{"date-parts":[["2017","9","3"]]},"author":[{"dropping-particle":"","family":"Agência Nacional de Águas - ANA","given":"","non-dropping-particle":"","parse-names":false,"suffix":""}],"container-title":"Agência Nacional de Águas - ANA","id":"ITEM-1","issued":{"date-parts":[["2017"]]},"title":"HidroWeb","type":"webpage"},"uris":["http://www.mendeley.com/documents/?uuid=4a0ad9d4-389b-3548-9aea-bd4d1f9d3e88"]}],"mendeley":{"formattedCitation":"(Agência Nacional de Águas - ANA, 2017)","manualFormatting":"(ANA, 2017)","plainTextFormattedCitation":"(Agência Nacional de Águas - ANA, 2017)","previouslyFormattedCitation":"(Agência Nacional de Águas - ANA, 2017)"},"properties":{"noteIndex":0},"schema":"https://github.com/citation-style-language/schema/raw/master/csl-citation.json"}</w:instrText>
        </w:r>
      </w:ins>
      <w:del w:id="320" w:author="Reviewer" w:date="2018-05-28T13:25:00Z">
        <w:r w:rsidR="00650067" w:rsidDel="00085D76">
          <w:delInstrText>ADDIN CSL_CITATION {"citationItems":[{"id":"ITEM-1","itemData":{"URL":"http://www.snirh.gov.br/hidroweb/","abstract":"Base de dados da ANA","accessed":{"date-parts":[["2017","9","3"]]},"author":[{"dropping-particle":"","family":"Agência Nacional de Águas - ANA","given":"","non-dropping-particle":"","parse-names":false,"suffix":""}],"container-title":"Agência Nacional de Águas - ANA","id":"ITEM-1","issued":{"date-parts":[["2017"]]},"title":"HidroWeb","type":"webpage"},"uris":["http://www.mendeley.com/documents/?uuid=4a0ad9d4-389b-3548-9aea-bd4d1f9d3e88"]}],"mendeley":{"formattedCitation":"(Agência Nacional de Águas - ANA, 2017)","plainTextFormattedCitation":"(Agência Nacional de Águas - ANA, 2017)","previouslyFormattedCitation":"(Agência Nacional de Águas - ANA, 2017)"},"properties":{"noteIndex":0},"schema":"https://github.com/citation-style-language/schema/raw/master/csl-citation.json"}</w:delInstrText>
        </w:r>
      </w:del>
      <w:r w:rsidR="00031E4A">
        <w:fldChar w:fldCharType="separate"/>
      </w:r>
      <w:r w:rsidR="00B7126A" w:rsidRPr="00B7126A">
        <w:rPr>
          <w:noProof/>
        </w:rPr>
        <w:t>(</w:t>
      </w:r>
      <w:del w:id="321" w:author="Reviewer" w:date="2018-05-28T13:25:00Z">
        <w:r w:rsidR="00B7126A" w:rsidRPr="00B7126A" w:rsidDel="00085D76">
          <w:rPr>
            <w:noProof/>
          </w:rPr>
          <w:delText xml:space="preserve">Agência Nacional de Águas - </w:delText>
        </w:r>
      </w:del>
      <w:r w:rsidR="00B7126A" w:rsidRPr="00B7126A">
        <w:rPr>
          <w:noProof/>
        </w:rPr>
        <w:t>ANA, 2017)</w:t>
      </w:r>
      <w:r w:rsidR="00031E4A">
        <w:fldChar w:fldCharType="end"/>
      </w:r>
      <w:ins w:id="322" w:author="Reviewer" w:date="2018-05-28T16:23:00Z">
        <w:r w:rsidR="00B80648">
          <w:t xml:space="preserve"> </w:t>
        </w:r>
        <w:r w:rsidR="00B80648" w:rsidRPr="00B80648">
          <w:rPr>
            <w:rPrChange w:id="323" w:author="Reviewer" w:date="2018-05-28T16:24:00Z">
              <w:rPr/>
            </w:rPrChange>
          </w:rPr>
          <w:t>(</w:t>
        </w:r>
        <w:r w:rsidR="00B80648" w:rsidRPr="00B80648">
          <w:rPr>
            <w:rPrChange w:id="324" w:author="Reviewer" w:date="2018-05-28T16:24:00Z">
              <w:rPr/>
            </w:rPrChange>
          </w:rPr>
          <w:fldChar w:fldCharType="begin"/>
        </w:r>
        <w:r w:rsidR="00B80648" w:rsidRPr="00B80648">
          <w:rPr>
            <w:rPrChange w:id="325" w:author="Reviewer" w:date="2018-05-28T16:24:00Z">
              <w:rPr/>
            </w:rPrChange>
          </w:rPr>
          <w:instrText xml:space="preserve"> REF _Ref515287965 \h </w:instrText>
        </w:r>
        <w:r w:rsidR="00B80648" w:rsidRPr="00B80648">
          <w:rPr>
            <w:rPrChange w:id="326" w:author="Reviewer" w:date="2018-05-28T16:24:00Z">
              <w:rPr/>
            </w:rPrChange>
          </w:rPr>
        </w:r>
      </w:ins>
      <w:r w:rsidR="00B80648">
        <w:instrText xml:space="preserve"> \* MERGEFORMAT </w:instrText>
      </w:r>
      <w:r w:rsidR="00B80648" w:rsidRPr="00B80648">
        <w:rPr>
          <w:rPrChange w:id="327" w:author="Reviewer" w:date="2018-05-28T16:24:00Z">
            <w:rPr/>
          </w:rPrChange>
        </w:rPr>
        <w:fldChar w:fldCharType="separate"/>
      </w:r>
      <w:ins w:id="328" w:author="Reviewer" w:date="2018-05-28T16:23:00Z">
        <w:r w:rsidR="00B80648" w:rsidRPr="00B80648">
          <w:rPr>
            <w:rPrChange w:id="329" w:author="Reviewer" w:date="2018-05-28T16:24:00Z">
              <w:rPr/>
            </w:rPrChange>
          </w:rPr>
          <w:t xml:space="preserve">Mapa </w:t>
        </w:r>
        <w:r w:rsidR="00B80648" w:rsidRPr="00B80648">
          <w:rPr>
            <w:noProof/>
            <w:rPrChange w:id="330" w:author="Reviewer" w:date="2018-05-28T16:24:00Z">
              <w:rPr>
                <w:noProof/>
              </w:rPr>
            </w:rPrChange>
          </w:rPr>
          <w:t>2</w:t>
        </w:r>
        <w:r w:rsidR="00B80648" w:rsidRPr="00B80648">
          <w:rPr>
            <w:rPrChange w:id="331" w:author="Reviewer" w:date="2018-05-28T16:24:00Z">
              <w:rPr/>
            </w:rPrChange>
          </w:rPr>
          <w:fldChar w:fldCharType="end"/>
        </w:r>
        <w:r w:rsidR="00B80648" w:rsidRPr="00B80648">
          <w:rPr>
            <w:rPrChange w:id="332" w:author="Reviewer" w:date="2018-05-28T16:24:00Z">
              <w:rPr/>
            </w:rPrChange>
          </w:rPr>
          <w:t>)</w:t>
        </w:r>
      </w:ins>
      <w:r w:rsidR="00050061">
        <w:t>.</w:t>
      </w:r>
      <w:ins w:id="333" w:author="Reviewer" w:date="2018-05-28T13:26:00Z">
        <w:r>
          <w:t xml:space="preserve"> </w:t>
        </w:r>
      </w:ins>
      <w:ins w:id="334" w:author="Reviewer" w:date="2018-05-28T16:20:00Z">
        <w:r w:rsidR="007635A2">
          <w:t xml:space="preserve">Como pode ser observado </w:t>
        </w:r>
        <w:r w:rsidR="00B80648">
          <w:t xml:space="preserve">no </w:t>
        </w:r>
      </w:ins>
      <w:ins w:id="335" w:author="Reviewer" w:date="2018-05-28T16:24:00Z">
        <w:r w:rsidR="00B80648" w:rsidRPr="005C5E02">
          <w:fldChar w:fldCharType="begin"/>
        </w:r>
        <w:r w:rsidR="00B80648" w:rsidRPr="005C5E02">
          <w:instrText xml:space="preserve"> REF _Ref515287965 \h </w:instrText>
        </w:r>
        <w:r w:rsidR="00B80648">
          <w:instrText xml:space="preserve"> \* MERGEFORMAT </w:instrText>
        </w:r>
        <w:r w:rsidR="00B80648" w:rsidRPr="005C5E02">
          <w:fldChar w:fldCharType="separate"/>
        </w:r>
        <w:r w:rsidR="00B80648">
          <w:t>m</w:t>
        </w:r>
        <w:r w:rsidR="00B80648" w:rsidRPr="005C5E02">
          <w:t xml:space="preserve">apa </w:t>
        </w:r>
        <w:r w:rsidR="00B80648" w:rsidRPr="005C5E02">
          <w:rPr>
            <w:noProof/>
          </w:rPr>
          <w:t>2</w:t>
        </w:r>
        <w:r w:rsidR="00B80648" w:rsidRPr="005C5E02">
          <w:fldChar w:fldCharType="end"/>
        </w:r>
        <w:r w:rsidR="00B80648">
          <w:t>, o relevo da BHRJ não apresenta elevada cotas</w:t>
        </w:r>
      </w:ins>
      <w:ins w:id="336" w:author="Reviewer" w:date="2018-05-28T16:26:00Z">
        <w:r w:rsidR="00B80648">
          <w:t>.</w:t>
        </w:r>
      </w:ins>
      <w:ins w:id="337" w:author="Reviewer" w:date="2018-05-28T16:24:00Z">
        <w:r w:rsidR="00B80648">
          <w:t xml:space="preserve"> </w:t>
        </w:r>
      </w:ins>
      <w:del w:id="338" w:author="Reviewer" w:date="2018-05-28T13:26:00Z">
        <w:r w:rsidR="00050061" w:rsidDel="00085D76">
          <w:delText xml:space="preserve"> </w:delText>
        </w:r>
      </w:del>
      <w:r w:rsidR="00050061">
        <w:t xml:space="preserve">O tratamento </w:t>
      </w:r>
      <w:del w:id="339" w:author="Reviewer" w:date="2018-05-28T16:26:00Z">
        <w:r w:rsidR="00050061" w:rsidDel="00B80648">
          <w:delText xml:space="preserve">desses </w:delText>
        </w:r>
      </w:del>
      <w:ins w:id="340" w:author="Reviewer" w:date="2018-05-28T16:26:00Z">
        <w:r w:rsidR="00B80648">
          <w:t>dos</w:t>
        </w:r>
        <w:r w:rsidR="00B80648">
          <w:t xml:space="preserve"> </w:t>
        </w:r>
      </w:ins>
      <w:r w:rsidR="00050061">
        <w:t xml:space="preserve">dados envolveu a remoção de valores discrepantes ou não condizentes com os níveis de precipitação observados </w:t>
      </w:r>
      <w:del w:id="341" w:author="Reviewer" w:date="2018-05-28T16:26:00Z">
        <w:r w:rsidR="00050061" w:rsidDel="00B80648">
          <w:delText>no país</w:delText>
        </w:r>
      </w:del>
      <w:ins w:id="342" w:author="Reviewer" w:date="2018-05-28T16:26:00Z">
        <w:r w:rsidR="00B80648">
          <w:t>na região</w:t>
        </w:r>
      </w:ins>
      <w:r w:rsidR="00050061">
        <w:t xml:space="preserve">, tais como valores inferiores a 0 mm ou superiores a 200 mm diários. Após o tratamento, os dados diários de precipitação das estações pluviométricas foram interpolados para os municípios da Bacia do Rio Jundiaí usando o método do Inverso da Distância Ponderada (IDP), disponível no pacote </w:t>
      </w:r>
      <w:proofErr w:type="spellStart"/>
      <w:r w:rsidR="00050061" w:rsidRPr="007362FC">
        <w:rPr>
          <w:i/>
        </w:rPr>
        <w:t>gstat</w:t>
      </w:r>
      <w:proofErr w:type="spellEnd"/>
      <w:r w:rsidR="00050061">
        <w:t xml:space="preserve"> do </w:t>
      </w:r>
      <w:r w:rsidR="00050061" w:rsidRPr="00907C7B">
        <w:rPr>
          <w:i/>
        </w:rPr>
        <w:t>Software</w:t>
      </w:r>
      <w:r w:rsidR="00050061">
        <w:t xml:space="preserve"> R </w:t>
      </w:r>
      <w:r w:rsidR="00031E4A">
        <w:fldChar w:fldCharType="begin" w:fldLock="1"/>
      </w:r>
      <w:r w:rsidR="00650067">
        <w:instrText>ADDIN CSL_CITATION {"citationItems":[{"id":"ITEM-1","itemData":{"DOI":"10.1016/j.cageo.2004.03.012","ISSN":"00983004","author":[{"dropping-particle":"","family":"Pebesma","given":"Edzer J","non-dropping-particle":"","parse-names":false,"suffix":""}],"container-title":"Computers &amp; Geosciences","id":"ITEM-1","issue":"7","issued":{"date-parts":[["2004","8"]]},"page":"683-691","title":"Multivariable geostatistics in S: the gstat package","type":"article-journal","volume":"30"},"uris":["http://www.mendeley.com/documents/?uuid=4cc538ad-43dc-3890-b80a-a4300d8dca5d"]}],"mendeley":{"formattedCitation":"(Pebesma, 2004)","plainTextFormattedCitation":"(Pebesma, 2004)","previouslyFormattedCitation":"(Pebesma, 2004)"},"properties":{"noteIndex":0},"schema":"https://github.com/citation-style-language/schema/raw/master/csl-citation.json"}</w:instrText>
      </w:r>
      <w:r w:rsidR="00031E4A">
        <w:fldChar w:fldCharType="separate"/>
      </w:r>
      <w:r w:rsidR="00B7126A" w:rsidRPr="00B7126A">
        <w:rPr>
          <w:noProof/>
        </w:rPr>
        <w:t>(Pebesma, 2004)</w:t>
      </w:r>
      <w:r w:rsidR="00031E4A">
        <w:fldChar w:fldCharType="end"/>
      </w:r>
      <w:r w:rsidR="00050061" w:rsidRPr="000B6EC8">
        <w:t>.</w:t>
      </w:r>
      <w:ins w:id="343" w:author="Reviewer" w:date="2018-05-28T13:26:00Z">
        <w:r>
          <w:t xml:space="preserve"> </w:t>
        </w:r>
        <w:r>
          <w:t xml:space="preserve">Como </w:t>
        </w:r>
        <w:r>
          <w:t xml:space="preserve">os dados de precipitação </w:t>
        </w:r>
        <w:r>
          <w:t xml:space="preserve">não </w:t>
        </w:r>
        <w:r>
          <w:t xml:space="preserve">estão </w:t>
        </w:r>
        <w:r>
          <w:t xml:space="preserve">disponíveis para toda a </w:t>
        </w:r>
      </w:ins>
      <w:ins w:id="344" w:author="Reviewer" w:date="2018-05-28T16:26:00Z">
        <w:r w:rsidR="00B80648">
          <w:t>BHRJ</w:t>
        </w:r>
      </w:ins>
      <w:ins w:id="345" w:author="Reviewer" w:date="2018-05-28T13:26:00Z">
        <w:r>
          <w:t xml:space="preserve">, a </w:t>
        </w:r>
      </w:ins>
      <w:ins w:id="346" w:author="Reviewer" w:date="2018-05-28T16:26:00Z">
        <w:r w:rsidR="00B80648">
          <w:t xml:space="preserve">sua </w:t>
        </w:r>
      </w:ins>
      <w:ins w:id="347" w:author="Reviewer" w:date="2018-05-28T13:26:00Z">
        <w:r>
          <w:t xml:space="preserve">espacialização </w:t>
        </w:r>
        <w:r>
          <w:t>pode auxiliar n</w:t>
        </w:r>
      </w:ins>
      <w:ins w:id="348" w:author="Reviewer" w:date="2018-05-28T16:27:00Z">
        <w:r w:rsidR="00B80648">
          <w:t>a realização d</w:t>
        </w:r>
      </w:ins>
      <w:ins w:id="349" w:author="Reviewer" w:date="2018-05-28T13:26:00Z">
        <w:r>
          <w:t>o estudo. Conforme</w:t>
        </w:r>
      </w:ins>
      <w:ins w:id="350" w:author="Reviewer" w:date="2018-05-28T13:27:00Z">
        <w:r>
          <w:t xml:space="preserve"> destac</w:t>
        </w:r>
      </w:ins>
      <w:ins w:id="351" w:author="Reviewer" w:date="2018-05-28T13:29:00Z">
        <w:r>
          <w:t>aram</w:t>
        </w:r>
      </w:ins>
      <w:ins w:id="352" w:author="Reviewer" w:date="2018-05-28T13:28:00Z">
        <w:r>
          <w:t xml:space="preserve"> </w:t>
        </w:r>
        <w:r>
          <w:fldChar w:fldCharType="begin" w:fldLock="1"/>
        </w:r>
      </w:ins>
      <w:r>
        <w:instrText>ADDIN CSL_CITATION {"citationItems":[{"id":"ITEM-1","itemData":{"author":[{"dropping-particle":"","family":"Mello","given":"C. R.","non-dropping-particle":"","parse-names":false,"suffix":""},{"dropping-particle":"","family":"Lima","given":"J. M.","non-dropping-particle":"","parse-names":false,"suffix":""},{"dropping-particle":"","family":"Silva","given":"A. M.","non-dropping-particle":"","parse-names":false,"suffix":""},{"dropping-particle":"","family":"Mello","given":"J. M.","non-dropping-particle":"","parse-names":false,"suffix":""},{"dropping-particle":"","family":"Oliveira","given":"M. S.","non-dropping-particle":"","parse-names":false,"suffix":""}],"container-title":"Revista Bras. de Ci. Solo","id":"ITEM-1","issued":{"date-parts":[["2003"]]},"page":"925-933","title":"Krikagem e inverso do quadrado da distância para interpolação dos parâmetros da equação de chuvas intensas","type":"article-journal","volume":"27"},"uris":["http://www.mendeley.com/documents/?uuid=b241761a-62f0-4fb3-a969-f9efdca2e1ba"]}],"mendeley":{"formattedCitation":"(Mello, Lima, Silva, Mello, &amp; Oliveira, 2003)","manualFormatting":"Mello et al. (2003)","plainTextFormattedCitation":"(Mello, Lima, Silva, Mello, &amp; Oliveira, 2003)","previouslyFormattedCitation":"(Mello, Lima, Silva, Mello, &amp; Oliveira, 2003)"},"properties":{"noteIndex":0},"schema":"https://github.com/citation-style-language/schema/raw/master/csl-citation.json"}</w:instrText>
      </w:r>
      <w:r>
        <w:fldChar w:fldCharType="separate"/>
      </w:r>
      <w:del w:id="353" w:author="Reviewer" w:date="2018-05-28T13:29:00Z">
        <w:r w:rsidRPr="00085D76" w:rsidDel="00085D76">
          <w:rPr>
            <w:noProof/>
          </w:rPr>
          <w:delText>(</w:delText>
        </w:r>
      </w:del>
      <w:r w:rsidRPr="00085D76">
        <w:rPr>
          <w:noProof/>
        </w:rPr>
        <w:t>Mello</w:t>
      </w:r>
      <w:ins w:id="354" w:author="Reviewer" w:date="2018-05-28T13:29:00Z">
        <w:r>
          <w:rPr>
            <w:noProof/>
          </w:rPr>
          <w:t xml:space="preserve"> et al.</w:t>
        </w:r>
      </w:ins>
      <w:del w:id="355" w:author="Reviewer" w:date="2018-05-28T13:29:00Z">
        <w:r w:rsidRPr="00085D76" w:rsidDel="00085D76">
          <w:rPr>
            <w:noProof/>
          </w:rPr>
          <w:delText>, Lima, Silva, Mello, &amp; Oliveira,</w:delText>
        </w:r>
      </w:del>
      <w:r w:rsidRPr="00085D76">
        <w:rPr>
          <w:noProof/>
        </w:rPr>
        <w:t xml:space="preserve"> </w:t>
      </w:r>
      <w:ins w:id="356" w:author="Reviewer" w:date="2018-05-28T13:29:00Z">
        <w:r>
          <w:rPr>
            <w:noProof/>
          </w:rPr>
          <w:t>(</w:t>
        </w:r>
      </w:ins>
      <w:r w:rsidRPr="00085D76">
        <w:rPr>
          <w:noProof/>
        </w:rPr>
        <w:t>2003)</w:t>
      </w:r>
      <w:ins w:id="357" w:author="Reviewer" w:date="2018-05-28T13:28:00Z">
        <w:r>
          <w:fldChar w:fldCharType="end"/>
        </w:r>
      </w:ins>
      <w:ins w:id="358" w:author="Reviewer" w:date="2018-05-28T13:27:00Z">
        <w:r>
          <w:t>, a interpolação pelo Inverso da Distância Ponderada</w:t>
        </w:r>
      </w:ins>
      <w:ins w:id="359" w:author="Reviewer" w:date="2018-05-28T13:28:00Z">
        <w:r>
          <w:t xml:space="preserve"> pode ser utilizad</w:t>
        </w:r>
      </w:ins>
      <w:ins w:id="360" w:author="Reviewer" w:date="2018-05-28T13:29:00Z">
        <w:r>
          <w:t>a</w:t>
        </w:r>
      </w:ins>
      <w:ins w:id="361" w:author="Reviewer" w:date="2018-05-28T13:28:00Z">
        <w:r>
          <w:t xml:space="preserve"> para a espacialização dos dados de precipitação.</w:t>
        </w:r>
      </w:ins>
    </w:p>
    <w:p w:rsidR="00085D76" w:rsidRDefault="00085D76" w:rsidP="00A374F0">
      <w:pPr>
        <w:ind w:firstLine="720"/>
        <w:jc w:val="both"/>
        <w:rPr>
          <w:ins w:id="362" w:author="Reviewer" w:date="2018-05-28T13:32:00Z"/>
        </w:rPr>
      </w:pPr>
    </w:p>
    <w:p w:rsidR="00085D76" w:rsidRPr="00B80648" w:rsidRDefault="00B80648" w:rsidP="00B80648">
      <w:pPr>
        <w:pStyle w:val="Legenda"/>
        <w:spacing w:before="0" w:after="0" w:line="240" w:lineRule="auto"/>
        <w:jc w:val="both"/>
        <w:rPr>
          <w:ins w:id="363" w:author="Reviewer" w:date="2018-05-28T13:32:00Z"/>
          <w:rFonts w:ascii="Times New Roman" w:hAnsi="Times New Roman" w:cs="Times New Roman"/>
          <w:b w:val="0"/>
          <w:sz w:val="22"/>
          <w:szCs w:val="22"/>
          <w:rPrChange w:id="364" w:author="Reviewer" w:date="2018-05-28T16:23:00Z">
            <w:rPr>
              <w:ins w:id="365" w:author="Reviewer" w:date="2018-05-28T13:32:00Z"/>
              <w:rFonts w:ascii="Arial" w:hAnsi="Arial" w:cs="Arial"/>
              <w:b w:val="0"/>
              <w:sz w:val="22"/>
              <w:szCs w:val="22"/>
            </w:rPr>
          </w:rPrChange>
        </w:rPr>
        <w:pPrChange w:id="366" w:author="Reviewer" w:date="2018-05-28T16:23:00Z">
          <w:pPr>
            <w:pStyle w:val="Legenda"/>
            <w:spacing w:before="0" w:after="0" w:line="240" w:lineRule="auto"/>
            <w:jc w:val="both"/>
          </w:pPr>
        </w:pPrChange>
      </w:pPr>
      <w:bookmarkStart w:id="367" w:name="_Ref515287965"/>
      <w:ins w:id="368" w:author="Reviewer" w:date="2018-05-28T16:21:00Z">
        <w:r w:rsidRPr="00B80648">
          <w:rPr>
            <w:rFonts w:ascii="Times New Roman" w:hAnsi="Times New Roman" w:cs="Times New Roman"/>
            <w:b w:val="0"/>
            <w:sz w:val="22"/>
            <w:szCs w:val="22"/>
            <w:rPrChange w:id="369" w:author="Reviewer" w:date="2018-05-28T16:23:00Z">
              <w:rPr/>
            </w:rPrChange>
          </w:rPr>
          <w:lastRenderedPageBreak/>
          <w:t xml:space="preserve">Mapa </w:t>
        </w:r>
        <w:r w:rsidRPr="00B80648">
          <w:rPr>
            <w:rFonts w:ascii="Times New Roman" w:hAnsi="Times New Roman" w:cs="Times New Roman"/>
            <w:b w:val="0"/>
            <w:sz w:val="22"/>
            <w:szCs w:val="22"/>
            <w:rPrChange w:id="370" w:author="Reviewer" w:date="2018-05-28T16:23:00Z">
              <w:rPr/>
            </w:rPrChange>
          </w:rPr>
          <w:fldChar w:fldCharType="begin"/>
        </w:r>
        <w:r w:rsidRPr="00B80648">
          <w:rPr>
            <w:rFonts w:ascii="Times New Roman" w:hAnsi="Times New Roman" w:cs="Times New Roman"/>
            <w:b w:val="0"/>
            <w:sz w:val="22"/>
            <w:szCs w:val="22"/>
            <w:rPrChange w:id="371" w:author="Reviewer" w:date="2018-05-28T16:23:00Z">
              <w:rPr/>
            </w:rPrChange>
          </w:rPr>
          <w:instrText xml:space="preserve"> SEQ Mapa \* ARABIC </w:instrText>
        </w:r>
      </w:ins>
      <w:r w:rsidRPr="00B80648">
        <w:rPr>
          <w:rFonts w:ascii="Times New Roman" w:hAnsi="Times New Roman" w:cs="Times New Roman"/>
          <w:b w:val="0"/>
          <w:sz w:val="22"/>
          <w:szCs w:val="22"/>
          <w:rPrChange w:id="372" w:author="Reviewer" w:date="2018-05-28T16:23:00Z">
            <w:rPr/>
          </w:rPrChange>
        </w:rPr>
        <w:fldChar w:fldCharType="separate"/>
      </w:r>
      <w:ins w:id="373" w:author="Reviewer" w:date="2018-05-28T16:23:00Z">
        <w:r w:rsidRPr="00B80648">
          <w:rPr>
            <w:rFonts w:ascii="Times New Roman" w:hAnsi="Times New Roman" w:cs="Times New Roman"/>
            <w:b w:val="0"/>
            <w:noProof/>
            <w:sz w:val="22"/>
            <w:szCs w:val="22"/>
            <w:rPrChange w:id="374" w:author="Reviewer" w:date="2018-05-28T16:23:00Z">
              <w:rPr>
                <w:noProof/>
              </w:rPr>
            </w:rPrChange>
          </w:rPr>
          <w:t>2</w:t>
        </w:r>
      </w:ins>
      <w:ins w:id="375" w:author="Reviewer" w:date="2018-05-28T16:21:00Z">
        <w:r w:rsidRPr="00B80648">
          <w:rPr>
            <w:rFonts w:ascii="Times New Roman" w:hAnsi="Times New Roman" w:cs="Times New Roman"/>
            <w:b w:val="0"/>
            <w:sz w:val="22"/>
            <w:szCs w:val="22"/>
            <w:rPrChange w:id="376" w:author="Reviewer" w:date="2018-05-28T16:23:00Z">
              <w:rPr/>
            </w:rPrChange>
          </w:rPr>
          <w:fldChar w:fldCharType="end"/>
        </w:r>
      </w:ins>
      <w:bookmarkEnd w:id="367"/>
      <w:ins w:id="377" w:author="Reviewer" w:date="2018-05-28T13:32:00Z">
        <w:r w:rsidR="00085D76" w:rsidRPr="00B80648">
          <w:rPr>
            <w:rFonts w:ascii="Times New Roman" w:hAnsi="Times New Roman" w:cs="Times New Roman"/>
            <w:b w:val="0"/>
            <w:sz w:val="22"/>
            <w:szCs w:val="22"/>
            <w:rPrChange w:id="378" w:author="Reviewer" w:date="2018-05-28T16:23:00Z">
              <w:rPr>
                <w:rFonts w:ascii="Arial" w:hAnsi="Arial" w:cs="Arial"/>
                <w:b w:val="0"/>
                <w:sz w:val="22"/>
                <w:szCs w:val="22"/>
              </w:rPr>
            </w:rPrChange>
          </w:rPr>
          <w:t xml:space="preserve"> – Modelo Digital de Elevação </w:t>
        </w:r>
      </w:ins>
      <w:ins w:id="379" w:author="Reviewer" w:date="2018-05-28T15:52:00Z">
        <w:r w:rsidR="007362FC" w:rsidRPr="00B80648">
          <w:rPr>
            <w:rFonts w:ascii="Times New Roman" w:hAnsi="Times New Roman" w:cs="Times New Roman"/>
            <w:b w:val="0"/>
            <w:sz w:val="22"/>
            <w:szCs w:val="22"/>
            <w:rPrChange w:id="380" w:author="Reviewer" w:date="2018-05-28T16:23:00Z">
              <w:rPr>
                <w:rFonts w:ascii="Times New Roman" w:hAnsi="Times New Roman" w:cs="Times New Roman"/>
                <w:b w:val="0"/>
                <w:sz w:val="22"/>
                <w:szCs w:val="22"/>
              </w:rPr>
            </w:rPrChange>
          </w:rPr>
          <w:t xml:space="preserve">(MDE) </w:t>
        </w:r>
      </w:ins>
      <w:ins w:id="381" w:author="Reviewer" w:date="2018-05-28T15:51:00Z">
        <w:r w:rsidR="00AB42F7" w:rsidRPr="00B80648">
          <w:rPr>
            <w:rFonts w:ascii="Times New Roman" w:hAnsi="Times New Roman" w:cs="Times New Roman"/>
            <w:b w:val="0"/>
            <w:sz w:val="22"/>
            <w:szCs w:val="22"/>
            <w:rPrChange w:id="382" w:author="Reviewer" w:date="2018-05-28T16:23:00Z">
              <w:rPr>
                <w:rFonts w:ascii="Times New Roman" w:hAnsi="Times New Roman" w:cs="Times New Roman"/>
                <w:b w:val="0"/>
                <w:sz w:val="22"/>
                <w:szCs w:val="22"/>
              </w:rPr>
            </w:rPrChange>
          </w:rPr>
          <w:t xml:space="preserve">e estações pluviométricas </w:t>
        </w:r>
      </w:ins>
      <w:ins w:id="383" w:author="Reviewer" w:date="2018-05-28T13:32:00Z">
        <w:r w:rsidR="00085D76" w:rsidRPr="00B80648">
          <w:rPr>
            <w:rFonts w:ascii="Times New Roman" w:hAnsi="Times New Roman" w:cs="Times New Roman"/>
            <w:b w:val="0"/>
            <w:sz w:val="22"/>
            <w:szCs w:val="22"/>
            <w:rPrChange w:id="384" w:author="Reviewer" w:date="2018-05-28T16:23:00Z">
              <w:rPr>
                <w:rFonts w:ascii="Arial" w:hAnsi="Arial" w:cs="Arial"/>
                <w:b w:val="0"/>
                <w:sz w:val="22"/>
                <w:szCs w:val="22"/>
              </w:rPr>
            </w:rPrChange>
          </w:rPr>
          <w:t>da Bacia Hidrográfica do Rio Jundiaí</w:t>
        </w:r>
      </w:ins>
    </w:p>
    <w:p w:rsidR="00085D76" w:rsidRPr="00793992" w:rsidRDefault="007362FC" w:rsidP="00085D76">
      <w:pPr>
        <w:pStyle w:val="Legenda"/>
        <w:spacing w:before="0" w:after="0" w:line="240" w:lineRule="auto"/>
        <w:jc w:val="both"/>
        <w:rPr>
          <w:ins w:id="385" w:author="Reviewer" w:date="2018-05-28T13:32:00Z"/>
          <w:rFonts w:ascii="Times New Roman" w:hAnsi="Times New Roman" w:cs="Times New Roman"/>
          <w:b w:val="0"/>
          <w:sz w:val="22"/>
          <w:szCs w:val="22"/>
          <w:rPrChange w:id="386" w:author="Reviewer" w:date="2018-05-28T13:35:00Z">
            <w:rPr>
              <w:ins w:id="387" w:author="Reviewer" w:date="2018-05-28T13:32:00Z"/>
              <w:rFonts w:ascii="Arial" w:hAnsi="Arial" w:cs="Arial"/>
              <w:b w:val="0"/>
              <w:sz w:val="22"/>
              <w:szCs w:val="22"/>
            </w:rPr>
          </w:rPrChange>
        </w:rPr>
      </w:pPr>
      <w:ins w:id="388" w:author="Reviewer" w:date="2018-05-28T15:52:00Z">
        <w:r>
          <w:rPr>
            <w:rFonts w:ascii="Times New Roman" w:hAnsi="Times New Roman" w:cs="Times New Roman"/>
            <w:b w:val="0"/>
            <w:noProof/>
            <w:sz w:val="22"/>
            <w:szCs w:val="22"/>
          </w:rPr>
          <w:drawing>
            <wp:inline distT="0" distB="0" distL="0" distR="0">
              <wp:extent cx="5580380" cy="407733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acoes_bhrj_20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4077335"/>
                      </a:xfrm>
                      <a:prstGeom prst="rect">
                        <a:avLst/>
                      </a:prstGeom>
                    </pic:spPr>
                  </pic:pic>
                </a:graphicData>
              </a:graphic>
            </wp:inline>
          </w:drawing>
        </w:r>
      </w:ins>
    </w:p>
    <w:p w:rsidR="00085D76" w:rsidRPr="00793992" w:rsidRDefault="00085D76" w:rsidP="00085D76">
      <w:pPr>
        <w:pStyle w:val="Legenda"/>
        <w:spacing w:before="0" w:after="0" w:line="240" w:lineRule="auto"/>
        <w:jc w:val="both"/>
        <w:rPr>
          <w:ins w:id="389" w:author="Reviewer" w:date="2018-05-28T13:32:00Z"/>
          <w:rFonts w:ascii="Times New Roman" w:hAnsi="Times New Roman" w:cs="Times New Roman"/>
          <w:b w:val="0"/>
          <w:sz w:val="22"/>
          <w:szCs w:val="22"/>
          <w:rPrChange w:id="390" w:author="Reviewer" w:date="2018-05-28T13:35:00Z">
            <w:rPr>
              <w:ins w:id="391" w:author="Reviewer" w:date="2018-05-28T13:32:00Z"/>
              <w:rFonts w:ascii="Arial" w:hAnsi="Arial" w:cs="Arial"/>
              <w:b w:val="0"/>
              <w:sz w:val="22"/>
              <w:szCs w:val="22"/>
            </w:rPr>
          </w:rPrChange>
        </w:rPr>
      </w:pPr>
      <w:ins w:id="392" w:author="Reviewer" w:date="2018-05-28T13:32:00Z">
        <w:r w:rsidRPr="00793992">
          <w:rPr>
            <w:rFonts w:ascii="Times New Roman" w:hAnsi="Times New Roman" w:cs="Times New Roman"/>
            <w:b w:val="0"/>
            <w:sz w:val="22"/>
            <w:szCs w:val="22"/>
            <w:rPrChange w:id="393" w:author="Reviewer" w:date="2018-05-28T13:35:00Z">
              <w:rPr>
                <w:rFonts w:ascii="Arial" w:hAnsi="Arial" w:cs="Arial"/>
                <w:b w:val="0"/>
                <w:sz w:val="22"/>
                <w:szCs w:val="22"/>
              </w:rPr>
            </w:rPrChange>
          </w:rPr>
          <w:t>Fonte: preparado pelo</w:t>
        </w:r>
      </w:ins>
      <w:ins w:id="394" w:author="Reviewer" w:date="2018-05-28T13:34:00Z">
        <w:r w:rsidRPr="00793992">
          <w:rPr>
            <w:rFonts w:ascii="Times New Roman" w:hAnsi="Times New Roman" w:cs="Times New Roman"/>
            <w:b w:val="0"/>
            <w:sz w:val="22"/>
            <w:szCs w:val="22"/>
            <w:rPrChange w:id="395" w:author="Reviewer" w:date="2018-05-28T13:35:00Z">
              <w:rPr>
                <w:rFonts w:ascii="Arial" w:hAnsi="Arial" w:cs="Arial"/>
                <w:b w:val="0"/>
                <w:sz w:val="22"/>
                <w:szCs w:val="22"/>
              </w:rPr>
            </w:rPrChange>
          </w:rPr>
          <w:t>s</w:t>
        </w:r>
      </w:ins>
      <w:ins w:id="396" w:author="Reviewer" w:date="2018-05-28T13:32:00Z">
        <w:r w:rsidRPr="00793992">
          <w:rPr>
            <w:rFonts w:ascii="Times New Roman" w:hAnsi="Times New Roman" w:cs="Times New Roman"/>
            <w:b w:val="0"/>
            <w:sz w:val="22"/>
            <w:szCs w:val="22"/>
            <w:rPrChange w:id="397" w:author="Reviewer" w:date="2018-05-28T13:35:00Z">
              <w:rPr>
                <w:rFonts w:ascii="Arial" w:hAnsi="Arial" w:cs="Arial"/>
                <w:b w:val="0"/>
                <w:sz w:val="22"/>
                <w:szCs w:val="22"/>
              </w:rPr>
            </w:rPrChange>
          </w:rPr>
          <w:t xml:space="preserve"> autor</w:t>
        </w:r>
      </w:ins>
      <w:ins w:id="398" w:author="Reviewer" w:date="2018-05-28T13:34:00Z">
        <w:r w:rsidRPr="00793992">
          <w:rPr>
            <w:rFonts w:ascii="Times New Roman" w:hAnsi="Times New Roman" w:cs="Times New Roman"/>
            <w:b w:val="0"/>
            <w:sz w:val="22"/>
            <w:szCs w:val="22"/>
            <w:rPrChange w:id="399" w:author="Reviewer" w:date="2018-05-28T13:35:00Z">
              <w:rPr>
                <w:rFonts w:ascii="Arial" w:hAnsi="Arial" w:cs="Arial"/>
                <w:b w:val="0"/>
                <w:sz w:val="22"/>
                <w:szCs w:val="22"/>
              </w:rPr>
            </w:rPrChange>
          </w:rPr>
          <w:t>es</w:t>
        </w:r>
      </w:ins>
      <w:ins w:id="400" w:author="Reviewer" w:date="2018-05-28T13:32:00Z">
        <w:r w:rsidRPr="00793992">
          <w:rPr>
            <w:rFonts w:ascii="Times New Roman" w:hAnsi="Times New Roman" w:cs="Times New Roman"/>
            <w:b w:val="0"/>
            <w:sz w:val="22"/>
            <w:szCs w:val="22"/>
            <w:rPrChange w:id="401" w:author="Reviewer" w:date="2018-05-28T13:35:00Z">
              <w:rPr>
                <w:rFonts w:ascii="Arial" w:hAnsi="Arial" w:cs="Arial"/>
                <w:b w:val="0"/>
                <w:sz w:val="22"/>
                <w:szCs w:val="22"/>
              </w:rPr>
            </w:rPrChange>
          </w:rPr>
          <w:t xml:space="preserve"> com base em</w:t>
        </w:r>
      </w:ins>
      <w:ins w:id="402" w:author="Reviewer" w:date="2018-05-28T15:52:00Z">
        <w:r w:rsidR="007362FC">
          <w:rPr>
            <w:rFonts w:ascii="Times New Roman" w:hAnsi="Times New Roman" w:cs="Times New Roman"/>
            <w:b w:val="0"/>
            <w:sz w:val="22"/>
            <w:szCs w:val="22"/>
          </w:rPr>
          <w:t xml:space="preserve"> </w:t>
        </w:r>
      </w:ins>
      <w:ins w:id="403" w:author="Reviewer" w:date="2018-05-28T15:53:00Z">
        <w:r w:rsidR="007362FC">
          <w:rPr>
            <w:rFonts w:ascii="Times New Roman" w:hAnsi="Times New Roman" w:cs="Times New Roman"/>
            <w:b w:val="0"/>
            <w:sz w:val="22"/>
            <w:szCs w:val="22"/>
          </w:rPr>
          <w:fldChar w:fldCharType="begin" w:fldLock="1"/>
        </w:r>
        <w:r w:rsidR="007362FC">
          <w:rPr>
            <w:rFonts w:ascii="Times New Roman" w:hAnsi="Times New Roman" w:cs="Times New Roman"/>
            <w:b w:val="0"/>
            <w:sz w:val="22"/>
            <w:szCs w:val="22"/>
          </w:rPr>
          <w:instrText>ADDIN CSL_CITATION {"citationItems":[{"id":"ITEM-1","itemData":{"URL":"http://datageo.ambiente.sp.gov.br/","abstract":"Base de dados espaciais","accessed":{"date-parts":[["2018","3","3"]]},"author":[{"dropping-particle":"","family":"DATAGEO – Sistema Ambiental Paulista","given":"","non-dropping-particle":"","parse-names":false,"suffix":""}],"id":"ITEM-1","issued":{"date-parts":[["2018"]]},"title":"Infraestrutura de Dados Espaciais Ambientais do Estado de São Paulo – IDEA-SP - DataGeo","type":"webpage"},"uris":["http://www.mendeley.com/documents/?uuid=0f295ef7-5300-3993-8a95-031192500bc2"]},{"id":"ITEM-2","itemData":{"URL":"http://www.snirh.gov.br/hidroweb/","abstract":"Base de dados da ANA","accessed":{"date-parts":[["2017","9","3"]]},"author":[{"dropping-particle":"","family":"Agência Nacional de Águas - ANA","given":"","non-dropping-particle":"","parse-names":false,"suffix":""}],"container-title":"Agência Nacional de Águas - ANA","id":"ITEM-2","issued":{"date-parts":[["2017"]]},"title":"HidroWeb","type":"webpage"},"uris":["http://www.mendeley.com/documents/?uuid=4a0ad9d4-389b-3548-9aea-bd4d1f9d3e88"]},{"id":"ITEM-3","itemData":{"URL":"http://mapas.ibge.gov.br/","accessed":{"date-parts":[["2018","3","3"]]},"author":[{"dropping-particle":"","family":"IBGE – Instituto Brasileiro de Geografia e Estatística","given":"","non-dropping-particle":"","parse-names":false,"suffix":""}],"id":"ITEM-3","issued":{"date-parts":[["2018"]]},"title":"IBGE | mapas","type":"webpage"},"uris":["http://www.mendeley.com/documents/?uuid=4d262c53-3277-38a2-baa0-95a6e0297f15"]}],"mendeley":{"formattedCitation":"(Agência Nacional de Águas - ANA, 2017; DATAGEO – Sistema Ambiental Paulista, 2018; IBGE – Instituto Brasileiro de Geografia e Estatística, 2018)","manualFormatting":"Agência Nacional de Águas (ANA, 2017); DATAGEO – Sistema Ambiental Paulista (2018); IBGE – Instituto Brasileiro de Geografia e Estatística (2018)","plainTextFormattedCitation":"(Agência Nacional de Águas - ANA, 2017; DATAGEO – Sistema Ambiental Paulista, 2018; IBGE – Instituto Brasileiro de Geografia e Estatística, 2018)"},"properties":{"noteIndex":0},"schema":"https://github.com/citation-style-language/schema/raw/master/csl-citation.json"}</w:instrText>
        </w:r>
      </w:ins>
      <w:del w:id="404" w:author="Reviewer" w:date="2018-05-28T15:53:00Z">
        <w:r w:rsidR="007362FC" w:rsidDel="007362FC">
          <w:rPr>
            <w:rFonts w:ascii="Times New Roman" w:hAnsi="Times New Roman" w:cs="Times New Roman"/>
            <w:b w:val="0"/>
            <w:sz w:val="22"/>
            <w:szCs w:val="22"/>
          </w:rPr>
          <w:delInstrText>ADDIN CSL_CITATION {"citationItems":[{"id":"ITEM-1","itemData":{"URL":"http://datageo.ambiente.sp.gov.br/","abstract":"Base de dados espaciais","accessed":{"date-parts":[["2018","3","3"]]},"author":[{"dropping-particle":"","family":"DATAGEO – Sistema Ambiental Paulista","given":"","non-dropping-particle":"","parse-names":false,"suffix":""}],"id":"ITEM-1","issued":{"date-parts":[["2018"]]},"title":"Infraestrutura de Dados Espaciais Ambientais do Estado de São Paulo – IDEA-SP - DataGeo","type":"webpage"},"uris":["http://www.mendeley.com/documents/?uuid=0f295ef7-5300-3993-8a95-031192500bc2"]},{"id":"ITEM-2","itemData":{"URL":"http://www.snirh.gov.br/hidroweb/","abstract":"Base de dados da ANA","accessed":{"date-parts":[["2017","9","3"]]},"author":[{"dropping-particle":"","family":"Agência Nacional de Águas - ANA","given":"","non-dropping-particle":"","parse-names":false,"suffix":""}],"container-title":"Agência Nacional de Águas - ANA","id":"ITEM-2","issued":{"date-parts":[["2017"]]},"title":"HidroWeb","type":"webpage"},"uris":["http://www.mendeley.com/documents/?uuid=4a0ad9d4-389b-3548-9aea-bd4d1f9d3e88"]},{"id":"ITEM-3","itemData":{"URL":"http://mapas.ibge.gov.br/","accessed":{"date-parts":[["2018","3","3"]]},"author":[{"dropping-particle":"","family":"IBGE – Instituto Brasileiro de Geografia e Estatística","given":"","non-dropping-particle":"","parse-names":false,"suffix":""}],"id":"ITEM-3","issued":{"date-parts":[["2018"]]},"title":"IBGE | mapas","type":"webpage"},"uris":["http://www.mendeley.com/documents/?uuid=4d262c53-3277-38a2-baa0-95a6e0297f15"]}],"mendeley":{"formattedCitation":"(Agência Nacional de Águas - ANA, 2017; DATAGEO – Sistema Ambiental Paulista, 2018; IBGE – Instituto Brasileiro de Geografia e Estatística, 2018)","plainTextFormattedCitation":"(Agência Nacional de Águas - ANA, 2017; DATAGEO – Sistema Ambiental Paulista, 2018; IBGE – Instituto Brasileiro de Geografia e Estatística, 2018)"},"properties":{"noteIndex":0},"schema":"https://github.com/citation-style-language/schema/raw/master/csl-citation.json"}</w:delInstrText>
        </w:r>
      </w:del>
      <w:r w:rsidR="007362FC">
        <w:rPr>
          <w:rFonts w:ascii="Times New Roman" w:hAnsi="Times New Roman" w:cs="Times New Roman"/>
          <w:b w:val="0"/>
          <w:sz w:val="22"/>
          <w:szCs w:val="22"/>
        </w:rPr>
        <w:fldChar w:fldCharType="separate"/>
      </w:r>
      <w:del w:id="405" w:author="Reviewer" w:date="2018-05-28T15:53:00Z">
        <w:r w:rsidR="007362FC" w:rsidRPr="007362FC" w:rsidDel="007362FC">
          <w:rPr>
            <w:rFonts w:ascii="Times New Roman" w:hAnsi="Times New Roman" w:cs="Times New Roman"/>
            <w:b w:val="0"/>
            <w:noProof/>
            <w:sz w:val="22"/>
            <w:szCs w:val="22"/>
          </w:rPr>
          <w:delText>(</w:delText>
        </w:r>
      </w:del>
      <w:r w:rsidR="007362FC" w:rsidRPr="007362FC">
        <w:rPr>
          <w:rFonts w:ascii="Times New Roman" w:hAnsi="Times New Roman" w:cs="Times New Roman"/>
          <w:b w:val="0"/>
          <w:noProof/>
          <w:sz w:val="22"/>
          <w:szCs w:val="22"/>
        </w:rPr>
        <w:t>Agência Nacional de Águas</w:t>
      </w:r>
      <w:del w:id="406" w:author="Reviewer" w:date="2018-05-28T15:53:00Z">
        <w:r w:rsidR="007362FC" w:rsidRPr="007362FC" w:rsidDel="007362FC">
          <w:rPr>
            <w:rFonts w:ascii="Times New Roman" w:hAnsi="Times New Roman" w:cs="Times New Roman"/>
            <w:b w:val="0"/>
            <w:noProof/>
            <w:sz w:val="22"/>
            <w:szCs w:val="22"/>
          </w:rPr>
          <w:delText xml:space="preserve"> -</w:delText>
        </w:r>
      </w:del>
      <w:r w:rsidR="007362FC" w:rsidRPr="007362FC">
        <w:rPr>
          <w:rFonts w:ascii="Times New Roman" w:hAnsi="Times New Roman" w:cs="Times New Roman"/>
          <w:b w:val="0"/>
          <w:noProof/>
          <w:sz w:val="22"/>
          <w:szCs w:val="22"/>
        </w:rPr>
        <w:t xml:space="preserve"> </w:t>
      </w:r>
      <w:ins w:id="407" w:author="Reviewer" w:date="2018-05-28T15:53:00Z">
        <w:r w:rsidR="007362FC">
          <w:rPr>
            <w:rFonts w:ascii="Times New Roman" w:hAnsi="Times New Roman" w:cs="Times New Roman"/>
            <w:b w:val="0"/>
            <w:noProof/>
            <w:sz w:val="22"/>
            <w:szCs w:val="22"/>
          </w:rPr>
          <w:t>(</w:t>
        </w:r>
      </w:ins>
      <w:r w:rsidR="007362FC" w:rsidRPr="007362FC">
        <w:rPr>
          <w:rFonts w:ascii="Times New Roman" w:hAnsi="Times New Roman" w:cs="Times New Roman"/>
          <w:b w:val="0"/>
          <w:noProof/>
          <w:sz w:val="22"/>
          <w:szCs w:val="22"/>
        </w:rPr>
        <w:t>ANA, 2017</w:t>
      </w:r>
      <w:ins w:id="408" w:author="Reviewer" w:date="2018-05-28T15:53:00Z">
        <w:r w:rsidR="007362FC">
          <w:rPr>
            <w:rFonts w:ascii="Times New Roman" w:hAnsi="Times New Roman" w:cs="Times New Roman"/>
            <w:b w:val="0"/>
            <w:noProof/>
            <w:sz w:val="22"/>
            <w:szCs w:val="22"/>
          </w:rPr>
          <w:t>)</w:t>
        </w:r>
      </w:ins>
      <w:r w:rsidR="007362FC" w:rsidRPr="007362FC">
        <w:rPr>
          <w:rFonts w:ascii="Times New Roman" w:hAnsi="Times New Roman" w:cs="Times New Roman"/>
          <w:b w:val="0"/>
          <w:noProof/>
          <w:sz w:val="22"/>
          <w:szCs w:val="22"/>
        </w:rPr>
        <w:t>; DATAGEO – Sistema Ambiental Paulista</w:t>
      </w:r>
      <w:del w:id="409" w:author="Reviewer" w:date="2018-05-28T15:53:00Z">
        <w:r w:rsidR="007362FC" w:rsidRPr="007362FC" w:rsidDel="007362FC">
          <w:rPr>
            <w:rFonts w:ascii="Times New Roman" w:hAnsi="Times New Roman" w:cs="Times New Roman"/>
            <w:b w:val="0"/>
            <w:noProof/>
            <w:sz w:val="22"/>
            <w:szCs w:val="22"/>
          </w:rPr>
          <w:delText>,</w:delText>
        </w:r>
      </w:del>
      <w:r w:rsidR="007362FC" w:rsidRPr="007362FC">
        <w:rPr>
          <w:rFonts w:ascii="Times New Roman" w:hAnsi="Times New Roman" w:cs="Times New Roman"/>
          <w:b w:val="0"/>
          <w:noProof/>
          <w:sz w:val="22"/>
          <w:szCs w:val="22"/>
        </w:rPr>
        <w:t xml:space="preserve"> </w:t>
      </w:r>
      <w:ins w:id="410" w:author="Reviewer" w:date="2018-05-28T15:53:00Z">
        <w:r w:rsidR="007362FC">
          <w:rPr>
            <w:rFonts w:ascii="Times New Roman" w:hAnsi="Times New Roman" w:cs="Times New Roman"/>
            <w:b w:val="0"/>
            <w:noProof/>
            <w:sz w:val="22"/>
            <w:szCs w:val="22"/>
          </w:rPr>
          <w:t>(</w:t>
        </w:r>
      </w:ins>
      <w:r w:rsidR="007362FC" w:rsidRPr="007362FC">
        <w:rPr>
          <w:rFonts w:ascii="Times New Roman" w:hAnsi="Times New Roman" w:cs="Times New Roman"/>
          <w:b w:val="0"/>
          <w:noProof/>
          <w:sz w:val="22"/>
          <w:szCs w:val="22"/>
        </w:rPr>
        <w:t>2018</w:t>
      </w:r>
      <w:ins w:id="411" w:author="Reviewer" w:date="2018-05-28T15:53:00Z">
        <w:r w:rsidR="007362FC">
          <w:rPr>
            <w:rFonts w:ascii="Times New Roman" w:hAnsi="Times New Roman" w:cs="Times New Roman"/>
            <w:b w:val="0"/>
            <w:noProof/>
            <w:sz w:val="22"/>
            <w:szCs w:val="22"/>
          </w:rPr>
          <w:t>)</w:t>
        </w:r>
      </w:ins>
      <w:r w:rsidR="007362FC" w:rsidRPr="007362FC">
        <w:rPr>
          <w:rFonts w:ascii="Times New Roman" w:hAnsi="Times New Roman" w:cs="Times New Roman"/>
          <w:b w:val="0"/>
          <w:noProof/>
          <w:sz w:val="22"/>
          <w:szCs w:val="22"/>
        </w:rPr>
        <w:t>; IBGE – Instituto Brasileiro de Geografia e Estatística</w:t>
      </w:r>
      <w:del w:id="412" w:author="Reviewer" w:date="2018-05-28T15:53:00Z">
        <w:r w:rsidR="007362FC" w:rsidRPr="007362FC" w:rsidDel="007362FC">
          <w:rPr>
            <w:rFonts w:ascii="Times New Roman" w:hAnsi="Times New Roman" w:cs="Times New Roman"/>
            <w:b w:val="0"/>
            <w:noProof/>
            <w:sz w:val="22"/>
            <w:szCs w:val="22"/>
          </w:rPr>
          <w:delText>,</w:delText>
        </w:r>
      </w:del>
      <w:r w:rsidR="007362FC" w:rsidRPr="007362FC">
        <w:rPr>
          <w:rFonts w:ascii="Times New Roman" w:hAnsi="Times New Roman" w:cs="Times New Roman"/>
          <w:b w:val="0"/>
          <w:noProof/>
          <w:sz w:val="22"/>
          <w:szCs w:val="22"/>
        </w:rPr>
        <w:t xml:space="preserve"> </w:t>
      </w:r>
      <w:ins w:id="413" w:author="Reviewer" w:date="2018-05-28T15:53:00Z">
        <w:r w:rsidR="007362FC">
          <w:rPr>
            <w:rFonts w:ascii="Times New Roman" w:hAnsi="Times New Roman" w:cs="Times New Roman"/>
            <w:b w:val="0"/>
            <w:noProof/>
            <w:sz w:val="22"/>
            <w:szCs w:val="22"/>
          </w:rPr>
          <w:t>(</w:t>
        </w:r>
      </w:ins>
      <w:r w:rsidR="007362FC" w:rsidRPr="007362FC">
        <w:rPr>
          <w:rFonts w:ascii="Times New Roman" w:hAnsi="Times New Roman" w:cs="Times New Roman"/>
          <w:b w:val="0"/>
          <w:noProof/>
          <w:sz w:val="22"/>
          <w:szCs w:val="22"/>
        </w:rPr>
        <w:t>2018)</w:t>
      </w:r>
      <w:ins w:id="414" w:author="Reviewer" w:date="2018-05-28T15:53:00Z">
        <w:r w:rsidR="007362FC">
          <w:rPr>
            <w:rFonts w:ascii="Times New Roman" w:hAnsi="Times New Roman" w:cs="Times New Roman"/>
            <w:b w:val="0"/>
            <w:sz w:val="22"/>
            <w:szCs w:val="22"/>
          </w:rPr>
          <w:fldChar w:fldCharType="end"/>
        </w:r>
      </w:ins>
      <w:ins w:id="415" w:author="Reviewer" w:date="2018-05-28T13:32:00Z">
        <w:r w:rsidRPr="00793992">
          <w:rPr>
            <w:rFonts w:ascii="Times New Roman" w:hAnsi="Times New Roman" w:cs="Times New Roman"/>
            <w:b w:val="0"/>
            <w:sz w:val="22"/>
            <w:szCs w:val="22"/>
            <w:rPrChange w:id="416" w:author="Reviewer" w:date="2018-05-28T13:35:00Z">
              <w:rPr>
                <w:rFonts w:ascii="Arial" w:hAnsi="Arial" w:cs="Arial"/>
                <w:b w:val="0"/>
                <w:sz w:val="22"/>
                <w:szCs w:val="22"/>
              </w:rPr>
            </w:rPrChange>
          </w:rPr>
          <w:t>.</w:t>
        </w:r>
      </w:ins>
    </w:p>
    <w:p w:rsidR="00085D76" w:rsidRDefault="00085D76" w:rsidP="00A374F0">
      <w:pPr>
        <w:ind w:firstLine="720"/>
        <w:jc w:val="both"/>
        <w:rPr>
          <w:ins w:id="417" w:author="Reviewer" w:date="2018-05-28T13:25:00Z"/>
        </w:rPr>
      </w:pPr>
    </w:p>
    <w:p w:rsidR="00050061" w:rsidRDefault="00050061" w:rsidP="00A374F0">
      <w:pPr>
        <w:ind w:firstLine="720"/>
        <w:jc w:val="both"/>
      </w:pPr>
      <w:del w:id="418" w:author="Reviewer" w:date="2018-05-28T13:25:00Z">
        <w:r w:rsidDel="00085D76">
          <w:delText xml:space="preserve"> </w:delText>
        </w:r>
      </w:del>
      <w:r>
        <w:t xml:space="preserve">Em seguida, os dados diários de precipitação estimados para os municípios foram agregados para a escala mensal. As etapas de tratamento, interpolação e agregação dos dados foram efetuadas com o auxílio do </w:t>
      </w:r>
      <w:r w:rsidRPr="00EC3F17">
        <w:rPr>
          <w:i/>
        </w:rPr>
        <w:t>Software</w:t>
      </w:r>
      <w:r>
        <w:t xml:space="preserve"> R, do Suporte do Sistema de Gerenciamento de Banco de Dados (SGBD) </w:t>
      </w:r>
      <w:r w:rsidRPr="00EC3F17">
        <w:rPr>
          <w:i/>
        </w:rPr>
        <w:t>MySQL</w:t>
      </w:r>
      <w:r>
        <w:t xml:space="preserve"> e do pacote </w:t>
      </w:r>
      <w:proofErr w:type="spellStart"/>
      <w:r w:rsidRPr="00EC3F17">
        <w:rPr>
          <w:i/>
        </w:rPr>
        <w:t>RMySQL</w:t>
      </w:r>
      <w:proofErr w:type="spellEnd"/>
      <w:r>
        <w:t xml:space="preserve"> </w:t>
      </w:r>
      <w:r w:rsidR="00031E4A">
        <w:fldChar w:fldCharType="begin" w:fldLock="1"/>
      </w:r>
      <w:r w:rsidR="00650067">
        <w:instrText>ADDIN CSL_CITATION {"citationItems":[{"id":"ITEM-1","itemData":{"URL":"https://cran.r-project.org/web/packages/RMySQL/index.html","abstract":"A 'DBI' interface to 'MySQL' / 'MariaDB'. The 'RMySQL' package contains an old implementation based on legacy code from S-PLUS which being phased out. A modern 'MySQL' client based on 'Rcpp' is available from the 'RMariaDB' package on 'Github': &lt;https://github.com/rstats-db/RMariaDB&gt;.","accessed":{"date-parts":[["2017","9","3"]]},"author":[{"dropping-particle":"","family":"Ooms","given":"J.","non-dropping-particle":"","parse-names":false,"suffix":""},{"dropping-particle":"","family":"James","given":"D.","non-dropping-particle":"","parse-names":false,"suffix":""},{"dropping-particle":"","family":"Debroy","given":"S.","non-dropping-particle":"","parse-names":false,"suffix":""},{"dropping-particle":"","family":"Wickham","given":"H.","non-dropping-particle":"","parse-names":false,"suffix":""},{"dropping-particle":"","family":"Horner","given":"J.","non-dropping-particle":"","parse-names":false,"suffix":""}],"id":"ITEM-1","issued":{"date-parts":[["2017"]]},"publisher":"Comprehensive R Archive Network (CRAN)","title":"Database Interface and 'MySQL' Driver for R [R package RMySQL version 0.10.13]","type":"webpage"},"uris":["http://www.mendeley.com/documents/?uuid=6c13f6ea-642f-34e3-81fd-c2e2b9e0c1b5"]}],"mendeley":{"formattedCitation":"(Ooms, James, Debroy, Wickham, &amp; Horner, 2017)","plainTextFormattedCitation":"(Ooms, James, Debroy, Wickham, &amp; Horner, 2017)","previouslyFormattedCitation":"(Ooms, James, Debroy, Wickham, &amp; Horner, 2017)"},"properties":{"noteIndex":0},"schema":"https://github.com/citation-style-language/schema/raw/master/csl-citation.json"}</w:instrText>
      </w:r>
      <w:r w:rsidR="00031E4A">
        <w:fldChar w:fldCharType="separate"/>
      </w:r>
      <w:r w:rsidR="00B7126A" w:rsidRPr="00B7126A">
        <w:rPr>
          <w:noProof/>
        </w:rPr>
        <w:t>(Ooms, James, Debroy, Wickham, &amp; Horner, 2017)</w:t>
      </w:r>
      <w:r w:rsidR="00031E4A">
        <w:fldChar w:fldCharType="end"/>
      </w:r>
      <w:r w:rsidRPr="00EF737E">
        <w:t>.</w:t>
      </w:r>
      <w:r>
        <w:t xml:space="preserve"> Por fim, os valores mensais de precipitação dos municípios foram utilizados para o cálculo do </w:t>
      </w:r>
      <w:r w:rsidRPr="00B86963">
        <w:rPr>
          <w:i/>
        </w:rPr>
        <w:t>SPI</w:t>
      </w:r>
      <w:r>
        <w:rPr>
          <w:i/>
        </w:rPr>
        <w:t>.</w:t>
      </w:r>
    </w:p>
    <w:p w:rsidR="00050061" w:rsidRPr="0096386E" w:rsidRDefault="00050061" w:rsidP="00A374F0">
      <w:pPr>
        <w:ind w:firstLine="720"/>
        <w:jc w:val="both"/>
      </w:pPr>
    </w:p>
    <w:p w:rsidR="00050061" w:rsidRPr="004F2BBC" w:rsidRDefault="00050061" w:rsidP="00A374F0">
      <w:pPr>
        <w:pStyle w:val="Ttulo1"/>
        <w:numPr>
          <w:ilvl w:val="0"/>
          <w:numId w:val="3"/>
        </w:numPr>
        <w:jc w:val="both"/>
        <w:rPr>
          <w:caps w:val="0"/>
          <w:szCs w:val="24"/>
        </w:rPr>
      </w:pPr>
      <w:r w:rsidRPr="004F2BBC">
        <w:rPr>
          <w:caps w:val="0"/>
          <w:szCs w:val="24"/>
        </w:rPr>
        <w:t>Resultados</w:t>
      </w:r>
      <w:del w:id="419" w:author="Reviewer" w:date="2018-05-28T16:43:00Z">
        <w:r w:rsidRPr="004F2BBC" w:rsidDel="00E46C1B">
          <w:rPr>
            <w:caps w:val="0"/>
            <w:szCs w:val="24"/>
          </w:rPr>
          <w:delText xml:space="preserve"> e Discussão</w:delText>
        </w:r>
      </w:del>
    </w:p>
    <w:p w:rsidR="004F2BBC" w:rsidRDefault="004F2BBC" w:rsidP="00A374F0">
      <w:pPr>
        <w:ind w:firstLine="720"/>
        <w:jc w:val="both"/>
      </w:pPr>
    </w:p>
    <w:p w:rsidR="00050061" w:rsidRPr="007778A2" w:rsidRDefault="00050061" w:rsidP="00A374F0">
      <w:pPr>
        <w:ind w:firstLine="720"/>
        <w:jc w:val="both"/>
      </w:pPr>
      <w:r>
        <w:t xml:space="preserve">O primeiro </w:t>
      </w:r>
      <w:r w:rsidR="00F60677">
        <w:t xml:space="preserve">importante </w:t>
      </w:r>
      <w:r>
        <w:t xml:space="preserve">resultado é a curva de precipitação da média mensal da Bacia do Rio </w:t>
      </w:r>
      <w:r w:rsidRPr="007778A2">
        <w:t>Jundiaí (</w:t>
      </w:r>
      <w:r w:rsidRPr="007778A2">
        <w:fldChar w:fldCharType="begin"/>
      </w:r>
      <w:r w:rsidRPr="007778A2">
        <w:instrText xml:space="preserve"> REF _Ref472424535 \h </w:instrText>
      </w:r>
      <w:r>
        <w:instrText xml:space="preserve"> \* MERGEFORMAT </w:instrText>
      </w:r>
      <w:r w:rsidRPr="007778A2">
        <w:fldChar w:fldCharType="separate"/>
      </w:r>
      <w:ins w:id="420" w:author="Reviewer" w:date="2018-05-28T13:35:00Z">
        <w:r w:rsidR="00907C7B" w:rsidRPr="00907C7B">
          <w:rPr>
            <w:rPrChange w:id="421" w:author="Reviewer" w:date="2018-05-28T13:35:00Z">
              <w:rPr>
                <w:b/>
                <w:sz w:val="22"/>
                <w:szCs w:val="22"/>
              </w:rPr>
            </w:rPrChange>
          </w:rPr>
          <w:t xml:space="preserve">Gráfico </w:t>
        </w:r>
        <w:r w:rsidR="00907C7B" w:rsidRPr="00907C7B">
          <w:rPr>
            <w:noProof/>
            <w:rPrChange w:id="422" w:author="Reviewer" w:date="2018-05-28T13:35:00Z">
              <w:rPr>
                <w:b/>
                <w:noProof/>
                <w:sz w:val="22"/>
                <w:szCs w:val="22"/>
              </w:rPr>
            </w:rPrChange>
          </w:rPr>
          <w:t>1</w:t>
        </w:r>
      </w:ins>
      <w:del w:id="423" w:author="Reviewer" w:date="2018-05-28T13:35:00Z">
        <w:r w:rsidR="008E73DB" w:rsidRPr="008E73DB" w:rsidDel="00907C7B">
          <w:delText xml:space="preserve">Gráfico </w:delText>
        </w:r>
        <w:r w:rsidR="008E73DB" w:rsidRPr="008E73DB" w:rsidDel="00907C7B">
          <w:rPr>
            <w:noProof/>
          </w:rPr>
          <w:delText>1</w:delText>
        </w:r>
      </w:del>
      <w:r w:rsidRPr="007778A2">
        <w:fldChar w:fldCharType="end"/>
      </w:r>
      <w:r w:rsidRPr="007778A2">
        <w:t>).</w:t>
      </w:r>
      <w:r>
        <w:t xml:space="preserve"> Os resultados mostram que o período seco é junho a agosto – média mensal de 45 mm –, o chuvoso de setembro a abril – média mensal de 141 mm. Os meses mais chuvosos são dezembro, janeiro e fevereiro. O volume médio anual é da ordem de 1.400 mm.</w:t>
      </w:r>
    </w:p>
    <w:p w:rsidR="00050061" w:rsidRDefault="00050061" w:rsidP="00A374F0">
      <w:pPr>
        <w:ind w:firstLine="720"/>
        <w:jc w:val="both"/>
      </w:pPr>
    </w:p>
    <w:p w:rsidR="00050061" w:rsidRPr="00383187" w:rsidRDefault="00050061" w:rsidP="00A374F0">
      <w:pPr>
        <w:pStyle w:val="Legenda"/>
        <w:spacing w:before="0" w:after="0" w:line="240" w:lineRule="auto"/>
        <w:jc w:val="both"/>
        <w:rPr>
          <w:rFonts w:ascii="Times New Roman" w:hAnsi="Times New Roman" w:cs="Times New Roman"/>
          <w:b w:val="0"/>
          <w:sz w:val="22"/>
          <w:szCs w:val="22"/>
        </w:rPr>
      </w:pPr>
      <w:bookmarkStart w:id="424" w:name="_Ref472424535"/>
      <w:r w:rsidRPr="00383187">
        <w:rPr>
          <w:rFonts w:ascii="Times New Roman" w:hAnsi="Times New Roman" w:cs="Times New Roman"/>
          <w:b w:val="0"/>
          <w:sz w:val="22"/>
          <w:szCs w:val="22"/>
        </w:rPr>
        <w:t xml:space="preserve">Gráfico </w:t>
      </w:r>
      <w:r w:rsidRPr="00383187">
        <w:rPr>
          <w:rFonts w:ascii="Times New Roman" w:hAnsi="Times New Roman" w:cs="Times New Roman"/>
          <w:b w:val="0"/>
          <w:sz w:val="22"/>
          <w:szCs w:val="22"/>
        </w:rPr>
        <w:fldChar w:fldCharType="begin"/>
      </w:r>
      <w:r w:rsidRPr="00383187">
        <w:rPr>
          <w:rFonts w:ascii="Times New Roman" w:hAnsi="Times New Roman" w:cs="Times New Roman"/>
          <w:b w:val="0"/>
          <w:sz w:val="22"/>
          <w:szCs w:val="22"/>
        </w:rPr>
        <w:instrText xml:space="preserve"> SEQ Gráfico \* ARABIC </w:instrText>
      </w:r>
      <w:r w:rsidRPr="00383187">
        <w:rPr>
          <w:rFonts w:ascii="Times New Roman" w:hAnsi="Times New Roman" w:cs="Times New Roman"/>
          <w:b w:val="0"/>
          <w:sz w:val="22"/>
          <w:szCs w:val="22"/>
        </w:rPr>
        <w:fldChar w:fldCharType="separate"/>
      </w:r>
      <w:r w:rsidR="00907C7B">
        <w:rPr>
          <w:rFonts w:ascii="Times New Roman" w:hAnsi="Times New Roman" w:cs="Times New Roman"/>
          <w:b w:val="0"/>
          <w:noProof/>
          <w:sz w:val="22"/>
          <w:szCs w:val="22"/>
        </w:rPr>
        <w:t>1</w:t>
      </w:r>
      <w:r w:rsidRPr="00383187">
        <w:rPr>
          <w:rFonts w:ascii="Times New Roman" w:hAnsi="Times New Roman" w:cs="Times New Roman"/>
          <w:b w:val="0"/>
          <w:sz w:val="22"/>
          <w:szCs w:val="22"/>
        </w:rPr>
        <w:fldChar w:fldCharType="end"/>
      </w:r>
      <w:bookmarkEnd w:id="424"/>
      <w:r w:rsidRPr="00383187">
        <w:rPr>
          <w:rFonts w:ascii="Times New Roman" w:hAnsi="Times New Roman" w:cs="Times New Roman"/>
          <w:b w:val="0"/>
          <w:sz w:val="22"/>
          <w:szCs w:val="22"/>
        </w:rPr>
        <w:t xml:space="preserve"> – </w:t>
      </w:r>
      <w:r>
        <w:rPr>
          <w:rFonts w:ascii="Times New Roman" w:hAnsi="Times New Roman" w:cs="Times New Roman"/>
          <w:b w:val="0"/>
          <w:sz w:val="22"/>
          <w:szCs w:val="22"/>
        </w:rPr>
        <w:t xml:space="preserve">Amplitude de variação das precipitações </w:t>
      </w:r>
      <w:ins w:id="425" w:author="Reviewer" w:date="2018-05-28T12:46:00Z">
        <w:r w:rsidR="00F26775">
          <w:rPr>
            <w:rFonts w:ascii="Times New Roman" w:hAnsi="Times New Roman" w:cs="Times New Roman"/>
            <w:b w:val="0"/>
            <w:sz w:val="22"/>
            <w:szCs w:val="22"/>
          </w:rPr>
          <w:t>(</w:t>
        </w:r>
        <w:proofErr w:type="spellStart"/>
        <w:r w:rsidR="00F26775">
          <w:rPr>
            <w:rFonts w:ascii="Times New Roman" w:hAnsi="Times New Roman" w:cs="Times New Roman"/>
            <w:b w:val="0"/>
            <w:sz w:val="22"/>
            <w:szCs w:val="22"/>
          </w:rPr>
          <w:t>Pluviograma</w:t>
        </w:r>
        <w:proofErr w:type="spellEnd"/>
        <w:r w:rsidR="00F26775">
          <w:rPr>
            <w:rFonts w:ascii="Times New Roman" w:hAnsi="Times New Roman" w:cs="Times New Roman"/>
            <w:b w:val="0"/>
            <w:sz w:val="22"/>
            <w:szCs w:val="22"/>
          </w:rPr>
          <w:t xml:space="preserve">) </w:t>
        </w:r>
      </w:ins>
      <w:proofErr w:type="gramStart"/>
      <w:ins w:id="426" w:author="Reviewer" w:date="2018-05-28T12:47:00Z">
        <w:r w:rsidR="00F26775">
          <w:rPr>
            <w:rFonts w:ascii="Times New Roman" w:hAnsi="Times New Roman" w:cs="Times New Roman"/>
            <w:b w:val="0"/>
            <w:sz w:val="22"/>
            <w:szCs w:val="22"/>
          </w:rPr>
          <w:t xml:space="preserve">médias </w:t>
        </w:r>
      </w:ins>
      <w:r>
        <w:rPr>
          <w:rFonts w:ascii="Times New Roman" w:hAnsi="Times New Roman" w:cs="Times New Roman"/>
          <w:b w:val="0"/>
          <w:sz w:val="22"/>
          <w:szCs w:val="22"/>
        </w:rPr>
        <w:t>mensais totais</w:t>
      </w:r>
      <w:proofErr w:type="gramEnd"/>
      <w:del w:id="427" w:author="Reviewer" w:date="2018-05-28T12:46:00Z">
        <w:r w:rsidDel="00F26775">
          <w:rPr>
            <w:rFonts w:ascii="Times New Roman" w:hAnsi="Times New Roman" w:cs="Times New Roman"/>
            <w:b w:val="0"/>
            <w:sz w:val="22"/>
            <w:szCs w:val="22"/>
          </w:rPr>
          <w:delText xml:space="preserve"> </w:delText>
        </w:r>
      </w:del>
      <w:ins w:id="428" w:author="Reviewer" w:date="2018-05-28T12:46:00Z">
        <w:r w:rsidR="00F26775">
          <w:rPr>
            <w:rFonts w:ascii="Times New Roman" w:hAnsi="Times New Roman" w:cs="Times New Roman"/>
            <w:b w:val="0"/>
            <w:sz w:val="22"/>
            <w:szCs w:val="22"/>
          </w:rPr>
          <w:t xml:space="preserve"> </w:t>
        </w:r>
      </w:ins>
      <w:ins w:id="429" w:author="Reviewer" w:date="2018-05-28T12:47:00Z">
        <w:r w:rsidR="00F26775">
          <w:rPr>
            <w:rFonts w:ascii="Times New Roman" w:hAnsi="Times New Roman" w:cs="Times New Roman"/>
            <w:b w:val="0"/>
            <w:sz w:val="22"/>
            <w:szCs w:val="22"/>
          </w:rPr>
          <w:t xml:space="preserve">entre 1961 e 2014 </w:t>
        </w:r>
      </w:ins>
      <w:r>
        <w:rPr>
          <w:rFonts w:ascii="Times New Roman" w:hAnsi="Times New Roman" w:cs="Times New Roman"/>
          <w:b w:val="0"/>
          <w:sz w:val="22"/>
          <w:szCs w:val="22"/>
        </w:rPr>
        <w:t xml:space="preserve">na </w:t>
      </w:r>
      <w:r w:rsidRPr="00383187">
        <w:rPr>
          <w:rFonts w:ascii="Times New Roman" w:hAnsi="Times New Roman" w:cs="Times New Roman"/>
          <w:b w:val="0"/>
          <w:sz w:val="22"/>
          <w:szCs w:val="22"/>
        </w:rPr>
        <w:t>Bacia do Rio Jundiaí</w:t>
      </w:r>
      <w:r w:rsidR="002B02E8">
        <w:rPr>
          <w:rFonts w:ascii="Times New Roman" w:hAnsi="Times New Roman" w:cs="Times New Roman"/>
          <w:b w:val="0"/>
          <w:sz w:val="22"/>
          <w:szCs w:val="22"/>
        </w:rPr>
        <w:t xml:space="preserve"> (mm)</w:t>
      </w:r>
      <w:r w:rsidRPr="00383187">
        <w:rPr>
          <w:rFonts w:ascii="Times New Roman" w:hAnsi="Times New Roman" w:cs="Times New Roman"/>
          <w:b w:val="0"/>
          <w:sz w:val="22"/>
          <w:szCs w:val="22"/>
        </w:rPr>
        <w:t>¹</w:t>
      </w:r>
    </w:p>
    <w:p w:rsidR="00050061" w:rsidRDefault="000D4351" w:rsidP="00A374F0">
      <w:pPr>
        <w:jc w:val="center"/>
        <w:rPr>
          <w:lang w:eastAsia="ar-SA"/>
        </w:rPr>
      </w:pPr>
      <w:r w:rsidRPr="0049735A">
        <w:rPr>
          <w:noProof/>
        </w:rPr>
        <w:lastRenderedPageBreak/>
        <w:drawing>
          <wp:inline distT="0" distB="0" distL="0" distR="0">
            <wp:extent cx="5679440" cy="2086708"/>
            <wp:effectExtent l="0" t="0" r="0" b="889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0061" w:rsidRPr="002E7D92" w:rsidRDefault="00050061" w:rsidP="00A374F0">
      <w:pPr>
        <w:jc w:val="both"/>
        <w:rPr>
          <w:sz w:val="22"/>
          <w:lang w:eastAsia="ar-SA"/>
        </w:rPr>
      </w:pPr>
      <w:r w:rsidRPr="002E7D92">
        <w:rPr>
          <w:sz w:val="22"/>
          <w:lang w:eastAsia="ar-SA"/>
        </w:rPr>
        <w:t>Fonte: preparado pelos autores com base em</w:t>
      </w:r>
      <w:r w:rsidR="008472AE">
        <w:rPr>
          <w:sz w:val="22"/>
          <w:lang w:eastAsia="ar-SA"/>
        </w:rPr>
        <w:t xml:space="preserve"> </w:t>
      </w:r>
      <w:r w:rsidR="008472AE">
        <w:rPr>
          <w:sz w:val="22"/>
          <w:lang w:eastAsia="ar-SA"/>
        </w:rPr>
        <w:fldChar w:fldCharType="begin" w:fldLock="1"/>
      </w:r>
      <w:r w:rsidR="00650067">
        <w:rPr>
          <w:sz w:val="22"/>
          <w:lang w:eastAsia="ar-SA"/>
        </w:rPr>
        <w:instrText>ADDIN CSL_CITATION {"citationItems":[{"id":"ITEM-1","itemData":{"URL":"http://www.snirh.gov.br/hidroweb/","abstract":"Base de dados da ANA","accessed":{"date-parts":[["2017","9","3"]]},"author":[{"dropping-particle":"","family":"Agência Nacional de Águas - ANA","given":"","non-dropping-particle":"","parse-names":false,"suffix":""}],"container-title":"Agência Nacional de Águas - ANA","id":"ITEM-1","issued":{"date-parts":[["2017"]]},"title":"HidroWeb","type":"webpage"},"uris":["http://www.mendeley.com/documents/?uuid=4a0ad9d4-389b-3548-9aea-bd4d1f9d3e88"]}],"mendeley":{"formattedCitation":"(Agência Nacional de Águas - ANA, 2017)","plainTextFormattedCitation":"(Agência Nacional de Águas - ANA, 2017)","previouslyFormattedCitation":"(Agência Nacional de Águas - ANA, 2017)"},"properties":{"noteIndex":0},"schema":"https://github.com/citation-style-language/schema/raw/master/csl-citation.json"}</w:instrText>
      </w:r>
      <w:r w:rsidR="008472AE">
        <w:rPr>
          <w:sz w:val="22"/>
          <w:lang w:eastAsia="ar-SA"/>
        </w:rPr>
        <w:fldChar w:fldCharType="separate"/>
      </w:r>
      <w:r w:rsidR="00B7126A" w:rsidRPr="00B7126A">
        <w:rPr>
          <w:noProof/>
          <w:sz w:val="22"/>
          <w:lang w:eastAsia="ar-SA"/>
        </w:rPr>
        <w:t>(Agência Nacional de Águas - ANA, 2017)</w:t>
      </w:r>
      <w:r w:rsidR="008472AE">
        <w:rPr>
          <w:sz w:val="22"/>
          <w:lang w:eastAsia="ar-SA"/>
        </w:rPr>
        <w:fldChar w:fldCharType="end"/>
      </w:r>
      <w:r w:rsidRPr="002E7D92">
        <w:rPr>
          <w:sz w:val="22"/>
          <w:lang w:eastAsia="ar-SA"/>
        </w:rPr>
        <w:t>.</w:t>
      </w:r>
    </w:p>
    <w:p w:rsidR="00050061" w:rsidRPr="002E7D92" w:rsidRDefault="00050061" w:rsidP="00A374F0">
      <w:pPr>
        <w:jc w:val="both"/>
        <w:rPr>
          <w:sz w:val="22"/>
          <w:lang w:eastAsia="ar-SA"/>
        </w:rPr>
      </w:pPr>
      <w:r w:rsidRPr="002E7D92">
        <w:rPr>
          <w:sz w:val="22"/>
          <w:lang w:eastAsia="ar-SA"/>
        </w:rPr>
        <w:t>Nota: ¹ média de janeiro de 1961 a dezembro de 2014.</w:t>
      </w:r>
    </w:p>
    <w:p w:rsidR="00050061" w:rsidRDefault="00050061" w:rsidP="00A374F0">
      <w:pPr>
        <w:ind w:firstLine="720"/>
        <w:jc w:val="both"/>
      </w:pPr>
    </w:p>
    <w:p w:rsidR="00050061" w:rsidRPr="00F53582" w:rsidRDefault="00050061" w:rsidP="00A374F0">
      <w:pPr>
        <w:ind w:firstLine="720"/>
        <w:jc w:val="both"/>
      </w:pPr>
      <w:r>
        <w:t xml:space="preserve">A análise das médias anuais entre </w:t>
      </w:r>
      <w:r w:rsidR="00C337ED">
        <w:t>1961 e 2014</w:t>
      </w:r>
      <w:ins w:id="430" w:author="Reviewer" w:date="2018-05-28T12:50:00Z">
        <w:r w:rsidR="007F36CC">
          <w:t>,</w:t>
        </w:r>
      </w:ins>
      <w:r w:rsidR="00C337ED">
        <w:t xml:space="preserve"> </w:t>
      </w:r>
      <w:ins w:id="431" w:author="Reviewer" w:date="2018-05-28T12:50:00Z">
        <w:r w:rsidR="007F36CC">
          <w:t xml:space="preserve">preparada </w:t>
        </w:r>
      </w:ins>
      <w:ins w:id="432" w:author="Reviewer" w:date="2018-05-28T12:49:00Z">
        <w:r w:rsidR="007F36CC">
          <w:t>com base nos dados da Agência Nacional de Águas (</w:t>
        </w:r>
      </w:ins>
      <w:ins w:id="433" w:author="Reviewer" w:date="2018-05-28T12:50:00Z">
        <w:r w:rsidR="007F36CC">
          <w:t>ANA),</w:t>
        </w:r>
      </w:ins>
      <w:ins w:id="434" w:author="Reviewer" w:date="2018-05-28T12:49:00Z">
        <w:r w:rsidR="007F36CC">
          <w:t xml:space="preserve"> </w:t>
        </w:r>
      </w:ins>
      <w:r w:rsidR="00C337ED">
        <w:t>revelou</w:t>
      </w:r>
      <w:r>
        <w:t xml:space="preserve"> um aumento no </w:t>
      </w:r>
      <w:r w:rsidRPr="00F53582">
        <w:t xml:space="preserve">volume </w:t>
      </w:r>
      <w:r w:rsidR="00C337ED">
        <w:t>precipitado</w:t>
      </w:r>
      <w:r>
        <w:t xml:space="preserve"> </w:t>
      </w:r>
      <w:r w:rsidRPr="00F53582">
        <w:t>na região (</w:t>
      </w:r>
      <w:r w:rsidRPr="00F53582">
        <w:fldChar w:fldCharType="begin"/>
      </w:r>
      <w:r w:rsidRPr="00F53582">
        <w:instrText xml:space="preserve"> REF _Ref472425312 \h </w:instrText>
      </w:r>
      <w:r>
        <w:instrText xml:space="preserve"> \* MERGEFORMAT </w:instrText>
      </w:r>
      <w:r w:rsidRPr="00F53582">
        <w:fldChar w:fldCharType="separate"/>
      </w:r>
      <w:ins w:id="435" w:author="Reviewer" w:date="2018-05-28T13:35:00Z">
        <w:r w:rsidR="00907C7B" w:rsidRPr="00907C7B">
          <w:rPr>
            <w:lang w:eastAsia="ar-SA"/>
            <w:rPrChange w:id="436" w:author="Reviewer" w:date="2018-05-28T13:35:00Z">
              <w:rPr>
                <w:sz w:val="22"/>
                <w:lang w:eastAsia="ar-SA"/>
              </w:rPr>
            </w:rPrChange>
          </w:rPr>
          <w:t xml:space="preserve">Gráfico </w:t>
        </w:r>
        <w:r w:rsidR="00907C7B" w:rsidRPr="00907C7B">
          <w:rPr>
            <w:lang w:eastAsia="ar-SA"/>
            <w:rPrChange w:id="437" w:author="Reviewer" w:date="2018-05-28T13:35:00Z">
              <w:rPr>
                <w:noProof/>
                <w:sz w:val="22"/>
                <w:lang w:eastAsia="ar-SA"/>
              </w:rPr>
            </w:rPrChange>
          </w:rPr>
          <w:t>2</w:t>
        </w:r>
      </w:ins>
      <w:del w:id="438" w:author="Reviewer" w:date="2018-05-28T13:35:00Z">
        <w:r w:rsidR="008E73DB" w:rsidRPr="008E73DB" w:rsidDel="00907C7B">
          <w:rPr>
            <w:lang w:eastAsia="ar-SA"/>
          </w:rPr>
          <w:delText>Gráfico 2</w:delText>
        </w:r>
      </w:del>
      <w:r w:rsidRPr="00F53582">
        <w:fldChar w:fldCharType="end"/>
      </w:r>
      <w:r w:rsidRPr="00F53582">
        <w:t>)</w:t>
      </w:r>
      <w:r>
        <w:t>, apesar da forte queda verificada em 2014</w:t>
      </w:r>
      <w:r w:rsidRPr="00F53582">
        <w:t>.</w:t>
      </w:r>
      <w:r>
        <w:t xml:space="preserve"> Entre 2006 e 2012 o volume médio alcançou 1.647 mm, mas em 2014 há uma drástica redução, média para 1.089 mm. Ao todo foram 271 dias sem a ocorrência de precipitações</w:t>
      </w:r>
      <w:r w:rsidR="00C337ED">
        <w:t xml:space="preserve"> em 2014</w:t>
      </w:r>
      <w:r>
        <w:t>.</w:t>
      </w:r>
    </w:p>
    <w:p w:rsidR="00050061" w:rsidRDefault="00050061" w:rsidP="00A374F0">
      <w:pPr>
        <w:ind w:firstLine="720"/>
        <w:jc w:val="both"/>
      </w:pPr>
    </w:p>
    <w:p w:rsidR="00050061" w:rsidRPr="002E7D92" w:rsidRDefault="00050061" w:rsidP="00A374F0">
      <w:pPr>
        <w:jc w:val="both"/>
        <w:rPr>
          <w:sz w:val="22"/>
          <w:lang w:eastAsia="ar-SA"/>
        </w:rPr>
      </w:pPr>
      <w:bookmarkStart w:id="439" w:name="_Ref472425312"/>
      <w:r w:rsidRPr="002E7D92">
        <w:rPr>
          <w:sz w:val="22"/>
          <w:lang w:eastAsia="ar-SA"/>
        </w:rPr>
        <w:t xml:space="preserve">Gráfico </w:t>
      </w:r>
      <w:r w:rsidRPr="002E7D92">
        <w:rPr>
          <w:sz w:val="22"/>
          <w:lang w:eastAsia="ar-SA"/>
        </w:rPr>
        <w:fldChar w:fldCharType="begin"/>
      </w:r>
      <w:r w:rsidRPr="002E7D92">
        <w:rPr>
          <w:sz w:val="22"/>
          <w:lang w:eastAsia="ar-SA"/>
        </w:rPr>
        <w:instrText xml:space="preserve"> SEQ Gráfico \* ARABIC </w:instrText>
      </w:r>
      <w:r w:rsidRPr="002E7D92">
        <w:rPr>
          <w:sz w:val="22"/>
          <w:lang w:eastAsia="ar-SA"/>
        </w:rPr>
        <w:fldChar w:fldCharType="separate"/>
      </w:r>
      <w:r w:rsidR="00907C7B">
        <w:rPr>
          <w:noProof/>
          <w:sz w:val="22"/>
          <w:lang w:eastAsia="ar-SA"/>
        </w:rPr>
        <w:t>2</w:t>
      </w:r>
      <w:r w:rsidRPr="002E7D92">
        <w:rPr>
          <w:sz w:val="22"/>
          <w:lang w:eastAsia="ar-SA"/>
        </w:rPr>
        <w:fldChar w:fldCharType="end"/>
      </w:r>
      <w:bookmarkEnd w:id="439"/>
      <w:r w:rsidRPr="002E7D92">
        <w:rPr>
          <w:sz w:val="22"/>
          <w:lang w:eastAsia="ar-SA"/>
        </w:rPr>
        <w:t xml:space="preserve"> – Variação das precipitações anuais totais na Bacia do Rio Jundiaí</w:t>
      </w:r>
      <w:r w:rsidR="002E7D92" w:rsidRPr="002E7D92">
        <w:rPr>
          <w:sz w:val="22"/>
          <w:lang w:eastAsia="ar-SA"/>
        </w:rPr>
        <w:t xml:space="preserve"> (mm)</w:t>
      </w:r>
      <w:r w:rsidRPr="002E7D92">
        <w:rPr>
          <w:sz w:val="22"/>
          <w:lang w:eastAsia="ar-SA"/>
        </w:rPr>
        <w:t>: 1961-2014</w:t>
      </w:r>
    </w:p>
    <w:p w:rsidR="00050061" w:rsidRDefault="000D4351" w:rsidP="00A374F0">
      <w:pPr>
        <w:jc w:val="center"/>
        <w:rPr>
          <w:lang w:eastAsia="ar-SA"/>
        </w:rPr>
      </w:pPr>
      <w:r w:rsidRPr="0049735A">
        <w:rPr>
          <w:noProof/>
        </w:rPr>
        <w:drawing>
          <wp:inline distT="0" distB="0" distL="0" distR="0">
            <wp:extent cx="5732585" cy="2385695"/>
            <wp:effectExtent l="0" t="0" r="1905" b="0"/>
            <wp:docPr id="15"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0061" w:rsidRPr="002E7D92" w:rsidRDefault="00050061" w:rsidP="00A374F0">
      <w:pPr>
        <w:jc w:val="both"/>
        <w:rPr>
          <w:sz w:val="22"/>
          <w:lang w:eastAsia="ar-SA"/>
        </w:rPr>
      </w:pPr>
      <w:r w:rsidRPr="002E7D92">
        <w:rPr>
          <w:sz w:val="22"/>
          <w:lang w:eastAsia="ar-SA"/>
        </w:rPr>
        <w:t>Fonte: preparado pelos autores com base em</w:t>
      </w:r>
      <w:r w:rsidR="008472AE">
        <w:rPr>
          <w:sz w:val="22"/>
          <w:lang w:eastAsia="ar-SA"/>
        </w:rPr>
        <w:t xml:space="preserve"> </w:t>
      </w:r>
      <w:r w:rsidR="008472AE">
        <w:rPr>
          <w:sz w:val="22"/>
          <w:lang w:eastAsia="ar-SA"/>
        </w:rPr>
        <w:fldChar w:fldCharType="begin" w:fldLock="1"/>
      </w:r>
      <w:r w:rsidR="00650067">
        <w:rPr>
          <w:sz w:val="22"/>
          <w:lang w:eastAsia="ar-SA"/>
        </w:rPr>
        <w:instrText>ADDIN CSL_CITATION {"citationItems":[{"id":"ITEM-1","itemData":{"URL":"http://www.snirh.gov.br/hidroweb/","abstract":"Base de dados da ANA","accessed":{"date-parts":[["2017","9","3"]]},"author":[{"dropping-particle":"","family":"Agência Nacional de Águas - ANA","given":"","non-dropping-particle":"","parse-names":false,"suffix":""}],"container-title":"Agência Nacional de Águas - ANA","id":"ITEM-1","issued":{"date-parts":[["2017"]]},"title":"HidroWeb","type":"webpage"},"uris":["http://www.mendeley.com/documents/?uuid=4a0ad9d4-389b-3548-9aea-bd4d1f9d3e88"]}],"mendeley":{"formattedCitation":"(Agência Nacional de Águas - ANA, 2017)","plainTextFormattedCitation":"(Agência Nacional de Águas - ANA, 2017)","previouslyFormattedCitation":"(Agência Nacional de Águas - ANA, 2017)"},"properties":{"noteIndex":0},"schema":"https://github.com/citation-style-language/schema/raw/master/csl-citation.json"}</w:instrText>
      </w:r>
      <w:r w:rsidR="008472AE">
        <w:rPr>
          <w:sz w:val="22"/>
          <w:lang w:eastAsia="ar-SA"/>
        </w:rPr>
        <w:fldChar w:fldCharType="separate"/>
      </w:r>
      <w:r w:rsidR="00B7126A" w:rsidRPr="00B7126A">
        <w:rPr>
          <w:noProof/>
          <w:sz w:val="22"/>
          <w:lang w:eastAsia="ar-SA"/>
        </w:rPr>
        <w:t>(Agência Nacional de Águas - ANA, 2017)</w:t>
      </w:r>
      <w:r w:rsidR="008472AE">
        <w:rPr>
          <w:sz w:val="22"/>
          <w:lang w:eastAsia="ar-SA"/>
        </w:rPr>
        <w:fldChar w:fldCharType="end"/>
      </w:r>
      <w:r w:rsidRPr="002E7D92">
        <w:rPr>
          <w:sz w:val="22"/>
          <w:lang w:eastAsia="ar-SA"/>
        </w:rPr>
        <w:t>.</w:t>
      </w:r>
    </w:p>
    <w:p w:rsidR="00050061" w:rsidRDefault="00050061" w:rsidP="00A374F0">
      <w:pPr>
        <w:ind w:firstLine="720"/>
        <w:jc w:val="both"/>
      </w:pPr>
    </w:p>
    <w:p w:rsidR="00050061" w:rsidRDefault="00050061" w:rsidP="00A374F0">
      <w:pPr>
        <w:ind w:firstLine="720"/>
        <w:jc w:val="both"/>
      </w:pPr>
      <w:r>
        <w:t xml:space="preserve">Para identificar a ocorrência de anos secos e chuvosos na </w:t>
      </w:r>
      <w:r w:rsidR="00066899">
        <w:t>BRJ</w:t>
      </w:r>
      <w:r>
        <w:t>, considerou-se como seco os anos em que a precipitação foi inferior ao percentil 10% em toda a série histórica, e chuvoso quando a precipitação foi superior ao percentil 90% em toda a série histórica. Os resultados revelaram que a região registrou 6 anos secos e 6 anos chuvoso</w:t>
      </w:r>
      <w:ins w:id="440" w:author="Reviewer" w:date="2018-05-28T16:30:00Z">
        <w:r w:rsidR="002B3622">
          <w:t>s</w:t>
        </w:r>
      </w:ins>
      <w:r>
        <w:t xml:space="preserve"> no período analisado.</w:t>
      </w:r>
      <w:ins w:id="441" w:author="Reviewer" w:date="2018-05-28T16:32:00Z">
        <w:r w:rsidR="00D87BAF">
          <w:t xml:space="preserve"> Os períodos secos foram registrados nos anos de 1961, 1963, 1968, 19</w:t>
        </w:r>
      </w:ins>
      <w:ins w:id="442" w:author="Reviewer" w:date="2018-05-28T16:33:00Z">
        <w:r w:rsidR="00D87BAF">
          <w:t>69, 1985 e 2014.</w:t>
        </w:r>
      </w:ins>
      <w:r>
        <w:t xml:space="preserve"> Um aspecto interessante é que metade </w:t>
      </w:r>
      <w:r w:rsidR="003B147B">
        <w:t>d</w:t>
      </w:r>
      <w:r>
        <w:t xml:space="preserve">os anos chuvosos foram registrados nos </w:t>
      </w:r>
      <w:ins w:id="443" w:author="Reviewer" w:date="2018-05-28T12:48:00Z">
        <w:r w:rsidR="007F36CC">
          <w:t xml:space="preserve">anos </w:t>
        </w:r>
      </w:ins>
      <w:r>
        <w:t>2000, mais especificamente em 2009, 2011 e 2012. Esse resultado é interessante, porque as projeções do</w:t>
      </w:r>
      <w:r w:rsidR="008472AE">
        <w:t xml:space="preserve"> </w:t>
      </w:r>
      <w:r w:rsidR="008472AE">
        <w:fldChar w:fldCharType="begin" w:fldLock="1"/>
      </w:r>
      <w:r w:rsidR="00336ACD">
        <w:instrText>ADDIN CSL_CITATION {"citationItems":[{"id":"ITEM-1","itemData":{"author":[{"dropping-particle":"","family":"IPCC – Intergovernmental Panel on Climate Change","given":"","non-dropping-particle":"","parse-names":false,"suffix":""}],"id":"ITEM-1","issued":{"date-parts":[["2014"]]},"number-of-pages":"151","publisher-place":"Geneva","title":"Climate Change 2014: Synthesis Report. Contribution of Working Groups I, II and III to the Fifth Assessment Report of the Intergovernmental Panel on Climate Change","type":"report"},"uris":["http://www.mendeley.com/documents/?uuid=b4953fa3-ff7f-31fb-8971-a3aaca714588"]}],"mendeley":{"formattedCitation":"(IPCC – Intergovernmental Panel on Climate Change, 2014)","plainTextFormattedCitation":"(IPCC – Intergovernmental Panel on Climate Change, 2014)","previouslyFormattedCitation":"(IPCC – Intergovernmental Panel on Climate Change, 2014)"},"properties":{"noteIndex":0},"schema":"https://github.com/citation-style-language/schema/raw/master/csl-citation.json"}</w:instrText>
      </w:r>
      <w:r w:rsidR="008472AE">
        <w:fldChar w:fldCharType="separate"/>
      </w:r>
      <w:r w:rsidR="00EE0F59" w:rsidRPr="00EE0F59">
        <w:rPr>
          <w:noProof/>
        </w:rPr>
        <w:t>(IPCC – Intergovernmental Panel on Climate Change, 2014)</w:t>
      </w:r>
      <w:r w:rsidR="008472AE">
        <w:fldChar w:fldCharType="end"/>
      </w:r>
      <w:r w:rsidR="00B757E5">
        <w:t xml:space="preserve"> </w:t>
      </w:r>
      <w:r>
        <w:t>indicam um aumento do volume de chuvas na região Sudeste do Brasil</w:t>
      </w:r>
      <w:r w:rsidR="008472AE">
        <w:t xml:space="preserve"> </w:t>
      </w:r>
      <w:r w:rsidR="008472AE">
        <w:fldChar w:fldCharType="begin" w:fldLock="1"/>
      </w:r>
      <w:r w:rsidR="00650067">
        <w:instrText>ADDIN CSL_CITATION {"citationItems":[{"id":"ITEM-1","itemData":{"abstract":"A atenuação dos efeitos das mudanças climáticas globais e a adaptação a estas são os maiores desafios da huma-nidade neste início de século. O progresso econômico e científico, que contribuiu decisivamente para a solução de problemas históricos e aumentou o nível de bem-estar da população nas últimas décadas, trouxe um inimigo des-conhecido até agora. Mais do que nunca, dependemos da geração de eletricidade, do transporte de passageiros e mercadorias, da produção de alimentos e de outras conquistas de nossa civilização, todas envolvendo a emissão de gases do efeito estufa (GEE). Como consequência desse aumento da concentração de GEE na atmosfera, a elevação na temperatura média do pla-neta já é uma realidade e, de acordo com o Painel Intergovernamental de Mudanças Climáticas, uma elevação de 2ºC na temperatura média da Terra parece inevitável, mesmo que todas as medidas para reduzir as emissões e capturar car-bono se concretizem. No cenário mais pessimista, mantendo-se as atividades atuais, as previsões são de um aumento de mais de 6°C na temperatura média da Terra, com consequências catastróficas para os ecossistemas e a humanida-de. Embora os modelos adotem uma margem de incerteza, para a maioria dos cientistas que estuda esse campo não restam dúvidas quanto ao risco das mudanças climáticas e do papel humano no agravamento delas. Como o equilíbrio climático do planeta é frágil, o aumento das temperaturas já registradas criou situações novas, como a redução da calota glacial, antes permanentemente congelada no Círculo Ártico, e intensificou fenômenos antigos, como furacões no sul dos Estados Unidos. Todas essas alterações têm grande poder de destruição, afetando milhões de pessoas e causando prejuízos de bilhões.","author":[{"dropping-particle":"","family":"Marengo","given":"J. A.","non-dropping-particle":"","parse-names":false,"suffix":""},{"dropping-particle":"","family":"Schaeffer","given":"R.","non-dropping-particle":"","parse-names":false,"suffix":""},{"dropping-particle":"","family":"Pinto","given":"H. S.","non-dropping-particle":"","parse-names":false,"suffix":""},{"dropping-particle":"","family":"Zee","given":"D. M. W.","non-dropping-particle":"","parse-names":false,"suffix":""}],"id":"ITEM-1","issued":{"date-parts":[["2009"]]},"number-of-pages":"76","publisher-place":"Rio de Janeiro","title":"Mudanças climáticas e eventos extremos no Brasil","type":"report"},"uris":["http://www.mendeley.com/documents/?uuid=37238533-b080-3015-9c8d-9836a5a38bc1"]},{"id":"ITEM-2","itemData":{"abstract":"O livro Modelagem Climática e Vulnerabilidades Setoriais à Mudança do Clima no Brasil é um desdobramento da Terceira Comunicação Nacional do Brasil (TCN) à Convenção-Quadro das Nações Unidas sobre Mudança do Clima (UNFCCC, na sigla em inglês). A publicação traz simulações em escala regional e análises de especialistas sobre possíveis impactos de cenários de emissão de gases até 2100 em sete setores – agricultura, biodiversidade, cidades, desastres naturais, energias renováveis, recursos hídricos e saúde humana. Os resultados geraram estudos de vulnerabilidade em diversas regiões brasileiras. Com isso, espera-se que o país esteja cada vez mais bem capacitado para identificar regiões e setores mais vulneráveis com maior grau de confiabilidade do que aquele oferecido pelos mode","author":[{"dropping-particle":"","family":"Ministério da Ciência","given":"Tecnologia e Inovação – MCTI","non-dropping-particle":"","parse-names":false,"suffix":""}],"id":"ITEM-2","issued":{"date-parts":[["2016"]]},"publisher-place":"Brasília-DF","title":"Modelagem Climática e Vulnerabilidades Setoriais à Mudança do Clima no Brasil","type":"report"},"uris":["http://www.mendeley.com/documents/?uuid=02cbc887-1310-333f-b7d7-7f7915f81212"]}],"mendeley":{"formattedCitation":"(J. A. Marengo et al., 2009; Ministério da Ciência, 2016)","plainTextFormattedCitation":"(J. A. Marengo et al., 2009; Ministério da Ciência, 2016)","previouslyFormattedCitation":"(J. A. Marengo et al., 2009; Ministério da Ciência, 2016)"},"properties":{"noteIndex":0},"schema":"https://github.com/citation-style-language/schema/raw/master/csl-citation.json"}</w:instrText>
      </w:r>
      <w:r w:rsidR="008472AE">
        <w:fldChar w:fldCharType="separate"/>
      </w:r>
      <w:r w:rsidR="00B7126A" w:rsidRPr="00B7126A">
        <w:rPr>
          <w:noProof/>
        </w:rPr>
        <w:t>(J. A. Marengo et al., 2009; Ministério da Ciência, 2016)</w:t>
      </w:r>
      <w:r w:rsidR="008472AE">
        <w:fldChar w:fldCharType="end"/>
      </w:r>
      <w:r>
        <w:t>. Os demais anos chuvosos foram 1976, 1982 e 1983.</w:t>
      </w:r>
    </w:p>
    <w:p w:rsidR="00050061" w:rsidRPr="00323305" w:rsidRDefault="00050061" w:rsidP="00D87BAF">
      <w:pPr>
        <w:ind w:firstLine="720"/>
        <w:jc w:val="both"/>
        <w:pPrChange w:id="444" w:author="Reviewer" w:date="2018-05-28T16:37:00Z">
          <w:pPr>
            <w:ind w:firstLine="720"/>
            <w:jc w:val="both"/>
          </w:pPr>
        </w:pPrChange>
      </w:pPr>
      <w:r>
        <w:t xml:space="preserve">Os resultados </w:t>
      </w:r>
      <w:del w:id="445" w:author="Reviewer" w:date="2018-05-28T16:33:00Z">
        <w:r w:rsidDel="00D87BAF">
          <w:delText xml:space="preserve">do SPI6, SPI12 e SPI24 </w:delText>
        </w:r>
      </w:del>
      <w:r>
        <w:t xml:space="preserve">revelam a ocorrência de eventos extremos </w:t>
      </w:r>
      <w:r w:rsidRPr="00323305">
        <w:t xml:space="preserve">secos e chuvosos na </w:t>
      </w:r>
      <w:r w:rsidR="00B757E5">
        <w:t xml:space="preserve">BRJ </w:t>
      </w:r>
      <w:r w:rsidRPr="00323305">
        <w:t>(</w:t>
      </w:r>
      <w:r w:rsidRPr="00323305">
        <w:fldChar w:fldCharType="begin"/>
      </w:r>
      <w:r w:rsidRPr="00323305">
        <w:instrText xml:space="preserve"> REF _Ref472426478 \h </w:instrText>
      </w:r>
      <w:r>
        <w:instrText xml:space="preserve"> \* MERGEFORMAT </w:instrText>
      </w:r>
      <w:r w:rsidRPr="00323305">
        <w:fldChar w:fldCharType="separate"/>
      </w:r>
      <w:ins w:id="446" w:author="Reviewer" w:date="2018-05-28T13:35:00Z">
        <w:r w:rsidR="00907C7B" w:rsidRPr="00907C7B">
          <w:rPr>
            <w:lang w:eastAsia="ar-SA"/>
            <w:rPrChange w:id="447" w:author="Reviewer" w:date="2018-05-28T13:35:00Z">
              <w:rPr>
                <w:sz w:val="22"/>
                <w:lang w:eastAsia="ar-SA"/>
              </w:rPr>
            </w:rPrChange>
          </w:rPr>
          <w:t xml:space="preserve">Gráfico </w:t>
        </w:r>
        <w:r w:rsidR="00907C7B" w:rsidRPr="00907C7B">
          <w:rPr>
            <w:lang w:eastAsia="ar-SA"/>
            <w:rPrChange w:id="448" w:author="Reviewer" w:date="2018-05-28T13:35:00Z">
              <w:rPr>
                <w:noProof/>
                <w:sz w:val="22"/>
                <w:lang w:eastAsia="ar-SA"/>
              </w:rPr>
            </w:rPrChange>
          </w:rPr>
          <w:t>3</w:t>
        </w:r>
      </w:ins>
      <w:del w:id="449" w:author="Reviewer" w:date="2018-05-28T13:35:00Z">
        <w:r w:rsidR="008E73DB" w:rsidRPr="008E73DB" w:rsidDel="00907C7B">
          <w:rPr>
            <w:lang w:eastAsia="ar-SA"/>
          </w:rPr>
          <w:delText>Gráfico 3</w:delText>
        </w:r>
      </w:del>
      <w:r w:rsidRPr="00323305">
        <w:fldChar w:fldCharType="end"/>
      </w:r>
      <w:r w:rsidRPr="00323305">
        <w:t>). Ao todo foram identificados</w:t>
      </w:r>
      <w:r>
        <w:t xml:space="preserve"> 20 eventos extremamente chuvosos</w:t>
      </w:r>
      <w:ins w:id="450" w:author="Reviewer" w:date="2018-05-28T16:35:00Z">
        <w:r w:rsidR="00D87BAF">
          <w:t xml:space="preserve"> no SPI6</w:t>
        </w:r>
      </w:ins>
      <w:r>
        <w:t xml:space="preserve"> – concentrados em três períodos</w:t>
      </w:r>
      <w:ins w:id="451" w:author="Reviewer" w:date="2018-05-28T16:34:00Z">
        <w:r w:rsidR="00D87BAF">
          <w:t>:</w:t>
        </w:r>
      </w:ins>
      <w:del w:id="452" w:author="Reviewer" w:date="2018-05-28T16:34:00Z">
        <w:r w:rsidDel="00D87BAF">
          <w:delText>,</w:delText>
        </w:r>
      </w:del>
      <w:r>
        <w:t xml:space="preserve"> </w:t>
      </w:r>
      <w:del w:id="453" w:author="Reviewer" w:date="2018-05-28T16:34:00Z">
        <w:r w:rsidDel="00D87BAF">
          <w:delText xml:space="preserve">o primeiro período </w:delText>
        </w:r>
      </w:del>
      <w:r>
        <w:t>de 07/1976 a 11/1976</w:t>
      </w:r>
      <w:ins w:id="454" w:author="Reviewer" w:date="2018-05-28T16:34:00Z">
        <w:r w:rsidR="00D87BAF">
          <w:t>;</w:t>
        </w:r>
      </w:ins>
      <w:del w:id="455" w:author="Reviewer" w:date="2018-05-28T16:34:00Z">
        <w:r w:rsidDel="00D87BAF">
          <w:delText>,</w:delText>
        </w:r>
      </w:del>
      <w:r>
        <w:t xml:space="preserve"> </w:t>
      </w:r>
      <w:del w:id="456" w:author="Reviewer" w:date="2018-05-28T16:34:00Z">
        <w:r w:rsidDel="00D87BAF">
          <w:delText xml:space="preserve">o segundo </w:delText>
        </w:r>
      </w:del>
      <w:r>
        <w:t>de 03/1983 a 11/1983</w:t>
      </w:r>
      <w:ins w:id="457" w:author="Reviewer" w:date="2018-05-28T16:34:00Z">
        <w:r w:rsidR="00D87BAF">
          <w:t>;</w:t>
        </w:r>
      </w:ins>
      <w:r>
        <w:t xml:space="preserve"> </w:t>
      </w:r>
      <w:del w:id="458" w:author="Reviewer" w:date="2018-05-28T16:34:00Z">
        <w:r w:rsidDel="00D87BAF">
          <w:delText xml:space="preserve">e o último </w:delText>
        </w:r>
      </w:del>
      <w:r>
        <w:t xml:space="preserve">de 11/2009 a </w:t>
      </w:r>
      <w:r>
        <w:lastRenderedPageBreak/>
        <w:t>04/2010</w:t>
      </w:r>
      <w:ins w:id="459" w:author="Reviewer" w:date="2018-05-28T16:34:00Z">
        <w:r w:rsidR="00D87BAF">
          <w:t>. Os</w:t>
        </w:r>
      </w:ins>
      <w:del w:id="460" w:author="Reviewer" w:date="2018-05-28T16:34:00Z">
        <w:r w:rsidDel="00D87BAF">
          <w:delText xml:space="preserve"> –</w:delText>
        </w:r>
      </w:del>
      <w:r>
        <w:t xml:space="preserve"> </w:t>
      </w:r>
      <w:del w:id="461" w:author="Reviewer" w:date="2018-05-28T16:34:00Z">
        <w:r w:rsidDel="00D87BAF">
          <w:delText xml:space="preserve">e </w:delText>
        </w:r>
      </w:del>
      <w:r>
        <w:t>20 extremamente secos no SPI6</w:t>
      </w:r>
      <w:del w:id="462" w:author="Reviewer" w:date="2018-05-28T16:35:00Z">
        <w:r w:rsidDel="00D87BAF">
          <w:delText xml:space="preserve"> –</w:delText>
        </w:r>
      </w:del>
      <w:r>
        <w:t xml:space="preserve"> concentrados em cinco períodos</w:t>
      </w:r>
      <w:ins w:id="463" w:author="Reviewer" w:date="2018-05-28T16:35:00Z">
        <w:r w:rsidR="00D87BAF">
          <w:t>:</w:t>
        </w:r>
      </w:ins>
      <w:r>
        <w:t xml:space="preserve"> </w:t>
      </w:r>
      <w:ins w:id="464" w:author="Reviewer" w:date="2018-05-28T16:36:00Z">
        <w:r w:rsidR="00D87BAF">
          <w:t>10/1961 e 11/1961</w:t>
        </w:r>
        <w:r w:rsidR="00D87BAF">
          <w:t>;</w:t>
        </w:r>
        <w:r w:rsidR="00D87BAF">
          <w:t xml:space="preserve"> de 06/1963 a 10/1963</w:t>
        </w:r>
        <w:r w:rsidR="00D87BAF">
          <w:t>;</w:t>
        </w:r>
        <w:r w:rsidR="00D87BAF">
          <w:t xml:space="preserve"> </w:t>
        </w:r>
        <w:r w:rsidR="00D87BAF">
          <w:t xml:space="preserve">de </w:t>
        </w:r>
        <w:r w:rsidR="00D87BAF">
          <w:t xml:space="preserve">12/1963 </w:t>
        </w:r>
        <w:r w:rsidR="00D87BAF">
          <w:t>e</w:t>
        </w:r>
        <w:r w:rsidR="00D87BAF">
          <w:t xml:space="preserve"> 01/1964</w:t>
        </w:r>
        <w:r w:rsidR="00D87BAF">
          <w:t>;</w:t>
        </w:r>
        <w:r w:rsidR="00D87BAF">
          <w:t xml:space="preserve"> de 03/1964 a 05/1964</w:t>
        </w:r>
        <w:r w:rsidR="00D87BAF">
          <w:t>;</w:t>
        </w:r>
        <w:r w:rsidR="00D87BAF">
          <w:t xml:space="preserve"> de 11/1968 a 04/1969</w:t>
        </w:r>
        <w:r w:rsidR="00D87BAF">
          <w:t>, além d</w:t>
        </w:r>
      </w:ins>
      <w:r>
        <w:t>e duas ocorrências isoladas (07/1984 e 12/1999)</w:t>
      </w:r>
      <w:ins w:id="465" w:author="Reviewer" w:date="2018-05-28T16:35:00Z">
        <w:r w:rsidR="00D87BAF">
          <w:t>.</w:t>
        </w:r>
      </w:ins>
      <w:del w:id="466" w:author="Reviewer" w:date="2018-05-28T16:35:00Z">
        <w:r w:rsidDel="00D87BAF">
          <w:delText>, o primeiro compreende 10/1961 e 11/1961, o segundo de 06/1963 a 10/1963, o terceiro 12/1963 e 01/1964, o quarto de 03/1964 a 05/1964, o último de 11/1968 a 04/1969 –;</w:delText>
        </w:r>
      </w:del>
      <w:ins w:id="467" w:author="Reviewer" w:date="2018-05-28T16:37:00Z">
        <w:r w:rsidR="00D87BAF">
          <w:t xml:space="preserve"> O SPI12 revelou a ocorrência de </w:t>
        </w:r>
      </w:ins>
      <w:del w:id="468" w:author="Reviewer" w:date="2018-05-28T16:36:00Z">
        <w:r w:rsidDel="00D87BAF">
          <w:delText xml:space="preserve"> </w:delText>
        </w:r>
      </w:del>
      <w:r>
        <w:t>24 extremamente chuvosos</w:t>
      </w:r>
      <w:del w:id="469" w:author="Reviewer" w:date="2018-05-28T16:37:00Z">
        <w:r w:rsidDel="00D87BAF">
          <w:delText xml:space="preserve"> –</w:delText>
        </w:r>
      </w:del>
      <w:r>
        <w:t xml:space="preserve"> concentrados em três períodos</w:t>
      </w:r>
      <w:ins w:id="470" w:author="Reviewer" w:date="2018-05-28T16:37:00Z">
        <w:r w:rsidR="00D87BAF">
          <w:t xml:space="preserve">: </w:t>
        </w:r>
        <w:r w:rsidR="00D87BAF">
          <w:t>de 08/1976 a 11/1976</w:t>
        </w:r>
        <w:r w:rsidR="00D87BAF">
          <w:t>;</w:t>
        </w:r>
        <w:r w:rsidR="00D87BAF">
          <w:t xml:space="preserve"> de 03/1983 a 01/1984</w:t>
        </w:r>
        <w:r w:rsidR="00D87BAF">
          <w:t>;</w:t>
        </w:r>
        <w:r w:rsidR="00D87BAF">
          <w:t xml:space="preserve"> de 12/2009 a 07/2010</w:t>
        </w:r>
        <w:r w:rsidR="00D87BAF">
          <w:t>; além</w:t>
        </w:r>
        <w:r w:rsidR="00D87BAF">
          <w:t xml:space="preserve"> </w:t>
        </w:r>
        <w:r w:rsidR="00D87BAF">
          <w:t>d</w:t>
        </w:r>
      </w:ins>
      <w:del w:id="471" w:author="Reviewer" w:date="2018-05-28T16:37:00Z">
        <w:r w:rsidDel="00D87BAF">
          <w:delText xml:space="preserve"> </w:delText>
        </w:r>
      </w:del>
      <w:r>
        <w:t>e uma ocorrência isolada (01/1977)</w:t>
      </w:r>
      <w:ins w:id="472" w:author="Reviewer" w:date="2018-05-28T16:37:00Z">
        <w:r w:rsidR="00D87BAF">
          <w:t>.</w:t>
        </w:r>
      </w:ins>
      <w:del w:id="473" w:author="Reviewer" w:date="2018-05-28T16:37:00Z">
        <w:r w:rsidDel="00D87BAF">
          <w:delText xml:space="preserve">, o primeiro de 08/1976 a 11/1976, o segundo de 03/1983 a 01/1984 e o último de 12/2009 a 07/2010 </w:delText>
        </w:r>
      </w:del>
      <w:del w:id="474" w:author="Reviewer" w:date="2018-05-28T16:38:00Z">
        <w:r w:rsidDel="00D87BAF">
          <w:delText>–</w:delText>
        </w:r>
      </w:del>
      <w:r>
        <w:t xml:space="preserve"> </w:t>
      </w:r>
      <w:del w:id="475" w:author="Reviewer" w:date="2018-05-28T16:38:00Z">
        <w:r w:rsidDel="00D87BAF">
          <w:delText xml:space="preserve">e </w:delText>
        </w:r>
      </w:del>
      <w:ins w:id="476" w:author="Reviewer" w:date="2018-05-28T16:38:00Z">
        <w:r w:rsidR="00D87BAF">
          <w:t>Os</w:t>
        </w:r>
        <w:r w:rsidR="00D87BAF">
          <w:t xml:space="preserve"> </w:t>
        </w:r>
      </w:ins>
      <w:r>
        <w:t xml:space="preserve">20 extremamente secos no SPI 12 </w:t>
      </w:r>
      <w:ins w:id="477" w:author="Reviewer" w:date="2018-05-28T16:38:00Z">
        <w:r w:rsidR="00D87BAF">
          <w:t xml:space="preserve">ocorreram </w:t>
        </w:r>
      </w:ins>
      <w:del w:id="478" w:author="Reviewer" w:date="2018-05-28T16:38:00Z">
        <w:r w:rsidDel="00D87BAF">
          <w:delText xml:space="preserve">– concentrados em dois períodos e duas ocorrências isoladas (10/1963 e 06/2000), o primeiro </w:delText>
        </w:r>
      </w:del>
      <w:r>
        <w:t xml:space="preserve">de 12/1963 a 08/1964 e </w:t>
      </w:r>
      <w:del w:id="479" w:author="Reviewer" w:date="2018-05-28T16:38:00Z">
        <w:r w:rsidDel="00D87BAF">
          <w:delText xml:space="preserve">o segundo </w:delText>
        </w:r>
      </w:del>
      <w:r>
        <w:t>de 01/1969 a 09/1969</w:t>
      </w:r>
      <w:ins w:id="480" w:author="Reviewer" w:date="2018-05-28T16:38:00Z">
        <w:r w:rsidR="00D87BAF">
          <w:t xml:space="preserve">, além de </w:t>
        </w:r>
        <w:r w:rsidR="00D87BAF">
          <w:t>duas ocorrências isoladas (10/1963 e 06/2000)</w:t>
        </w:r>
      </w:ins>
      <w:del w:id="481" w:author="Reviewer" w:date="2018-05-28T16:38:00Z">
        <w:r w:rsidDel="00D87BAF">
          <w:delText xml:space="preserve"> –</w:delText>
        </w:r>
      </w:del>
      <w:ins w:id="482" w:author="Reviewer" w:date="2018-05-28T16:38:00Z">
        <w:r w:rsidR="00D87BAF">
          <w:t>.</w:t>
        </w:r>
      </w:ins>
      <w:del w:id="483" w:author="Reviewer" w:date="2018-05-28T16:38:00Z">
        <w:r w:rsidDel="00D87BAF">
          <w:delText>;</w:delText>
        </w:r>
      </w:del>
      <w:r>
        <w:t xml:space="preserve"> </w:t>
      </w:r>
      <w:ins w:id="484" w:author="Reviewer" w:date="2018-05-28T16:38:00Z">
        <w:r w:rsidR="00D87BAF">
          <w:t>No SPI24 os resul</w:t>
        </w:r>
      </w:ins>
      <w:ins w:id="485" w:author="Reviewer" w:date="2018-05-28T16:39:00Z">
        <w:r w:rsidR="00D87BAF">
          <w:t xml:space="preserve">tados indicam </w:t>
        </w:r>
      </w:ins>
      <w:r>
        <w:t xml:space="preserve">22 extremamente chuvosos </w:t>
      </w:r>
      <w:del w:id="486" w:author="Reviewer" w:date="2018-05-28T16:39:00Z">
        <w:r w:rsidDel="00D87BAF">
          <w:delText xml:space="preserve">– concentrados em dois períodos e em uma ocorrência isolada (09/1984), o primeiro </w:delText>
        </w:r>
      </w:del>
      <w:r>
        <w:t xml:space="preserve">de 05/1983 a 05/1984 e </w:t>
      </w:r>
      <w:del w:id="487" w:author="Reviewer" w:date="2018-05-28T16:39:00Z">
        <w:r w:rsidDel="00D87BAF">
          <w:delText xml:space="preserve">o segundo </w:delText>
        </w:r>
      </w:del>
      <w:r>
        <w:t>de 01/2011 a 08/2011</w:t>
      </w:r>
      <w:ins w:id="488" w:author="Reviewer" w:date="2018-05-28T16:39:00Z">
        <w:r w:rsidR="00D87BAF">
          <w:t xml:space="preserve">, e </w:t>
        </w:r>
        <w:r w:rsidR="00D87BAF">
          <w:t>uma ocorrência isolada (09/1984)</w:t>
        </w:r>
        <w:r w:rsidR="00D87BAF">
          <w:t>.</w:t>
        </w:r>
      </w:ins>
      <w:r>
        <w:t xml:space="preserve"> </w:t>
      </w:r>
      <w:ins w:id="489" w:author="Reviewer" w:date="2018-05-28T16:39:00Z">
        <w:r w:rsidR="00D87BAF">
          <w:t>Os</w:t>
        </w:r>
      </w:ins>
      <w:del w:id="490" w:author="Reviewer" w:date="2018-05-28T16:39:00Z">
        <w:r w:rsidDel="00D87BAF">
          <w:delText>– e</w:delText>
        </w:r>
      </w:del>
      <w:r>
        <w:t xml:space="preserve"> 21 extremamente secos no SPI 24 </w:t>
      </w:r>
      <w:del w:id="491" w:author="Reviewer" w:date="2018-05-28T16:39:00Z">
        <w:r w:rsidDel="00D87BAF">
          <w:delText xml:space="preserve">– concentrado em quatro períodos, o primeiro </w:delText>
        </w:r>
      </w:del>
      <w:ins w:id="492" w:author="Reviewer" w:date="2018-05-28T16:39:00Z">
        <w:r w:rsidR="00D87BAF">
          <w:t xml:space="preserve">ocorreram </w:t>
        </w:r>
      </w:ins>
      <w:r>
        <w:t>de 03/1964 a 08/1964</w:t>
      </w:r>
      <w:ins w:id="493" w:author="Reviewer" w:date="2018-05-28T16:39:00Z">
        <w:r w:rsidR="00D87BAF">
          <w:t>;</w:t>
        </w:r>
      </w:ins>
      <w:del w:id="494" w:author="Reviewer" w:date="2018-05-28T16:39:00Z">
        <w:r w:rsidDel="00D87BAF">
          <w:delText>,</w:delText>
        </w:r>
      </w:del>
      <w:r>
        <w:t xml:space="preserve"> </w:t>
      </w:r>
      <w:del w:id="495" w:author="Reviewer" w:date="2018-05-28T16:39:00Z">
        <w:r w:rsidDel="00D87BAF">
          <w:delText xml:space="preserve">o segundo </w:delText>
        </w:r>
      </w:del>
      <w:r>
        <w:t>de 10/1964 a 02/1965</w:t>
      </w:r>
      <w:ins w:id="496" w:author="Reviewer" w:date="2018-05-28T16:39:00Z">
        <w:r w:rsidR="00D87BAF">
          <w:t>;</w:t>
        </w:r>
      </w:ins>
      <w:del w:id="497" w:author="Reviewer" w:date="2018-05-28T16:39:00Z">
        <w:r w:rsidDel="00D87BAF">
          <w:delText>,</w:delText>
        </w:r>
      </w:del>
      <w:r>
        <w:t xml:space="preserve"> </w:t>
      </w:r>
      <w:del w:id="498" w:author="Reviewer" w:date="2018-05-28T16:39:00Z">
        <w:r w:rsidDel="00D87BAF">
          <w:delText xml:space="preserve">o terceiro </w:delText>
        </w:r>
      </w:del>
      <w:r>
        <w:t>de 02/1969 a 04/1969</w:t>
      </w:r>
      <w:ins w:id="499" w:author="Reviewer" w:date="2018-05-28T16:39:00Z">
        <w:r w:rsidR="00D87BAF">
          <w:t>;</w:t>
        </w:r>
      </w:ins>
      <w:del w:id="500" w:author="Reviewer" w:date="2018-05-28T16:39:00Z">
        <w:r w:rsidDel="00D87BAF">
          <w:delText>,</w:delText>
        </w:r>
      </w:del>
      <w:r>
        <w:t xml:space="preserve"> </w:t>
      </w:r>
      <w:del w:id="501" w:author="Reviewer" w:date="2018-05-28T16:39:00Z">
        <w:r w:rsidDel="00D87BAF">
          <w:delText xml:space="preserve">o último </w:delText>
        </w:r>
      </w:del>
      <w:r>
        <w:t xml:space="preserve">de 06/1969 a 12/1969. </w:t>
      </w:r>
      <w:del w:id="502" w:author="Reviewer" w:date="2018-05-28T16:40:00Z">
        <w:r w:rsidDel="00D87BAF">
          <w:delText>Desse modo</w:delText>
        </w:r>
      </w:del>
      <w:ins w:id="503" w:author="Reviewer" w:date="2018-05-28T16:40:00Z">
        <w:r w:rsidR="00D87BAF">
          <w:t>Os resultados revelam</w:t>
        </w:r>
      </w:ins>
      <w:del w:id="504" w:author="Reviewer" w:date="2018-05-28T16:40:00Z">
        <w:r w:rsidDel="00D87BAF">
          <w:delText>, observa-se</w:delText>
        </w:r>
      </w:del>
      <w:r>
        <w:t xml:space="preserve"> que a </w:t>
      </w:r>
      <w:del w:id="505" w:author="Reviewer" w:date="2018-05-28T16:40:00Z">
        <w:r w:rsidDel="00D87BAF">
          <w:delText xml:space="preserve">Bacia do Rio Jundiaí </w:delText>
        </w:r>
      </w:del>
      <w:ins w:id="506" w:author="Reviewer" w:date="2018-05-28T16:40:00Z">
        <w:r w:rsidR="00D87BAF">
          <w:t xml:space="preserve">BHRJ </w:t>
        </w:r>
      </w:ins>
      <w:r>
        <w:t xml:space="preserve">vem </w:t>
      </w:r>
      <w:del w:id="507" w:author="Reviewer" w:date="2018-05-28T16:40:00Z">
        <w:r w:rsidDel="00D87BAF">
          <w:delText xml:space="preserve">sofrendo </w:delText>
        </w:r>
      </w:del>
      <w:ins w:id="508" w:author="Reviewer" w:date="2018-05-28T16:40:00Z">
        <w:r w:rsidR="00D87BAF">
          <w:t>sendo impactada</w:t>
        </w:r>
        <w:r w:rsidR="00D87BAF">
          <w:t xml:space="preserve"> </w:t>
        </w:r>
      </w:ins>
      <w:r>
        <w:t>com a ocorrência de eventos extremos. Apesar da sua ocorrência, existe uma tendência de aumento?</w:t>
      </w:r>
    </w:p>
    <w:p w:rsidR="00263C24" w:rsidRDefault="00263C24" w:rsidP="00A374F0">
      <w:pPr>
        <w:ind w:firstLine="720"/>
        <w:jc w:val="both"/>
      </w:pPr>
    </w:p>
    <w:p w:rsidR="00050061" w:rsidRPr="00066899" w:rsidRDefault="00050061" w:rsidP="00A374F0">
      <w:pPr>
        <w:jc w:val="both"/>
        <w:rPr>
          <w:sz w:val="22"/>
          <w:lang w:eastAsia="ar-SA"/>
        </w:rPr>
      </w:pPr>
      <w:bookmarkStart w:id="509" w:name="_Ref472426478"/>
      <w:r w:rsidRPr="00066899">
        <w:rPr>
          <w:sz w:val="22"/>
          <w:lang w:eastAsia="ar-SA"/>
        </w:rPr>
        <w:t xml:space="preserve">Gráfico </w:t>
      </w:r>
      <w:r w:rsidRPr="00066899">
        <w:rPr>
          <w:sz w:val="22"/>
          <w:lang w:eastAsia="ar-SA"/>
        </w:rPr>
        <w:fldChar w:fldCharType="begin"/>
      </w:r>
      <w:r w:rsidRPr="00066899">
        <w:rPr>
          <w:sz w:val="22"/>
          <w:lang w:eastAsia="ar-SA"/>
        </w:rPr>
        <w:instrText xml:space="preserve"> SEQ Gráfico \* ARABIC </w:instrText>
      </w:r>
      <w:r w:rsidRPr="00066899">
        <w:rPr>
          <w:sz w:val="22"/>
          <w:lang w:eastAsia="ar-SA"/>
        </w:rPr>
        <w:fldChar w:fldCharType="separate"/>
      </w:r>
      <w:r w:rsidR="00907C7B">
        <w:rPr>
          <w:noProof/>
          <w:sz w:val="22"/>
          <w:lang w:eastAsia="ar-SA"/>
        </w:rPr>
        <w:t>3</w:t>
      </w:r>
      <w:r w:rsidRPr="00066899">
        <w:rPr>
          <w:sz w:val="22"/>
          <w:lang w:eastAsia="ar-SA"/>
        </w:rPr>
        <w:fldChar w:fldCharType="end"/>
      </w:r>
      <w:bookmarkEnd w:id="509"/>
      <w:r w:rsidRPr="00066899">
        <w:rPr>
          <w:sz w:val="22"/>
          <w:lang w:eastAsia="ar-SA"/>
        </w:rPr>
        <w:t xml:space="preserve"> – Resultados do SPI 6, SPI 12 e SPI 24 para a Bacia do Rio Jundiaí: 1961-2014</w:t>
      </w:r>
    </w:p>
    <w:tbl>
      <w:tblPr>
        <w:tblW w:w="0" w:type="auto"/>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8605"/>
      </w:tblGrid>
      <w:tr w:rsidR="00050061" w:rsidTr="00C843AB">
        <w:trPr>
          <w:trHeight w:val="1970"/>
        </w:trPr>
        <w:tc>
          <w:tcPr>
            <w:tcW w:w="8501" w:type="dxa"/>
            <w:tcBorders>
              <w:bottom w:val="single" w:sz="4" w:space="0" w:color="auto"/>
            </w:tcBorders>
            <w:shd w:val="clear" w:color="auto" w:fill="auto"/>
          </w:tcPr>
          <w:p w:rsidR="00050061" w:rsidRDefault="000D4351" w:rsidP="00A374F0">
            <w:pPr>
              <w:jc w:val="both"/>
              <w:rPr>
                <w:lang w:eastAsia="ar-SA"/>
              </w:rPr>
            </w:pPr>
            <w:r w:rsidRPr="0049735A">
              <w:rPr>
                <w:noProof/>
              </w:rPr>
              <w:drawing>
                <wp:inline distT="0" distB="0" distL="0" distR="0">
                  <wp:extent cx="5375275" cy="1277620"/>
                  <wp:effectExtent l="0" t="0" r="0" b="0"/>
                  <wp:docPr id="16"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050061" w:rsidTr="00C843AB">
        <w:tc>
          <w:tcPr>
            <w:tcW w:w="8501" w:type="dxa"/>
            <w:tcBorders>
              <w:top w:val="single" w:sz="4" w:space="0" w:color="auto"/>
              <w:bottom w:val="single" w:sz="4" w:space="0" w:color="auto"/>
            </w:tcBorders>
            <w:shd w:val="clear" w:color="auto" w:fill="auto"/>
          </w:tcPr>
          <w:p w:rsidR="00050061" w:rsidRDefault="000D4351" w:rsidP="00A374F0">
            <w:pPr>
              <w:jc w:val="both"/>
              <w:rPr>
                <w:lang w:eastAsia="ar-SA"/>
              </w:rPr>
            </w:pPr>
            <w:r w:rsidRPr="0049735A">
              <w:rPr>
                <w:noProof/>
              </w:rPr>
              <w:drawing>
                <wp:inline distT="0" distB="0" distL="0" distR="0">
                  <wp:extent cx="5375275" cy="1277620"/>
                  <wp:effectExtent l="0" t="0" r="0" b="0"/>
                  <wp:docPr id="17"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050061" w:rsidTr="00C843AB">
        <w:tc>
          <w:tcPr>
            <w:tcW w:w="8501" w:type="dxa"/>
            <w:tcBorders>
              <w:top w:val="single" w:sz="4" w:space="0" w:color="auto"/>
              <w:bottom w:val="single" w:sz="4" w:space="0" w:color="auto"/>
            </w:tcBorders>
            <w:shd w:val="clear" w:color="auto" w:fill="auto"/>
          </w:tcPr>
          <w:p w:rsidR="00050061" w:rsidRDefault="000D4351" w:rsidP="00A374F0">
            <w:pPr>
              <w:jc w:val="both"/>
              <w:rPr>
                <w:lang w:eastAsia="ar-SA"/>
              </w:rPr>
            </w:pPr>
            <w:r w:rsidRPr="0049735A">
              <w:rPr>
                <w:noProof/>
              </w:rPr>
              <w:drawing>
                <wp:inline distT="0" distB="0" distL="0" distR="0">
                  <wp:extent cx="5375275" cy="1277620"/>
                  <wp:effectExtent l="0" t="0" r="0" b="0"/>
                  <wp:docPr id="18"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050061" w:rsidRPr="00066899" w:rsidRDefault="00050061" w:rsidP="00A374F0">
      <w:pPr>
        <w:jc w:val="both"/>
        <w:rPr>
          <w:sz w:val="22"/>
          <w:lang w:eastAsia="ar-SA"/>
        </w:rPr>
      </w:pPr>
      <w:r w:rsidRPr="00066899">
        <w:rPr>
          <w:sz w:val="22"/>
          <w:lang w:eastAsia="ar-SA"/>
        </w:rPr>
        <w:t xml:space="preserve">Fonte: preparado pelos autores com base nos resultados do </w:t>
      </w:r>
      <w:proofErr w:type="spellStart"/>
      <w:r w:rsidRPr="00066899">
        <w:rPr>
          <w:i/>
          <w:sz w:val="22"/>
        </w:rPr>
        <w:t>Standardized</w:t>
      </w:r>
      <w:proofErr w:type="spellEnd"/>
      <w:r w:rsidRPr="00066899">
        <w:rPr>
          <w:i/>
          <w:sz w:val="22"/>
        </w:rPr>
        <w:t xml:space="preserve"> </w:t>
      </w:r>
      <w:proofErr w:type="spellStart"/>
      <w:r w:rsidRPr="00066899">
        <w:rPr>
          <w:i/>
          <w:sz w:val="22"/>
        </w:rPr>
        <w:t>Precipitation</w:t>
      </w:r>
      <w:proofErr w:type="spellEnd"/>
      <w:r w:rsidRPr="00066899">
        <w:rPr>
          <w:i/>
          <w:sz w:val="22"/>
        </w:rPr>
        <w:t xml:space="preserve"> Index</w:t>
      </w:r>
      <w:r w:rsidRPr="00066899">
        <w:rPr>
          <w:sz w:val="22"/>
        </w:rPr>
        <w:t xml:space="preserve"> (</w:t>
      </w:r>
      <w:r w:rsidRPr="00066899">
        <w:rPr>
          <w:i/>
          <w:sz w:val="22"/>
        </w:rPr>
        <w:t>SPI</w:t>
      </w:r>
      <w:r w:rsidRPr="00066899">
        <w:rPr>
          <w:sz w:val="22"/>
        </w:rPr>
        <w:t>)</w:t>
      </w:r>
      <w:r w:rsidRPr="00066899">
        <w:rPr>
          <w:sz w:val="22"/>
          <w:lang w:eastAsia="ar-SA"/>
        </w:rPr>
        <w:t>.</w:t>
      </w:r>
    </w:p>
    <w:p w:rsidR="00050061" w:rsidRPr="00066899" w:rsidRDefault="00050061" w:rsidP="00A374F0">
      <w:pPr>
        <w:jc w:val="both"/>
        <w:rPr>
          <w:sz w:val="22"/>
          <w:lang w:eastAsia="ar-SA"/>
        </w:rPr>
      </w:pPr>
      <w:r w:rsidRPr="00066899">
        <w:rPr>
          <w:sz w:val="22"/>
          <w:lang w:eastAsia="ar-SA"/>
        </w:rPr>
        <w:t xml:space="preserve">Nota: </w:t>
      </w:r>
      <w:r w:rsidR="00BE0BE1" w:rsidRPr="00066899">
        <w:rPr>
          <w:sz w:val="22"/>
          <w:lang w:eastAsia="ar-SA"/>
        </w:rPr>
        <w:t xml:space="preserve">os </w:t>
      </w:r>
      <w:r w:rsidRPr="00066899">
        <w:rPr>
          <w:sz w:val="22"/>
          <w:lang w:eastAsia="ar-SA"/>
        </w:rPr>
        <w:t xml:space="preserve">registros acima da linha azul representam a ocorrência de eventos extremamente chuvosos </w:t>
      </w:r>
      <w:r w:rsidR="00BE0BE1" w:rsidRPr="00066899">
        <w:rPr>
          <w:sz w:val="22"/>
          <w:lang w:eastAsia="ar-SA"/>
        </w:rPr>
        <w:t xml:space="preserve">(eventos extremos chuvosos) </w:t>
      </w:r>
      <w:r w:rsidRPr="00066899">
        <w:rPr>
          <w:sz w:val="22"/>
          <w:lang w:eastAsia="ar-SA"/>
        </w:rPr>
        <w:t>e abaixo da linha vermelha eventos extremamente secos</w:t>
      </w:r>
      <w:r w:rsidR="00BE0BE1" w:rsidRPr="00066899">
        <w:rPr>
          <w:sz w:val="22"/>
          <w:lang w:eastAsia="ar-SA"/>
        </w:rPr>
        <w:t xml:space="preserve"> (eventos extremos secos)</w:t>
      </w:r>
      <w:r w:rsidRPr="00066899">
        <w:rPr>
          <w:sz w:val="22"/>
          <w:lang w:eastAsia="ar-SA"/>
        </w:rPr>
        <w:t>.</w:t>
      </w:r>
    </w:p>
    <w:p w:rsidR="00050061" w:rsidRDefault="00050061" w:rsidP="00A374F0">
      <w:pPr>
        <w:ind w:firstLine="720"/>
        <w:jc w:val="both"/>
      </w:pPr>
    </w:p>
    <w:p w:rsidR="00050061" w:rsidRDefault="00050061" w:rsidP="00A374F0">
      <w:pPr>
        <w:ind w:firstLine="720"/>
        <w:jc w:val="both"/>
        <w:rPr>
          <w:ins w:id="510" w:author="Reviewer" w:date="2018-05-28T16:43:00Z"/>
          <w:shd w:val="clear" w:color="auto" w:fill="FFFFFF"/>
        </w:rPr>
      </w:pPr>
      <w:r w:rsidRPr="00711498">
        <w:t>Para identificar se há ou não tendência na ocorrência de eventos extremos foi realizado o teste Mann-Kendall modificado para SPI</w:t>
      </w:r>
      <w:r>
        <w:t xml:space="preserve"> </w:t>
      </w:r>
      <w:r w:rsidRPr="00711498">
        <w:t>6, SPI</w:t>
      </w:r>
      <w:r>
        <w:t xml:space="preserve"> </w:t>
      </w:r>
      <w:r w:rsidRPr="00711498">
        <w:t>12 e SPI</w:t>
      </w:r>
      <w:r>
        <w:t xml:space="preserve"> </w:t>
      </w:r>
      <w:r w:rsidRPr="00711498">
        <w:t xml:space="preserve">24. Os resultados revelam uma tendência </w:t>
      </w:r>
      <w:del w:id="511" w:author="Reviewer" w:date="2018-05-28T16:40:00Z">
        <w:r w:rsidRPr="00711498" w:rsidDel="004A4742">
          <w:rPr>
            <w:shd w:val="clear" w:color="auto" w:fill="FFFFFF"/>
          </w:rPr>
          <w:delText xml:space="preserve">significativa </w:delText>
        </w:r>
      </w:del>
      <w:r w:rsidRPr="00711498">
        <w:rPr>
          <w:shd w:val="clear" w:color="auto" w:fill="FFFFFF"/>
        </w:rPr>
        <w:t xml:space="preserve">de </w:t>
      </w:r>
      <w:r>
        <w:rPr>
          <w:shd w:val="clear" w:color="auto" w:fill="FFFFFF"/>
        </w:rPr>
        <w:t xml:space="preserve">aumento </w:t>
      </w:r>
      <w:r w:rsidRPr="00711498">
        <w:rPr>
          <w:shd w:val="clear" w:color="auto" w:fill="FFFFFF"/>
        </w:rPr>
        <w:t>do SPI</w:t>
      </w:r>
      <w:r>
        <w:rPr>
          <w:shd w:val="clear" w:color="auto" w:fill="FFFFFF"/>
        </w:rPr>
        <w:t xml:space="preserve"> </w:t>
      </w:r>
      <w:r w:rsidRPr="00711498">
        <w:rPr>
          <w:shd w:val="clear" w:color="auto" w:fill="FFFFFF"/>
        </w:rPr>
        <w:t>12 e SPI</w:t>
      </w:r>
      <w:r>
        <w:rPr>
          <w:shd w:val="clear" w:color="auto" w:fill="FFFFFF"/>
        </w:rPr>
        <w:t xml:space="preserve"> </w:t>
      </w:r>
      <w:r w:rsidRPr="00711498">
        <w:rPr>
          <w:shd w:val="clear" w:color="auto" w:fill="FFFFFF"/>
        </w:rPr>
        <w:t xml:space="preserve">24, </w:t>
      </w:r>
      <w:del w:id="512" w:author="Reviewer" w:date="2018-05-28T16:41:00Z">
        <w:r w:rsidRPr="00711498" w:rsidDel="004A4742">
          <w:rPr>
            <w:shd w:val="clear" w:color="auto" w:fill="FFFFFF"/>
          </w:rPr>
          <w:delText xml:space="preserve">ou seja, tendência de aumento </w:delText>
        </w:r>
      </w:del>
      <w:r w:rsidRPr="00711498">
        <w:rPr>
          <w:shd w:val="clear" w:color="auto" w:fill="FFFFFF"/>
        </w:rPr>
        <w:t>da ocorrência de eventos de excesso de chuva de médio/longo e de longo prazo</w:t>
      </w:r>
      <w:r>
        <w:rPr>
          <w:shd w:val="clear" w:color="auto" w:fill="FFFFFF"/>
        </w:rPr>
        <w:t xml:space="preserve"> na </w:t>
      </w:r>
      <w:del w:id="513" w:author="Reviewer" w:date="2018-05-28T16:41:00Z">
        <w:r w:rsidDel="004A4742">
          <w:rPr>
            <w:shd w:val="clear" w:color="auto" w:fill="FFFFFF"/>
          </w:rPr>
          <w:delText>Bacia do Rio Jundiaí</w:delText>
        </w:r>
      </w:del>
      <w:ins w:id="514" w:author="Reviewer" w:date="2018-05-28T16:41:00Z">
        <w:r w:rsidR="004A4742">
          <w:rPr>
            <w:shd w:val="clear" w:color="auto" w:fill="FFFFFF"/>
          </w:rPr>
          <w:t>BHRJ</w:t>
        </w:r>
      </w:ins>
      <w:r w:rsidRPr="00711498">
        <w:rPr>
          <w:shd w:val="clear" w:color="auto" w:fill="FFFFFF"/>
        </w:rPr>
        <w:t>.</w:t>
      </w:r>
      <w:r>
        <w:rPr>
          <w:shd w:val="clear" w:color="auto" w:fill="FFFFFF"/>
        </w:rPr>
        <w:t xml:space="preserve"> Apesar da grande seca registrada em 2014, os resultados indicam que pode estar curso na região um</w:t>
      </w:r>
      <w:del w:id="515" w:author="Reviewer" w:date="2018-05-28T16:41:00Z">
        <w:r w:rsidDel="004A4742">
          <w:rPr>
            <w:shd w:val="clear" w:color="auto" w:fill="FFFFFF"/>
          </w:rPr>
          <w:delText>a tendência de</w:delText>
        </w:r>
      </w:del>
      <w:r>
        <w:rPr>
          <w:shd w:val="clear" w:color="auto" w:fill="FFFFFF"/>
        </w:rPr>
        <w:t xml:space="preserve"> aumento na ocorrência de eventos extremos relacionados com o excesso de chuvas.</w:t>
      </w:r>
      <w:ins w:id="516" w:author="Reviewer" w:date="2018-05-28T16:41:00Z">
        <w:r w:rsidR="00D45A3D">
          <w:rPr>
            <w:shd w:val="clear" w:color="auto" w:fill="FFFFFF"/>
          </w:rPr>
          <w:t xml:space="preserve"> Como a área BHRJ não é grande, os eventos estariam ocorrendo </w:t>
        </w:r>
      </w:ins>
      <w:ins w:id="517" w:author="Reviewer" w:date="2018-05-28T16:42:00Z">
        <w:r w:rsidR="00D45A3D">
          <w:rPr>
            <w:shd w:val="clear" w:color="auto" w:fill="FFFFFF"/>
          </w:rPr>
          <w:t>em toda a sua extensão.</w:t>
        </w:r>
      </w:ins>
    </w:p>
    <w:p w:rsidR="00E46C1B" w:rsidRDefault="00E46C1B" w:rsidP="00A374F0">
      <w:pPr>
        <w:ind w:firstLine="720"/>
        <w:jc w:val="both"/>
        <w:rPr>
          <w:ins w:id="518" w:author="Reviewer" w:date="2018-05-28T16:43:00Z"/>
          <w:shd w:val="clear" w:color="auto" w:fill="FFFFFF"/>
        </w:rPr>
      </w:pPr>
    </w:p>
    <w:p w:rsidR="00E46C1B" w:rsidRPr="004F2BBC" w:rsidRDefault="00E46C1B" w:rsidP="00E46C1B">
      <w:pPr>
        <w:pStyle w:val="Ttulo1"/>
        <w:numPr>
          <w:ilvl w:val="0"/>
          <w:numId w:val="3"/>
        </w:numPr>
        <w:jc w:val="both"/>
        <w:rPr>
          <w:ins w:id="519" w:author="Reviewer" w:date="2018-05-28T16:43:00Z"/>
          <w:caps w:val="0"/>
          <w:szCs w:val="24"/>
        </w:rPr>
      </w:pPr>
      <w:ins w:id="520" w:author="Reviewer" w:date="2018-05-28T16:43:00Z">
        <w:r w:rsidRPr="004F2BBC">
          <w:rPr>
            <w:caps w:val="0"/>
            <w:szCs w:val="24"/>
          </w:rPr>
          <w:t>Discussão</w:t>
        </w:r>
      </w:ins>
    </w:p>
    <w:p w:rsidR="00E46C1B" w:rsidRDefault="00E46C1B" w:rsidP="00A374F0">
      <w:pPr>
        <w:ind w:firstLine="720"/>
        <w:jc w:val="both"/>
        <w:rPr>
          <w:shd w:val="clear" w:color="auto" w:fill="FFFFFF"/>
        </w:rPr>
      </w:pPr>
    </w:p>
    <w:p w:rsidR="00BE7F2E" w:rsidRPr="00F85274" w:rsidRDefault="00B23A86" w:rsidP="00A374F0">
      <w:pPr>
        <w:ind w:firstLine="720"/>
        <w:jc w:val="both"/>
        <w:rPr>
          <w:shd w:val="clear" w:color="auto" w:fill="FFFFFF"/>
        </w:rPr>
      </w:pPr>
      <w:r>
        <w:rPr>
          <w:shd w:val="clear" w:color="auto" w:fill="FFFFFF"/>
        </w:rPr>
        <w:lastRenderedPageBreak/>
        <w:t>Segundo resultados do Atlas Brasileiro de Desastres Naturais</w:t>
      </w:r>
      <w:r w:rsidR="008472AE">
        <w:rPr>
          <w:shd w:val="clear" w:color="auto" w:fill="FFFFFF"/>
        </w:rPr>
        <w:t xml:space="preserve"> </w:t>
      </w:r>
      <w:r w:rsidR="008472AE">
        <w:rPr>
          <w:shd w:val="clear" w:color="auto" w:fill="FFFFFF"/>
        </w:rPr>
        <w:fldChar w:fldCharType="begin" w:fldLock="1"/>
      </w:r>
      <w:r w:rsidR="00650067">
        <w:rPr>
          <w:shd w:val="clear" w:color="auto" w:fill="FFFFFF"/>
        </w:rPr>
        <w:instrText>ADDIN CSL_CITATION {"citationItems":[{"id":"ITEM-1","itemData":{"abstract":"O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CEPED","given":"","non-dropping-particle":"","parse-names":false,"suffix":""}],"id":"ITEM-1","issued":{"date-parts":[["2013"]]},"publisher-place":"Florianópolis","title":"Atlas Brasileiro de Desastres Naturais – 1991 a 2012","type":"report"},"uris":["http://www.mendeley.com/documents/?uuid=b783b32d-ae4c-3d5a-91ee-7d5733b59389"]}],"mendeley":{"formattedCitation":"(Centro Universitário de Estudos e Pesquisas sobre Desastres – CEPED, 2013)","plainTextFormattedCitation":"(Centro Universitário de Estudos e Pesquisas sobre Desastres – CEPED, 2013)","previouslyFormattedCitation":"(Centro Universitário de Estudos e Pesquisas sobre Desastres – CEPED, 2013)"},"properties":{"noteIndex":0},"schema":"https://github.com/citation-style-language/schema/raw/master/csl-citation.json"}</w:instrText>
      </w:r>
      <w:r w:rsidR="008472AE">
        <w:rPr>
          <w:shd w:val="clear" w:color="auto" w:fill="FFFFFF"/>
        </w:rPr>
        <w:fldChar w:fldCharType="separate"/>
      </w:r>
      <w:r w:rsidR="00B7126A" w:rsidRPr="00B7126A">
        <w:rPr>
          <w:noProof/>
          <w:shd w:val="clear" w:color="auto" w:fill="FFFFFF"/>
        </w:rPr>
        <w:t>(Centro Universitário de Estudos e Pesquisas sobre Desastres – CEPED, 2013)</w:t>
      </w:r>
      <w:r w:rsidR="008472AE">
        <w:rPr>
          <w:shd w:val="clear" w:color="auto" w:fill="FFFFFF"/>
        </w:rPr>
        <w:fldChar w:fldCharType="end"/>
      </w:r>
      <w:r>
        <w:rPr>
          <w:shd w:val="clear" w:color="auto" w:fill="FFFFFF"/>
        </w:rPr>
        <w:t xml:space="preserve">, entre 1991 e 2012 foram registrados no Brasil </w:t>
      </w:r>
      <w:r w:rsidR="000D4351">
        <w:rPr>
          <w:shd w:val="clear" w:color="auto" w:fill="FFFFFF"/>
        </w:rPr>
        <w:t>quase 39</w:t>
      </w:r>
      <w:r>
        <w:rPr>
          <w:shd w:val="clear" w:color="auto" w:fill="FFFFFF"/>
        </w:rPr>
        <w:t xml:space="preserve"> mil ocorrências</w:t>
      </w:r>
      <w:ins w:id="521" w:author="Reviewer" w:date="2018-05-28T12:50:00Z">
        <w:r w:rsidR="007F36CC">
          <w:rPr>
            <w:shd w:val="clear" w:color="auto" w:fill="FFFFFF"/>
          </w:rPr>
          <w:t xml:space="preserve"> de origens</w:t>
        </w:r>
      </w:ins>
      <w:r>
        <w:rPr>
          <w:shd w:val="clear" w:color="auto" w:fill="FFFFFF"/>
        </w:rPr>
        <w:t xml:space="preserve"> “naturais”, </w:t>
      </w:r>
      <w:r w:rsidR="000D4351">
        <w:rPr>
          <w:shd w:val="clear" w:color="auto" w:fill="FFFFFF"/>
        </w:rPr>
        <w:t xml:space="preserve">tais como </w:t>
      </w:r>
      <w:r>
        <w:rPr>
          <w:shd w:val="clear" w:color="auto" w:fill="FFFFFF"/>
        </w:rPr>
        <w:t xml:space="preserve">secas e estiagens, inundações, ciclones, granizo, geadas, incêndio florestal, movimento de massa, </w:t>
      </w:r>
      <w:r w:rsidRPr="00F85274">
        <w:rPr>
          <w:shd w:val="clear" w:color="auto" w:fill="FFFFFF"/>
        </w:rPr>
        <w:t>erosão fluvial, entre outros</w:t>
      </w:r>
      <w:r w:rsidR="00BE7F2E" w:rsidRPr="00F85274">
        <w:rPr>
          <w:shd w:val="clear" w:color="auto" w:fill="FFFFFF"/>
        </w:rPr>
        <w:t xml:space="preserve"> (</w:t>
      </w:r>
      <w:r w:rsidR="00F85274" w:rsidRPr="00F85274">
        <w:rPr>
          <w:shd w:val="clear" w:color="auto" w:fill="FFFFFF"/>
        </w:rPr>
        <w:fldChar w:fldCharType="begin"/>
      </w:r>
      <w:r w:rsidR="00F85274" w:rsidRPr="00F85274">
        <w:rPr>
          <w:shd w:val="clear" w:color="auto" w:fill="FFFFFF"/>
        </w:rPr>
        <w:instrText xml:space="preserve"> REF _Ref478229609 \h  \* MERGEFORMAT </w:instrText>
      </w:r>
      <w:r w:rsidR="00F85274" w:rsidRPr="00F85274">
        <w:rPr>
          <w:shd w:val="clear" w:color="auto" w:fill="FFFFFF"/>
        </w:rPr>
      </w:r>
      <w:r w:rsidR="00F85274" w:rsidRPr="00F85274">
        <w:rPr>
          <w:shd w:val="clear" w:color="auto" w:fill="FFFFFF"/>
        </w:rPr>
        <w:fldChar w:fldCharType="separate"/>
      </w:r>
      <w:ins w:id="522" w:author="Reviewer" w:date="2018-05-28T13:35:00Z">
        <w:r w:rsidR="00907C7B" w:rsidRPr="00907C7B">
          <w:rPr>
            <w:rPrChange w:id="523" w:author="Reviewer" w:date="2018-05-28T13:35:00Z">
              <w:rPr>
                <w:b/>
                <w:sz w:val="22"/>
                <w:szCs w:val="22"/>
              </w:rPr>
            </w:rPrChange>
          </w:rPr>
          <w:t xml:space="preserve">Gráfico </w:t>
        </w:r>
        <w:r w:rsidR="00907C7B" w:rsidRPr="00907C7B">
          <w:rPr>
            <w:noProof/>
            <w:rPrChange w:id="524" w:author="Reviewer" w:date="2018-05-28T13:35:00Z">
              <w:rPr>
                <w:b/>
                <w:noProof/>
                <w:sz w:val="22"/>
                <w:szCs w:val="22"/>
              </w:rPr>
            </w:rPrChange>
          </w:rPr>
          <w:t>4</w:t>
        </w:r>
      </w:ins>
      <w:del w:id="525" w:author="Reviewer" w:date="2018-05-28T13:35:00Z">
        <w:r w:rsidR="008E73DB" w:rsidRPr="008E73DB" w:rsidDel="00907C7B">
          <w:delText xml:space="preserve">Gráfico </w:delText>
        </w:r>
        <w:r w:rsidR="008E73DB" w:rsidRPr="008E73DB" w:rsidDel="00907C7B">
          <w:rPr>
            <w:noProof/>
          </w:rPr>
          <w:delText>4</w:delText>
        </w:r>
      </w:del>
      <w:r w:rsidR="00F85274" w:rsidRPr="00F85274">
        <w:rPr>
          <w:shd w:val="clear" w:color="auto" w:fill="FFFFFF"/>
        </w:rPr>
        <w:fldChar w:fldCharType="end"/>
      </w:r>
      <w:r w:rsidR="00BE7F2E" w:rsidRPr="00F85274">
        <w:rPr>
          <w:shd w:val="clear" w:color="auto" w:fill="FFFFFF"/>
        </w:rPr>
        <w:t>)</w:t>
      </w:r>
      <w:r w:rsidRPr="00F85274">
        <w:rPr>
          <w:shd w:val="clear" w:color="auto" w:fill="FFFFFF"/>
        </w:rPr>
        <w:t>.</w:t>
      </w:r>
    </w:p>
    <w:p w:rsidR="0098656F" w:rsidRDefault="0098656F" w:rsidP="00A374F0">
      <w:pPr>
        <w:ind w:firstLine="720"/>
        <w:jc w:val="both"/>
        <w:rPr>
          <w:shd w:val="clear" w:color="auto" w:fill="FFFFFF"/>
        </w:rPr>
      </w:pPr>
    </w:p>
    <w:p w:rsidR="008307D5" w:rsidRPr="008307D5" w:rsidRDefault="008307D5" w:rsidP="00A374F0">
      <w:pPr>
        <w:pStyle w:val="Legenda"/>
        <w:spacing w:before="0" w:after="0" w:line="240" w:lineRule="auto"/>
        <w:jc w:val="both"/>
        <w:rPr>
          <w:rFonts w:ascii="Times New Roman" w:hAnsi="Times New Roman" w:cs="Times New Roman"/>
          <w:b w:val="0"/>
          <w:sz w:val="22"/>
          <w:szCs w:val="22"/>
        </w:rPr>
      </w:pPr>
      <w:bookmarkStart w:id="526" w:name="_Ref478229609"/>
      <w:r w:rsidRPr="008307D5">
        <w:rPr>
          <w:rFonts w:ascii="Times New Roman" w:hAnsi="Times New Roman" w:cs="Times New Roman"/>
          <w:b w:val="0"/>
          <w:sz w:val="22"/>
          <w:szCs w:val="22"/>
        </w:rPr>
        <w:t xml:space="preserve">Gráfico </w:t>
      </w:r>
      <w:r w:rsidRPr="008307D5">
        <w:rPr>
          <w:rFonts w:ascii="Times New Roman" w:hAnsi="Times New Roman" w:cs="Times New Roman"/>
          <w:b w:val="0"/>
          <w:sz w:val="22"/>
          <w:szCs w:val="22"/>
        </w:rPr>
        <w:fldChar w:fldCharType="begin"/>
      </w:r>
      <w:r w:rsidRPr="008307D5">
        <w:rPr>
          <w:rFonts w:ascii="Times New Roman" w:hAnsi="Times New Roman" w:cs="Times New Roman"/>
          <w:b w:val="0"/>
          <w:sz w:val="22"/>
          <w:szCs w:val="22"/>
        </w:rPr>
        <w:instrText xml:space="preserve"> SEQ Gráfico \* ARABIC </w:instrText>
      </w:r>
      <w:r w:rsidRPr="008307D5">
        <w:rPr>
          <w:rFonts w:ascii="Times New Roman" w:hAnsi="Times New Roman" w:cs="Times New Roman"/>
          <w:b w:val="0"/>
          <w:sz w:val="22"/>
          <w:szCs w:val="22"/>
        </w:rPr>
        <w:fldChar w:fldCharType="separate"/>
      </w:r>
      <w:r w:rsidR="00907C7B">
        <w:rPr>
          <w:rFonts w:ascii="Times New Roman" w:hAnsi="Times New Roman" w:cs="Times New Roman"/>
          <w:b w:val="0"/>
          <w:noProof/>
          <w:sz w:val="22"/>
          <w:szCs w:val="22"/>
        </w:rPr>
        <w:t>4</w:t>
      </w:r>
      <w:r w:rsidRPr="008307D5">
        <w:rPr>
          <w:rFonts w:ascii="Times New Roman" w:hAnsi="Times New Roman" w:cs="Times New Roman"/>
          <w:b w:val="0"/>
          <w:sz w:val="22"/>
          <w:szCs w:val="22"/>
        </w:rPr>
        <w:fldChar w:fldCharType="end"/>
      </w:r>
      <w:bookmarkEnd w:id="526"/>
      <w:r w:rsidRPr="008307D5">
        <w:rPr>
          <w:rFonts w:ascii="Times New Roman" w:hAnsi="Times New Roman" w:cs="Times New Roman"/>
          <w:b w:val="0"/>
          <w:sz w:val="22"/>
          <w:szCs w:val="22"/>
        </w:rPr>
        <w:t xml:space="preserve"> – Totais de registros dos desastres naturais mais recorrente</w:t>
      </w:r>
      <w:r w:rsidR="00F85274">
        <w:rPr>
          <w:rFonts w:ascii="Times New Roman" w:hAnsi="Times New Roman" w:cs="Times New Roman"/>
          <w:b w:val="0"/>
          <w:sz w:val="22"/>
          <w:szCs w:val="22"/>
        </w:rPr>
        <w:t xml:space="preserve">s no Brasil, no período de 1991 </w:t>
      </w:r>
      <w:r w:rsidRPr="008307D5">
        <w:rPr>
          <w:rFonts w:ascii="Times New Roman" w:hAnsi="Times New Roman" w:cs="Times New Roman"/>
          <w:b w:val="0"/>
          <w:sz w:val="22"/>
          <w:szCs w:val="22"/>
        </w:rPr>
        <w:t>a 2012</w:t>
      </w:r>
    </w:p>
    <w:p w:rsidR="008307D5" w:rsidRDefault="00F85274" w:rsidP="00A374F0">
      <w:pPr>
        <w:jc w:val="center"/>
        <w:rPr>
          <w:sz w:val="22"/>
          <w:szCs w:val="22"/>
          <w:lang w:eastAsia="ar-SA"/>
        </w:rPr>
      </w:pPr>
      <w:r>
        <w:rPr>
          <w:noProof/>
        </w:rPr>
        <w:drawing>
          <wp:inline distT="0" distB="0" distL="0" distR="0" wp14:anchorId="79558209" wp14:editId="606A7AE5">
            <wp:extent cx="3663461" cy="2449830"/>
            <wp:effectExtent l="0" t="0" r="0" b="7620"/>
            <wp:docPr id="5" name="Gráfico 5">
              <a:extLst xmlns:a="http://schemas.openxmlformats.org/drawingml/2006/main">
                <a:ext uri="{FF2B5EF4-FFF2-40B4-BE49-F238E27FC236}">
                  <a16:creationId xmlns:a16="http://schemas.microsoft.com/office/drawing/2014/main" id="{DCED1E81-13B6-4101-A249-D7AB1A0ED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307D5" w:rsidRPr="008307D5" w:rsidRDefault="008307D5" w:rsidP="00A374F0">
      <w:pPr>
        <w:jc w:val="both"/>
        <w:rPr>
          <w:sz w:val="22"/>
          <w:szCs w:val="22"/>
          <w:lang w:eastAsia="ar-SA"/>
        </w:rPr>
      </w:pPr>
      <w:r w:rsidRPr="008307D5">
        <w:rPr>
          <w:sz w:val="22"/>
          <w:szCs w:val="22"/>
          <w:lang w:eastAsia="ar-SA"/>
        </w:rPr>
        <w:t>Fonte: preparado pelos autores com base em</w:t>
      </w:r>
      <w:r w:rsidR="008472AE">
        <w:rPr>
          <w:sz w:val="22"/>
          <w:szCs w:val="22"/>
          <w:lang w:eastAsia="ar-SA"/>
        </w:rPr>
        <w:t xml:space="preserve"> </w:t>
      </w:r>
      <w:r w:rsidR="008472AE">
        <w:rPr>
          <w:sz w:val="22"/>
          <w:szCs w:val="22"/>
          <w:lang w:eastAsia="ar-SA"/>
        </w:rPr>
        <w:fldChar w:fldCharType="begin" w:fldLock="1"/>
      </w:r>
      <w:r w:rsidR="00650067">
        <w:rPr>
          <w:sz w:val="22"/>
          <w:szCs w:val="22"/>
          <w:lang w:eastAsia="ar-SA"/>
        </w:rPr>
        <w:instrText>ADDIN CSL_CITATION {"citationItems":[{"id":"ITEM-1","itemData":{"abstract":"O conhecimento dos fenômenos climáticos e dos desastres naturais e tecnológicos a que nosso território está sujeito é fundamental para a efetividade de uma política de redução de riscos, objetivo primordial da Política Nacional de Proteção e Defesa Civil. Ciente disso,\r\ntem-se avançado na construção de bancos de dados e no enriquecimento deles para que essas informações estejam disponíveis e atualizadas.\r\n\r\nA primeira edição do Atlas Brasileiro de Desastres Naturais é um exemplo desse avanço. Trata-se da evolução de um trabalho concluído em 2010, que contou com a cooperação de todos os estados e do Distrito Federal, além da academia, num amplo trabalho de levantamento de informações necessárias para a caracterização do cenário nacional de desastres entre 1991 e 2010. Realizado por meio de uma parceria entre a Secretaria Nacional de Defesa Civil – SEDEC e a Universidade de Santa Catarina, esta nova edição do Atlas foi atualizada com informações referentes aos anos de 2011 e 2012 e contempla novas metodologias para melhor caracterização dos cenários.","author":[{"dropping-particle":"","family":"Centro Universitário de Estudos e Pesquisas sobre Desastres – CEPED","given":"","non-dropping-particle":"","parse-names":false,"suffix":""}],"id":"ITEM-1","issued":{"date-parts":[["2013"]]},"publisher-place":"Florianópolis","title":"Atlas Brasileiro de Desastres Naturais – 1991 a 2012","type":"report"},"uris":["http://www.mendeley.com/documents/?uuid=b783b32d-ae4c-3d5a-91ee-7d5733b59389"]}],"mendeley":{"formattedCitation":"(Centro Universitário de Estudos e Pesquisas sobre Desastres – CEPED, 2013)","plainTextFormattedCitation":"(Centro Universitário de Estudos e Pesquisas sobre Desastres – CEPED, 2013)","previouslyFormattedCitation":"(Centro Universitário de Estudos e Pesquisas sobre Desastres – CEPED, 2013)"},"properties":{"noteIndex":0},"schema":"https://github.com/citation-style-language/schema/raw/master/csl-citation.json"}</w:instrText>
      </w:r>
      <w:r w:rsidR="008472AE">
        <w:rPr>
          <w:sz w:val="22"/>
          <w:szCs w:val="22"/>
          <w:lang w:eastAsia="ar-SA"/>
        </w:rPr>
        <w:fldChar w:fldCharType="separate"/>
      </w:r>
      <w:r w:rsidR="00B7126A" w:rsidRPr="00B7126A">
        <w:rPr>
          <w:noProof/>
          <w:sz w:val="22"/>
          <w:szCs w:val="22"/>
          <w:lang w:eastAsia="ar-SA"/>
        </w:rPr>
        <w:t>(Centro Universitário de Estudos e Pesquisas sobre Desastres – CEPED, 2013)</w:t>
      </w:r>
      <w:r w:rsidR="008472AE">
        <w:rPr>
          <w:sz w:val="22"/>
          <w:szCs w:val="22"/>
          <w:lang w:eastAsia="ar-SA"/>
        </w:rPr>
        <w:fldChar w:fldCharType="end"/>
      </w:r>
      <w:r w:rsidRPr="008307D5">
        <w:rPr>
          <w:sz w:val="22"/>
          <w:szCs w:val="22"/>
          <w:lang w:eastAsia="ar-SA"/>
        </w:rPr>
        <w:t>.</w:t>
      </w:r>
    </w:p>
    <w:p w:rsidR="008307D5" w:rsidRDefault="008307D5" w:rsidP="00A374F0">
      <w:pPr>
        <w:ind w:firstLine="720"/>
        <w:jc w:val="both"/>
        <w:rPr>
          <w:shd w:val="clear" w:color="auto" w:fill="FFFFFF"/>
        </w:rPr>
      </w:pPr>
    </w:p>
    <w:p w:rsidR="00A82F6E" w:rsidRDefault="006F3F4A" w:rsidP="00A374F0">
      <w:pPr>
        <w:ind w:firstLine="720"/>
        <w:jc w:val="both"/>
        <w:rPr>
          <w:shd w:val="clear" w:color="auto" w:fill="FFFFFF"/>
        </w:rPr>
      </w:pPr>
      <w:r>
        <w:rPr>
          <w:shd w:val="clear" w:color="auto" w:fill="FFFFFF"/>
        </w:rPr>
        <w:t xml:space="preserve">Observa-se que as principais ocorrências registradas no período foram: estiagens e secas (20.009); enxurradas (8.056); inundação (4.694). </w:t>
      </w:r>
      <w:r w:rsidR="00163A99">
        <w:rPr>
          <w:shd w:val="clear" w:color="auto" w:fill="FFFFFF"/>
        </w:rPr>
        <w:t>No</w:t>
      </w:r>
      <w:r w:rsidR="0055473E">
        <w:rPr>
          <w:shd w:val="clear" w:color="auto" w:fill="FFFFFF"/>
        </w:rPr>
        <w:t xml:space="preserve"> estado de São Paulo </w:t>
      </w:r>
      <w:r w:rsidR="00163A99">
        <w:rPr>
          <w:shd w:val="clear" w:color="auto" w:fill="FFFFFF"/>
        </w:rPr>
        <w:t>foram registradas</w:t>
      </w:r>
      <w:r w:rsidR="00C57CD8">
        <w:rPr>
          <w:shd w:val="clear" w:color="auto" w:fill="FFFFFF"/>
        </w:rPr>
        <w:t xml:space="preserve"> 593 de enxurradas (18 na bacia do Rio Jundiaí); 236 inundações (</w:t>
      </w:r>
      <w:r w:rsidR="008B2E99">
        <w:rPr>
          <w:shd w:val="clear" w:color="auto" w:fill="FFFFFF"/>
        </w:rPr>
        <w:t>8 na bacia do Rio Jundiaí)</w:t>
      </w:r>
      <w:r w:rsidR="003D0E09">
        <w:rPr>
          <w:shd w:val="clear" w:color="auto" w:fill="FFFFFF"/>
        </w:rPr>
        <w:t xml:space="preserve">; </w:t>
      </w:r>
      <w:r w:rsidR="00163A99">
        <w:rPr>
          <w:shd w:val="clear" w:color="auto" w:fill="FFFFFF"/>
        </w:rPr>
        <w:t xml:space="preserve">116 ocorrências oficiais de estiagens e secas (; </w:t>
      </w:r>
      <w:r w:rsidR="003D0E09">
        <w:rPr>
          <w:shd w:val="clear" w:color="auto" w:fill="FFFFFF"/>
        </w:rPr>
        <w:t>112 alagamentos (</w:t>
      </w:r>
      <w:r w:rsidR="001C0E49">
        <w:rPr>
          <w:shd w:val="clear" w:color="auto" w:fill="FFFFFF"/>
        </w:rPr>
        <w:t>2 na bacia do Rio Jundia</w:t>
      </w:r>
      <w:r w:rsidR="00163A99">
        <w:rPr>
          <w:shd w:val="clear" w:color="auto" w:fill="FFFFFF"/>
        </w:rPr>
        <w:t>í)</w:t>
      </w:r>
      <w:r w:rsidR="000C4136">
        <w:rPr>
          <w:shd w:val="clear" w:color="auto" w:fill="FFFFFF"/>
        </w:rPr>
        <w:t>.</w:t>
      </w:r>
      <w:r w:rsidR="00DE0DA9">
        <w:rPr>
          <w:shd w:val="clear" w:color="auto" w:fill="FFFFFF"/>
        </w:rPr>
        <w:t xml:space="preserve"> Cabe destacar que a ocorrência de eventos extremos na escala local envolve elementos exógenos – mudanças climáticas globais, aquecimento da temperatura do Planeta etc. – e endógenos – mudanças no uso e ocupação das terras, impermeabilização do solo etc. –, o que dificulta seu enfrentamento. Desse modo, a identificação da ocorrência de EEP na Bacia Rio Jundiaí coloca em discussão a necessidades de ações locais para amenizar os seus impactos, especialmente em termos de melhoria da qualidade ambiental.</w:t>
      </w:r>
    </w:p>
    <w:p w:rsidR="00B23A86" w:rsidRDefault="006A75A7" w:rsidP="00A374F0">
      <w:pPr>
        <w:ind w:firstLine="720"/>
        <w:jc w:val="both"/>
        <w:rPr>
          <w:shd w:val="clear" w:color="auto" w:fill="FFFFFF"/>
        </w:rPr>
      </w:pPr>
      <w:r>
        <w:rPr>
          <w:shd w:val="clear" w:color="auto" w:fill="FFFFFF"/>
        </w:rPr>
        <w:t xml:space="preserve">Neste sentido, </w:t>
      </w:r>
      <w:del w:id="527" w:author="Reviewer" w:date="2018-05-28T12:51:00Z">
        <w:r w:rsidDel="007F36CC">
          <w:rPr>
            <w:shd w:val="clear" w:color="auto" w:fill="FFFFFF"/>
          </w:rPr>
          <w:delText xml:space="preserve">conforme </w:delText>
        </w:r>
      </w:del>
      <w:ins w:id="528" w:author="Reviewer" w:date="2018-05-28T12:51:00Z">
        <w:r w:rsidR="007F36CC">
          <w:rPr>
            <w:shd w:val="clear" w:color="auto" w:fill="FFFFFF"/>
          </w:rPr>
          <w:t xml:space="preserve">segundo </w:t>
        </w:r>
      </w:ins>
      <w:del w:id="529" w:author="Reviewer" w:date="2018-05-28T12:51:00Z">
        <w:r w:rsidR="00A04329" w:rsidDel="007F36CC">
          <w:rPr>
            <w:shd w:val="clear" w:color="auto" w:fill="FFFFFF"/>
          </w:rPr>
          <w:delText>destaca</w:delText>
        </w:r>
        <w:r w:rsidR="00D153FD" w:rsidDel="007F36CC">
          <w:rPr>
            <w:shd w:val="clear" w:color="auto" w:fill="FFFFFF"/>
          </w:rPr>
          <w:delText xml:space="preserve"> </w:delText>
        </w:r>
      </w:del>
      <w:r w:rsidR="00D153FD">
        <w:rPr>
          <w:shd w:val="clear" w:color="auto" w:fill="FFFFFF"/>
        </w:rPr>
        <w:fldChar w:fldCharType="begin" w:fldLock="1"/>
      </w:r>
      <w:ins w:id="530" w:author="Reviewer" w:date="2018-05-28T12:51:00Z">
        <w:r w:rsidR="007F36CC">
          <w:rPr>
            <w:shd w:val="clear" w:color="auto" w:fill="FFFFFF"/>
          </w:rPr>
          <w:instrText>ADDIN CSL_CITATION {"citationItems":[{"id":"ITEM-1","itemData":{"abstract":"Grupo de Trabalho sobre Mudanças Climáticas (Portaria ANA n° 36, 26/01/2010)","author":[{"dropping-particle":"","family":"Gondim","given":"Joaquim","non-dropping-particle":"","parse-names":false,"suffix":""},{"dropping-particle":"","family":"Maranhão","given":"Ney","non-dropping-particle":"","parse-names":false,"suffix":""},{"dropping-particle":"","family":"Coimbra","given":"Márcia Regina Silva Cerqueira","non-dropping-particle":"","parse-names":false,"suffix":""},{"dropping-particle":"","family":"Tröger","given":"Flávio Hadler","non-dropping-particle":"","parse-names":false,"suffix":""},{"dropping-particle":"","family":"Fioreze","given":"Ana Paula","non-dropping-particle":"","parse-names":false,"suffix":""},{"dropping-particle":"de","family":"Amorim","given":"Brandina","non-dropping-particle":"","parse-names":false,"suffix":""}],"id":"ITEM-1","issued":{"date-parts":[["2010"]]},"number-of-pages":"20","publisher-place":"Brasília_DF","title":"Os efeitos das mudanças climáticas sobre os recursos hídricos: desafios para a gestão","type":"report"},"uris":["http://www.mendeley.com/documents/?uuid=1cac20ce-c77c-30d6-ae21-7561f4f6dbf4"]}],"mendeley":{"formattedCitation":"(Gondim et al., 2010)","manualFormatting":"Gondim et al. (2010)","plainTextFormattedCitation":"(Gondim et al., 2010)","previouslyFormattedCitation":"(Gondim et al., 2010)"},"properties":{"noteIndex":0},"schema":"https://github.com/citation-style-language/schema/raw/master/csl-citation.json"}</w:instrText>
        </w:r>
      </w:ins>
      <w:del w:id="531" w:author="Reviewer" w:date="2018-05-28T12:51:00Z">
        <w:r w:rsidR="00650067" w:rsidDel="007F36CC">
          <w:rPr>
            <w:shd w:val="clear" w:color="auto" w:fill="FFFFFF"/>
          </w:rPr>
          <w:delInstrText>ADDIN CSL_CITATION {"citationItems":[{"id":"ITEM-1","itemData":{"abstract":"Grupo de Trabalho sobre Mudanças Climáticas (Portaria ANA n° 36, 26/01/2010)","author":[{"dropping-particle":"","family":"Gondim","given":"Joaquim","non-dropping-particle":"","parse-names":false,"suffix":""},{"dropping-particle":"","family":"Maranhão","given":"Ney","non-dropping-particle":"","parse-names":false,"suffix":""},{"dropping-particle":"","family":"Coimbra","given":"Márcia Regina Silva Cerqueira","non-dropping-particle":"","parse-names":false,"suffix":""},{"dropping-particle":"","family":"Tröger","given":"Flávio Hadler","non-dropping-particle":"","parse-names":false,"suffix":""},{"dropping-particle":"","family":"Fioreze","given":"Ana Paula","non-dropping-particle":"","parse-names":false,"suffix":""},{"dropping-particle":"de","family":"Amorim","given":"Brandina","non-dropping-particle":"","parse-names":false,"suffix":""}],"id":"ITEM-1","issued":{"date-parts":[["2010"]]},"number-of-pages":"20","publisher-place":"Brasília_DF","title":"Os efeitos das mudanças climáticas sobre os recursos hídricos: desafios para a gestão","type":"report"},"uris":["http://www.mendeley.com/documents/?uuid=1cac20ce-c77c-30d6-ae21-7561f4f6dbf4"]}],"mendeley":{"formattedCitation":"(Gondim et al., 2010)","plainTextFormattedCitation":"(Gondim et al., 2010)","previouslyFormattedCitation":"(Gondim et al., 2010)"},"properties":{"noteIndex":0},"schema":"https://github.com/citation-style-language/schema/raw/master/csl-citation.json"}</w:delInstrText>
        </w:r>
      </w:del>
      <w:r w:rsidR="00D153FD">
        <w:rPr>
          <w:shd w:val="clear" w:color="auto" w:fill="FFFFFF"/>
        </w:rPr>
        <w:fldChar w:fldCharType="separate"/>
      </w:r>
      <w:del w:id="532" w:author="Reviewer" w:date="2018-05-28T12:51:00Z">
        <w:r w:rsidR="00B7126A" w:rsidRPr="00B7126A" w:rsidDel="007F36CC">
          <w:rPr>
            <w:noProof/>
            <w:shd w:val="clear" w:color="auto" w:fill="FFFFFF"/>
          </w:rPr>
          <w:delText>(</w:delText>
        </w:r>
      </w:del>
      <w:r w:rsidR="00B7126A" w:rsidRPr="00B7126A">
        <w:rPr>
          <w:noProof/>
          <w:shd w:val="clear" w:color="auto" w:fill="FFFFFF"/>
        </w:rPr>
        <w:t>Gondim et al.</w:t>
      </w:r>
      <w:del w:id="533" w:author="Reviewer" w:date="2018-05-28T12:51:00Z">
        <w:r w:rsidR="00B7126A" w:rsidRPr="00B7126A" w:rsidDel="007F36CC">
          <w:rPr>
            <w:noProof/>
            <w:shd w:val="clear" w:color="auto" w:fill="FFFFFF"/>
          </w:rPr>
          <w:delText>,</w:delText>
        </w:r>
      </w:del>
      <w:r w:rsidR="00B7126A" w:rsidRPr="00B7126A">
        <w:rPr>
          <w:noProof/>
          <w:shd w:val="clear" w:color="auto" w:fill="FFFFFF"/>
        </w:rPr>
        <w:t xml:space="preserve"> </w:t>
      </w:r>
      <w:ins w:id="534" w:author="Reviewer" w:date="2018-05-28T12:51:00Z">
        <w:r w:rsidR="007F36CC">
          <w:rPr>
            <w:noProof/>
            <w:shd w:val="clear" w:color="auto" w:fill="FFFFFF"/>
          </w:rPr>
          <w:t>(</w:t>
        </w:r>
      </w:ins>
      <w:r w:rsidR="00B7126A" w:rsidRPr="00B7126A">
        <w:rPr>
          <w:noProof/>
          <w:shd w:val="clear" w:color="auto" w:fill="FFFFFF"/>
        </w:rPr>
        <w:t>2010)</w:t>
      </w:r>
      <w:r w:rsidR="00D153FD">
        <w:rPr>
          <w:shd w:val="clear" w:color="auto" w:fill="FFFFFF"/>
        </w:rPr>
        <w:fldChar w:fldCharType="end"/>
      </w:r>
      <w:r w:rsidR="00D153FD">
        <w:rPr>
          <w:shd w:val="clear" w:color="auto" w:fill="FFFFFF"/>
        </w:rPr>
        <w:t xml:space="preserve">, a sociedade precisa </w:t>
      </w:r>
      <w:r w:rsidR="00A04329">
        <w:rPr>
          <w:shd w:val="clear" w:color="auto" w:fill="FFFFFF"/>
        </w:rPr>
        <w:t>aprender a conviver com a</w:t>
      </w:r>
      <w:ins w:id="535" w:author="Reviewer" w:date="2018-05-28T12:52:00Z">
        <w:r w:rsidR="007F36CC">
          <w:rPr>
            <w:shd w:val="clear" w:color="auto" w:fill="FFFFFF"/>
          </w:rPr>
          <w:t>s mudanças na</w:t>
        </w:r>
      </w:ins>
      <w:r w:rsidR="00D153FD">
        <w:rPr>
          <w:shd w:val="clear" w:color="auto" w:fill="FFFFFF"/>
        </w:rPr>
        <w:t xml:space="preserve"> variabilidade natural do clima</w:t>
      </w:r>
      <w:r w:rsidR="00A04329">
        <w:rPr>
          <w:shd w:val="clear" w:color="auto" w:fill="FFFFFF"/>
        </w:rPr>
        <w:t>, o que inclui os even</w:t>
      </w:r>
      <w:r w:rsidR="00D153FD">
        <w:rPr>
          <w:shd w:val="clear" w:color="auto" w:fill="FFFFFF"/>
        </w:rPr>
        <w:t xml:space="preserve">tos extremos, seria </w:t>
      </w:r>
      <w:r w:rsidR="00A04329">
        <w:rPr>
          <w:shd w:val="clear" w:color="auto" w:fill="FFFFFF"/>
        </w:rPr>
        <w:t>o primeiro passo para ad</w:t>
      </w:r>
      <w:r w:rsidR="00D153FD">
        <w:rPr>
          <w:shd w:val="clear" w:color="auto" w:fill="FFFFFF"/>
        </w:rPr>
        <w:t>aptar-se às mudanças climáticas</w:t>
      </w:r>
      <w:r w:rsidR="00A04329">
        <w:rPr>
          <w:shd w:val="clear" w:color="auto" w:fill="FFFFFF"/>
        </w:rPr>
        <w:t xml:space="preserve"> globais e locais. </w:t>
      </w:r>
      <w:r w:rsidR="0072214F">
        <w:rPr>
          <w:shd w:val="clear" w:color="auto" w:fill="FFFFFF"/>
        </w:rPr>
        <w:t>Esse entendimento ajudaria na adoção de ações preventivas aos efeitos dos eventos extremos, tais como ações para o controle de inundações, sistemas de gestão ambientais mais adequados, zoneamentos de áreas inundações e mesmo de ocorrência de secas, sistemas de alertas e seguros. A gestão ambiental deveria incluir as seguintes medidas</w:t>
      </w:r>
      <w:r w:rsidR="00CC1CFE">
        <w:rPr>
          <w:rStyle w:val="Refdenotaderodap"/>
          <w:shd w:val="clear" w:color="auto" w:fill="FFFFFF"/>
        </w:rPr>
        <w:footnoteReference w:id="7"/>
      </w:r>
      <w:r w:rsidR="0072214F">
        <w:rPr>
          <w:shd w:val="clear" w:color="auto" w:fill="FFFFFF"/>
        </w:rPr>
        <w:t xml:space="preserve">: </w:t>
      </w:r>
      <w:r w:rsidR="000F4D6B">
        <w:rPr>
          <w:shd w:val="clear" w:color="auto" w:fill="FFFFFF"/>
        </w:rPr>
        <w:t xml:space="preserve">recuperação de séries históricas de dados climáticos e hidrológicos; criação ou aprimoramento do monitoramento </w:t>
      </w:r>
      <w:proofErr w:type="spellStart"/>
      <w:r w:rsidR="000F4D6B">
        <w:rPr>
          <w:shd w:val="clear" w:color="auto" w:fill="FFFFFF"/>
        </w:rPr>
        <w:t>hidrometeorológico</w:t>
      </w:r>
      <w:proofErr w:type="spellEnd"/>
      <w:r w:rsidR="000F4D6B">
        <w:rPr>
          <w:shd w:val="clear" w:color="auto" w:fill="FFFFFF"/>
        </w:rPr>
        <w:t>; investimentos em ciência e tecnologia para aprimorar os modelos de previsão; estimular a adoção de práticas conservacionistas de uso e ocupação das terras na área rural e urbana; investimentos em saneamento básico em sentido amplo; fortalecimento do Sistema Nacional de Gerenciamento dos Recursos Hídricos; regulamentação e fiscalização do uso do solo rural e urbano; envolvimento da comunidade local;</w:t>
      </w:r>
      <w:r w:rsidR="00CC1CFE">
        <w:rPr>
          <w:shd w:val="clear" w:color="auto" w:fill="FFFFFF"/>
        </w:rPr>
        <w:t xml:space="preserve"> reconhecimento da capacidade de suporte do ecossistema local (ou da bacia hidrográfica); inclusão da valoração dos recursos naturais e </w:t>
      </w:r>
      <w:r w:rsidR="00CC1CFE">
        <w:rPr>
          <w:shd w:val="clear" w:color="auto" w:fill="FFFFFF"/>
        </w:rPr>
        <w:lastRenderedPageBreak/>
        <w:t xml:space="preserve">dos impactos ambientais no processo decisório; </w:t>
      </w:r>
      <w:ins w:id="536" w:author="Reviewer" w:date="2018-05-28T12:52:00Z">
        <w:r w:rsidR="007F36CC">
          <w:rPr>
            <w:shd w:val="clear" w:color="auto" w:fill="FFFFFF"/>
          </w:rPr>
          <w:t xml:space="preserve">ações para redução da pobreza; </w:t>
        </w:r>
      </w:ins>
      <w:ins w:id="537" w:author="Reviewer" w:date="2018-05-28T12:53:00Z">
        <w:r w:rsidR="007F36CC">
          <w:rPr>
            <w:shd w:val="clear" w:color="auto" w:fill="FFFFFF"/>
          </w:rPr>
          <w:t xml:space="preserve">educação ambiental que inclui a conscientização; </w:t>
        </w:r>
      </w:ins>
      <w:r w:rsidR="00D22340">
        <w:rPr>
          <w:shd w:val="clear" w:color="auto" w:fill="FFFFFF"/>
        </w:rPr>
        <w:t>entre outros</w:t>
      </w:r>
      <w:r w:rsidR="000F4D6B">
        <w:rPr>
          <w:shd w:val="clear" w:color="auto" w:fill="FFFFFF"/>
        </w:rPr>
        <w:t>.</w:t>
      </w:r>
      <w:r w:rsidR="00D22340">
        <w:rPr>
          <w:shd w:val="clear" w:color="auto" w:fill="FFFFFF"/>
        </w:rPr>
        <w:t xml:space="preserve"> Os desafios postos pelo século XXI exigem uma profunda revisão da relação sociedade-economia-natureza, na tentativa de minimizar os seus custos socioeconômicos e ambientais.</w:t>
      </w:r>
    </w:p>
    <w:p w:rsidR="00050061" w:rsidRPr="000E420F" w:rsidRDefault="00050061" w:rsidP="00A374F0">
      <w:pPr>
        <w:ind w:firstLine="720"/>
        <w:jc w:val="both"/>
      </w:pPr>
    </w:p>
    <w:p w:rsidR="00050061" w:rsidRPr="004F2BBC" w:rsidRDefault="00050061" w:rsidP="00A374F0">
      <w:pPr>
        <w:pStyle w:val="Ttulo1"/>
        <w:numPr>
          <w:ilvl w:val="0"/>
          <w:numId w:val="3"/>
        </w:numPr>
        <w:jc w:val="both"/>
        <w:rPr>
          <w:caps w:val="0"/>
          <w:szCs w:val="24"/>
        </w:rPr>
      </w:pPr>
      <w:r w:rsidRPr="004F2BBC">
        <w:rPr>
          <w:caps w:val="0"/>
          <w:szCs w:val="24"/>
        </w:rPr>
        <w:t>Conclusão</w:t>
      </w:r>
    </w:p>
    <w:p w:rsidR="004F2BBC" w:rsidRDefault="004F2BBC" w:rsidP="00A374F0">
      <w:pPr>
        <w:ind w:firstLine="720"/>
        <w:jc w:val="both"/>
      </w:pPr>
    </w:p>
    <w:p w:rsidR="00050061" w:rsidRDefault="001B27A5" w:rsidP="00A374F0">
      <w:pPr>
        <w:ind w:firstLine="720"/>
        <w:jc w:val="both"/>
      </w:pPr>
      <w:r>
        <w:t>O</w:t>
      </w:r>
      <w:r w:rsidR="00050061">
        <w:t xml:space="preserve"> elevado grau de urbanização da Bacia Hidrográfica do Rio Jundiaí, que está relacionado à perda da cobertura vegetal, aumento da impermeabilização do solo, redução da taxa de infiltração da água, aumento do escoamento superficial em sua velocidade, redução do escoamento sub-superficial e subterrâ</w:t>
      </w:r>
      <w:r>
        <w:t>neo, aumento das vazões máximas e a</w:t>
      </w:r>
      <w:r w:rsidR="00050061">
        <w:t xml:space="preserve"> redução da evapotranspiração e aumento da temperatura local – contribui</w:t>
      </w:r>
      <w:r>
        <w:t>ndo</w:t>
      </w:r>
      <w:r w:rsidR="00050061">
        <w:t xml:space="preserve"> para as “ilhas de calor”, a ocorrência de eventos extremos de precipitação é algo que deve ser melhor investigado, afim de fornecer informações mais adequadas à gestão ambiental.</w:t>
      </w:r>
      <w:r>
        <w:t xml:space="preserve"> Cabe destacar que a centralidade das discussões nas mudanças climáticas globais tem colocado em segundo plano as mudanças na dinâmica ambiental já em curso na escala local.</w:t>
      </w:r>
    </w:p>
    <w:p w:rsidR="00050061" w:rsidRDefault="00050061" w:rsidP="00A374F0">
      <w:pPr>
        <w:ind w:firstLine="720"/>
        <w:jc w:val="both"/>
      </w:pPr>
      <w:r>
        <w:t>A ocorrência de eventos extremos de precipitação exige mais investimentos em infraestrutura hídricas, tais como reservatórios, canais, piscinões, entre outros, na tentativa de amenizar os efeitos sobre a disponibilidade hídrica, seja em períodos secos, seja com excesso de precipitação, os quais provocam enchentes, cheias ou inundações. Além disso, os sistemas de abastecimento de água das áreas urbanas podem operar com mais frequência no limite de sua capacidade</w:t>
      </w:r>
      <w:r w:rsidR="001B27A5">
        <w:t xml:space="preserve"> em função da ocorrência de secas e estiagens</w:t>
      </w:r>
      <w:r>
        <w:t xml:space="preserve">. </w:t>
      </w:r>
      <w:r w:rsidR="001B27A5">
        <w:t xml:space="preserve">Em 2014, a crise hídrica da Região Metropolitana de São Paulo é uma </w:t>
      </w:r>
      <w:r w:rsidR="00C0366F">
        <w:t xml:space="preserve">importância </w:t>
      </w:r>
      <w:r w:rsidR="001B27A5">
        <w:t>evidência da g</w:t>
      </w:r>
      <w:r w:rsidR="00C0366F">
        <w:t>ravidade da</w:t>
      </w:r>
      <w:r w:rsidR="001B27A5">
        <w:t xml:space="preserve"> </w:t>
      </w:r>
      <w:r w:rsidR="00C0366F">
        <w:t xml:space="preserve">questão </w:t>
      </w:r>
      <w:r w:rsidR="001B27A5">
        <w:t xml:space="preserve">em função </w:t>
      </w:r>
      <w:r w:rsidR="00C0366F">
        <w:t xml:space="preserve">do tamanho </w:t>
      </w:r>
      <w:r w:rsidR="001B27A5">
        <w:t>da escala da demanda hídrica</w:t>
      </w:r>
      <w:r w:rsidR="00C0366F">
        <w:t>.</w:t>
      </w:r>
      <w:r w:rsidR="001B27A5">
        <w:t xml:space="preserve"> </w:t>
      </w:r>
      <w:r>
        <w:t xml:space="preserve">O mesmo pode ocorrer com a produção agrícola em </w:t>
      </w:r>
      <w:r w:rsidR="00807151">
        <w:t>razão</w:t>
      </w:r>
      <w:r>
        <w:t xml:space="preserve"> da ocorrência </w:t>
      </w:r>
      <w:r w:rsidR="00807151">
        <w:t xml:space="preserve">cada vez </w:t>
      </w:r>
      <w:r>
        <w:t xml:space="preserve">mais frequente de secas ou </w:t>
      </w:r>
      <w:r w:rsidR="00807151">
        <w:t xml:space="preserve">mesmo </w:t>
      </w:r>
      <w:r>
        <w:t xml:space="preserve">de excesso de precipitação. </w:t>
      </w:r>
      <w:r w:rsidR="00D60B13">
        <w:t>E</w:t>
      </w:r>
      <w:r>
        <w:t xml:space="preserve">m áreas urbanas </w:t>
      </w:r>
      <w:r w:rsidR="00D60B13">
        <w:t xml:space="preserve">ainda </w:t>
      </w:r>
      <w:r>
        <w:t xml:space="preserve">existe a </w:t>
      </w:r>
      <w:r w:rsidR="00D60B13">
        <w:t xml:space="preserve">possibilidade de </w:t>
      </w:r>
      <w:r>
        <w:t>ocorrência de deslizamentos de encostas, que podem ser agravados com o aumento da intensidade das precipitações</w:t>
      </w:r>
      <w:r w:rsidR="001A7AFA">
        <w:t>, ou seja, com a ocorrência de eventos extremos de precipitação</w:t>
      </w:r>
      <w:r>
        <w:t>.</w:t>
      </w:r>
    </w:p>
    <w:p w:rsidR="00050061" w:rsidRDefault="00050061" w:rsidP="00A374F0">
      <w:pPr>
        <w:ind w:firstLine="720"/>
        <w:jc w:val="both"/>
      </w:pPr>
      <w:r>
        <w:t>Diante desse novo contexto</w:t>
      </w:r>
      <w:r w:rsidR="001A7AFA">
        <w:t xml:space="preserve"> revelado pelos resultados</w:t>
      </w:r>
      <w:r>
        <w:t>, a sociedade precisará aprender a conviver com os eventos extremos. Desse modo, a sociedade precisa iniciar a adaptação das estruturas sociais existentes para</w:t>
      </w:r>
      <w:r w:rsidR="001A7AFA">
        <w:t xml:space="preserve"> o enfrentamento</w:t>
      </w:r>
      <w:r>
        <w:t xml:space="preserve"> </w:t>
      </w:r>
      <w:r w:rsidR="001A7AFA">
        <w:t>d</w:t>
      </w:r>
      <w:r>
        <w:t xml:space="preserve">esse desafio. A adoção de práticas de conservação do solo tanto em áreas rurais quanto urbanas torna-se um requisito obrigatório na tomada de decisão. As ações para o enfrentamento desta nova realidade incluem a construção de bancos de dados ambientais </w:t>
      </w:r>
      <w:r w:rsidR="001A7AFA">
        <w:t xml:space="preserve">em múltiplas escalas espaciais e </w:t>
      </w:r>
      <w:r>
        <w:t>com variáveis hidrológicas e climáticas, ampliação dos sistemas de monitoramento, apoio à pesquisa para melhorar os modelos de simulação e de previsão climática, incentivos a adoção de práticas conservacionistas, otimização do uso da água, fortalecimento do Sistema Nacional e Regional de Gerenciamento dos Recursos Hídricos, fiscalização do uso do solo, especialmente em áreas urbanas, promoção do zoneamento ecológico, incluindo  valoração dos recursos naturais.</w:t>
      </w:r>
    </w:p>
    <w:p w:rsidR="002A01A0" w:rsidRDefault="002A01A0" w:rsidP="00A374F0">
      <w:pPr>
        <w:ind w:firstLine="720"/>
        <w:jc w:val="both"/>
      </w:pPr>
    </w:p>
    <w:p w:rsidR="009E1000" w:rsidRPr="009E1000" w:rsidRDefault="009E1000" w:rsidP="00A374F0">
      <w:pPr>
        <w:jc w:val="both"/>
        <w:rPr>
          <w:b/>
        </w:rPr>
      </w:pPr>
      <w:r w:rsidRPr="009E1000">
        <w:rPr>
          <w:b/>
        </w:rPr>
        <w:t>Referências</w:t>
      </w:r>
    </w:p>
    <w:p w:rsidR="009E1000" w:rsidRDefault="009E1000" w:rsidP="00A374F0">
      <w:pPr>
        <w:ind w:firstLine="720"/>
        <w:jc w:val="both"/>
      </w:pPr>
    </w:p>
    <w:p w:rsidR="007362FC" w:rsidRPr="007362FC" w:rsidRDefault="009E1000" w:rsidP="007362FC">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7362FC" w:rsidRPr="007362FC">
        <w:rPr>
          <w:noProof/>
        </w:rPr>
        <w:t xml:space="preserve">Agência de Notícias dos Direitos da Infância – ANDI. (2010). </w:t>
      </w:r>
      <w:r w:rsidR="007362FC" w:rsidRPr="007362FC">
        <w:rPr>
          <w:i/>
          <w:iCs/>
          <w:noProof/>
        </w:rPr>
        <w:t>Mudanças climáticas na imprensa brasileira: Uma análise comparativa da cobertura feita por 50 jornais entre julho de 2005 a dezembro de 2008</w:t>
      </w:r>
      <w:r w:rsidR="007362FC" w:rsidRPr="007362FC">
        <w:rPr>
          <w:noProof/>
        </w:rPr>
        <w:t>. Brasília-DF. Retrieved from http://www.andi.org.br/publicacao/mudancas-climaticas-na-imprensa-brasileira</w:t>
      </w:r>
    </w:p>
    <w:p w:rsidR="007362FC" w:rsidRPr="007362FC" w:rsidRDefault="007362FC" w:rsidP="007362FC">
      <w:pPr>
        <w:widowControl w:val="0"/>
        <w:autoSpaceDE w:val="0"/>
        <w:autoSpaceDN w:val="0"/>
        <w:adjustRightInd w:val="0"/>
        <w:ind w:left="480" w:hanging="480"/>
        <w:rPr>
          <w:noProof/>
        </w:rPr>
      </w:pPr>
      <w:r w:rsidRPr="007362FC">
        <w:rPr>
          <w:noProof/>
        </w:rPr>
        <w:t>Agência Nacional de Águas - ANA. (2017). HidroWeb. Retrieved September 3, 2017, from http://www.snirh.gov.br/hidroweb/</w:t>
      </w:r>
    </w:p>
    <w:p w:rsidR="007362FC" w:rsidRPr="007362FC" w:rsidRDefault="007362FC" w:rsidP="007362FC">
      <w:pPr>
        <w:widowControl w:val="0"/>
        <w:autoSpaceDE w:val="0"/>
        <w:autoSpaceDN w:val="0"/>
        <w:adjustRightInd w:val="0"/>
        <w:ind w:left="480" w:hanging="480"/>
        <w:rPr>
          <w:noProof/>
        </w:rPr>
      </w:pPr>
      <w:r w:rsidRPr="007362FC">
        <w:rPr>
          <w:noProof/>
        </w:rPr>
        <w:t xml:space="preserve">Alexander, L. V., Zhang, X., Peterson, T. C., Caesar, J., Gleason, B., Klein Tank, A. M. </w:t>
      </w:r>
      <w:r w:rsidRPr="007362FC">
        <w:rPr>
          <w:noProof/>
        </w:rPr>
        <w:lastRenderedPageBreak/>
        <w:t xml:space="preserve">G., … Vazquez-Aguirre, J. L. (2006). Global observed changes in daily climate extremes of temperature and precipitation. </w:t>
      </w:r>
      <w:r w:rsidRPr="007362FC">
        <w:rPr>
          <w:i/>
          <w:iCs/>
          <w:noProof/>
        </w:rPr>
        <w:t>Journal of Geophysical Research</w:t>
      </w:r>
      <w:r w:rsidRPr="007362FC">
        <w:rPr>
          <w:noProof/>
        </w:rPr>
        <w:t xml:space="preserve">, </w:t>
      </w:r>
      <w:r w:rsidRPr="007362FC">
        <w:rPr>
          <w:i/>
          <w:iCs/>
          <w:noProof/>
        </w:rPr>
        <w:t>111</w:t>
      </w:r>
      <w:r w:rsidRPr="007362FC">
        <w:rPr>
          <w:noProof/>
        </w:rPr>
        <w:t>(D5), D05109. https://doi.org/10.1029/2005JD006290</w:t>
      </w:r>
    </w:p>
    <w:p w:rsidR="007362FC" w:rsidRPr="007362FC" w:rsidRDefault="007362FC" w:rsidP="007362FC">
      <w:pPr>
        <w:widowControl w:val="0"/>
        <w:autoSpaceDE w:val="0"/>
        <w:autoSpaceDN w:val="0"/>
        <w:adjustRightInd w:val="0"/>
        <w:ind w:left="480" w:hanging="480"/>
        <w:rPr>
          <w:noProof/>
        </w:rPr>
      </w:pPr>
      <w:r w:rsidRPr="007362FC">
        <w:rPr>
          <w:noProof/>
        </w:rPr>
        <w:t>Atlas Brasil. (2018). Atlas do Desenvolvimento Humano no Brasil. Retrieved March 3, 2018, from http://atlasbrasil.org.br/2013/</w:t>
      </w:r>
    </w:p>
    <w:p w:rsidR="007362FC" w:rsidRPr="007362FC" w:rsidRDefault="007362FC" w:rsidP="007362FC">
      <w:pPr>
        <w:widowControl w:val="0"/>
        <w:autoSpaceDE w:val="0"/>
        <w:autoSpaceDN w:val="0"/>
        <w:adjustRightInd w:val="0"/>
        <w:ind w:left="480" w:hanging="480"/>
        <w:rPr>
          <w:noProof/>
        </w:rPr>
      </w:pPr>
      <w:r w:rsidRPr="007362FC">
        <w:rPr>
          <w:noProof/>
        </w:rPr>
        <w:t xml:space="preserve">Barbi, F. (2015). </w:t>
      </w:r>
      <w:r w:rsidRPr="007362FC">
        <w:rPr>
          <w:i/>
          <w:iCs/>
          <w:noProof/>
        </w:rPr>
        <w:t>Mudanc̦as climáticas e respostas políticas nas cidades : os riscos na Baixada Santista</w:t>
      </w:r>
      <w:r w:rsidRPr="007362FC">
        <w:rPr>
          <w:noProof/>
        </w:rPr>
        <w:t xml:space="preserve"> (1</w:t>
      </w:r>
      <w:r w:rsidRPr="007362FC">
        <w:rPr>
          <w:noProof/>
          <w:vertAlign w:val="superscript"/>
        </w:rPr>
        <w:t>a</w:t>
      </w:r>
      <w:r w:rsidRPr="007362FC">
        <w:rPr>
          <w:noProof/>
        </w:rPr>
        <w:t>). Campinas: Editora da Unicamp. Retrieved from http://www.editoraunicamp.com.br/lancamento_detalhe.asp?id=1080</w:t>
      </w:r>
    </w:p>
    <w:p w:rsidR="007362FC" w:rsidRPr="007362FC" w:rsidRDefault="007362FC" w:rsidP="007362FC">
      <w:pPr>
        <w:widowControl w:val="0"/>
        <w:autoSpaceDE w:val="0"/>
        <w:autoSpaceDN w:val="0"/>
        <w:adjustRightInd w:val="0"/>
        <w:ind w:left="480" w:hanging="480"/>
        <w:rPr>
          <w:noProof/>
        </w:rPr>
      </w:pPr>
      <w:r w:rsidRPr="007362FC">
        <w:rPr>
          <w:noProof/>
        </w:rPr>
        <w:t xml:space="preserve">Barros, M. V. F., Mendes, C., &amp; Castro, P. H. M. de. (2015). Vulnerabilidade socioambiental à inundação na área urbana de londrina – PR. </w:t>
      </w:r>
      <w:r w:rsidRPr="007362FC">
        <w:rPr>
          <w:i/>
          <w:iCs/>
          <w:noProof/>
        </w:rPr>
        <w:t>Confins</w:t>
      </w:r>
      <w:r w:rsidRPr="007362FC">
        <w:rPr>
          <w:noProof/>
        </w:rPr>
        <w:t>, (24). https://doi.org/10.4000/confins.10228</w:t>
      </w:r>
    </w:p>
    <w:p w:rsidR="007362FC" w:rsidRPr="007362FC" w:rsidRDefault="007362FC" w:rsidP="007362FC">
      <w:pPr>
        <w:widowControl w:val="0"/>
        <w:autoSpaceDE w:val="0"/>
        <w:autoSpaceDN w:val="0"/>
        <w:adjustRightInd w:val="0"/>
        <w:ind w:left="480" w:hanging="480"/>
        <w:rPr>
          <w:noProof/>
        </w:rPr>
      </w:pPr>
      <w:r w:rsidRPr="007362FC">
        <w:rPr>
          <w:noProof/>
        </w:rPr>
        <w:t xml:space="preserve">Bordi, I., Bordi, I., Frigio, S., Parenti, P., Speranza, A., &amp; Sutera, A. (2001). The analysis of the Standardized Precipitation Index in the Mediterranean area: regional patterns. </w:t>
      </w:r>
      <w:r w:rsidRPr="007362FC">
        <w:rPr>
          <w:i/>
          <w:iCs/>
          <w:noProof/>
        </w:rPr>
        <w:t>Annals of Geophysics</w:t>
      </w:r>
      <w:r w:rsidRPr="007362FC">
        <w:rPr>
          <w:noProof/>
        </w:rPr>
        <w:t xml:space="preserve">, </w:t>
      </w:r>
      <w:r w:rsidRPr="007362FC">
        <w:rPr>
          <w:i/>
          <w:iCs/>
          <w:noProof/>
        </w:rPr>
        <w:t>44</w:t>
      </w:r>
      <w:r w:rsidRPr="007362FC">
        <w:rPr>
          <w:noProof/>
        </w:rPr>
        <w:t>(5–6). https://doi.org/10.4401/ag-3550</w:t>
      </w:r>
    </w:p>
    <w:p w:rsidR="007362FC" w:rsidRPr="007362FC" w:rsidRDefault="007362FC" w:rsidP="007362FC">
      <w:pPr>
        <w:widowControl w:val="0"/>
        <w:autoSpaceDE w:val="0"/>
        <w:autoSpaceDN w:val="0"/>
        <w:adjustRightInd w:val="0"/>
        <w:ind w:left="480" w:hanging="480"/>
        <w:rPr>
          <w:noProof/>
        </w:rPr>
      </w:pPr>
      <w:r w:rsidRPr="007362FC">
        <w:rPr>
          <w:noProof/>
        </w:rPr>
        <w:t xml:space="preserve">Bursztyn, M., Eiró, F., Bursztyn, M., &amp; Eiró, F. (2015). Mudanças climáticas e distribuição social da percepção de risco no Brasil. </w:t>
      </w:r>
      <w:r w:rsidRPr="007362FC">
        <w:rPr>
          <w:i/>
          <w:iCs/>
          <w:noProof/>
        </w:rPr>
        <w:t>Sociedade e Estado</w:t>
      </w:r>
      <w:r w:rsidRPr="007362FC">
        <w:rPr>
          <w:noProof/>
        </w:rPr>
        <w:t xml:space="preserve">, </w:t>
      </w:r>
      <w:r w:rsidRPr="007362FC">
        <w:rPr>
          <w:i/>
          <w:iCs/>
          <w:noProof/>
        </w:rPr>
        <w:t>30</w:t>
      </w:r>
      <w:r w:rsidRPr="007362FC">
        <w:rPr>
          <w:noProof/>
        </w:rPr>
        <w:t>(2), 471–493. https://doi.org/10.1590/S0102-699220150002000010</w:t>
      </w:r>
    </w:p>
    <w:p w:rsidR="007362FC" w:rsidRPr="007362FC" w:rsidRDefault="007362FC" w:rsidP="007362FC">
      <w:pPr>
        <w:widowControl w:val="0"/>
        <w:autoSpaceDE w:val="0"/>
        <w:autoSpaceDN w:val="0"/>
        <w:adjustRightInd w:val="0"/>
        <w:ind w:left="480" w:hanging="480"/>
        <w:rPr>
          <w:noProof/>
        </w:rPr>
      </w:pPr>
      <w:r w:rsidRPr="007362FC">
        <w:rPr>
          <w:noProof/>
        </w:rPr>
        <w:t xml:space="preserve">Centro Universitário de Estudos e Pesquisas sobre Desastres – CEPED. (2013). </w:t>
      </w:r>
      <w:r w:rsidRPr="007362FC">
        <w:rPr>
          <w:i/>
          <w:iCs/>
          <w:noProof/>
        </w:rPr>
        <w:t>Atlas Brasileiro de Desastres Naturais – 1991 a 2012</w:t>
      </w:r>
      <w:r w:rsidRPr="007362FC">
        <w:rPr>
          <w:noProof/>
        </w:rPr>
        <w:t>. Florianópolis. Retrieved from http://www.ceped.ufsc.br/atlas-brasileiro-de-desastres-naturais-1991-a-2012/</w:t>
      </w:r>
    </w:p>
    <w:p w:rsidR="007362FC" w:rsidRPr="007362FC" w:rsidRDefault="007362FC" w:rsidP="007362FC">
      <w:pPr>
        <w:widowControl w:val="0"/>
        <w:autoSpaceDE w:val="0"/>
        <w:autoSpaceDN w:val="0"/>
        <w:adjustRightInd w:val="0"/>
        <w:ind w:left="480" w:hanging="480"/>
        <w:rPr>
          <w:noProof/>
        </w:rPr>
      </w:pPr>
      <w:r w:rsidRPr="007362FC">
        <w:rPr>
          <w:noProof/>
        </w:rPr>
        <w:t>DATAGEO – Sistema Ambiental Paulista. (2018). Infraestrutura de Dados Espaciais Ambientais do Estado de São Paulo – IDEA-SP - DataGeo. Retrieved March 3, 2018, from http://datageo.ambiente.sp.gov.br/</w:t>
      </w:r>
    </w:p>
    <w:p w:rsidR="007362FC" w:rsidRPr="007362FC" w:rsidRDefault="007362FC" w:rsidP="007362FC">
      <w:pPr>
        <w:widowControl w:val="0"/>
        <w:autoSpaceDE w:val="0"/>
        <w:autoSpaceDN w:val="0"/>
        <w:adjustRightInd w:val="0"/>
        <w:ind w:left="480" w:hanging="480"/>
        <w:rPr>
          <w:noProof/>
        </w:rPr>
      </w:pPr>
      <w:r w:rsidRPr="007362FC">
        <w:rPr>
          <w:noProof/>
        </w:rPr>
        <w:t xml:space="preserve">Debortoli, N., Dubreuil, V., Funatsu, B. M., Delahaye, F., De Oliveira, C. H., Rodrigues Filho, S., … Fetter, R. (2015). Rainfall Patterns in the Southern Amazon: a chronological perspective (1970-2010). </w:t>
      </w:r>
      <w:r w:rsidRPr="007362FC">
        <w:rPr>
          <w:i/>
          <w:iCs/>
          <w:noProof/>
        </w:rPr>
        <w:t>Climatic Change</w:t>
      </w:r>
      <w:r w:rsidRPr="007362FC">
        <w:rPr>
          <w:noProof/>
        </w:rPr>
        <w:t xml:space="preserve">, </w:t>
      </w:r>
      <w:r w:rsidRPr="007362FC">
        <w:rPr>
          <w:i/>
          <w:iCs/>
          <w:noProof/>
        </w:rPr>
        <w:t>132</w:t>
      </w:r>
      <w:r w:rsidRPr="007362FC">
        <w:rPr>
          <w:noProof/>
        </w:rPr>
        <w:t>(2), 251–269. https://doi.org/10.1007/s10584-015-1415-1</w:t>
      </w:r>
    </w:p>
    <w:p w:rsidR="007362FC" w:rsidRPr="007362FC" w:rsidRDefault="007362FC" w:rsidP="007362FC">
      <w:pPr>
        <w:widowControl w:val="0"/>
        <w:autoSpaceDE w:val="0"/>
        <w:autoSpaceDN w:val="0"/>
        <w:adjustRightInd w:val="0"/>
        <w:ind w:left="480" w:hanging="480"/>
        <w:rPr>
          <w:noProof/>
        </w:rPr>
      </w:pPr>
      <w:r w:rsidRPr="007362FC">
        <w:rPr>
          <w:noProof/>
        </w:rPr>
        <w:t xml:space="preserve">Dias, V. C., Vieira, B. C., &amp; Gramani, M. F. (2016). Parâmetros morfológicos e morfométricos como indicadores da magnitude das corridas de detritos na Serra do Mar Paulista. </w:t>
      </w:r>
      <w:r w:rsidRPr="007362FC">
        <w:rPr>
          <w:i/>
          <w:iCs/>
          <w:noProof/>
        </w:rPr>
        <w:t>Confins</w:t>
      </w:r>
      <w:r w:rsidRPr="007362FC">
        <w:rPr>
          <w:noProof/>
        </w:rPr>
        <w:t>, (29). https://doi.org/10.4000/confins.11444</w:t>
      </w:r>
    </w:p>
    <w:p w:rsidR="007362FC" w:rsidRPr="007362FC" w:rsidRDefault="007362FC" w:rsidP="007362FC">
      <w:pPr>
        <w:widowControl w:val="0"/>
        <w:autoSpaceDE w:val="0"/>
        <w:autoSpaceDN w:val="0"/>
        <w:adjustRightInd w:val="0"/>
        <w:ind w:left="480" w:hanging="480"/>
        <w:rPr>
          <w:noProof/>
        </w:rPr>
      </w:pPr>
      <w:r w:rsidRPr="007362FC">
        <w:rPr>
          <w:noProof/>
        </w:rPr>
        <w:t>Ecological, L., &amp; Footprint, E. (2014). A pegada ecológica como instrumento de avaliação ambiental para a cidade de Londrina, 1–21.</w:t>
      </w:r>
    </w:p>
    <w:p w:rsidR="007362FC" w:rsidRPr="007362FC" w:rsidRDefault="007362FC" w:rsidP="007362FC">
      <w:pPr>
        <w:widowControl w:val="0"/>
        <w:autoSpaceDE w:val="0"/>
        <w:autoSpaceDN w:val="0"/>
        <w:adjustRightInd w:val="0"/>
        <w:ind w:left="480" w:hanging="480"/>
        <w:rPr>
          <w:noProof/>
        </w:rPr>
      </w:pPr>
      <w:r w:rsidRPr="007362FC">
        <w:rPr>
          <w:noProof/>
        </w:rPr>
        <w:t xml:space="preserve">Egler, C. A. G., Bessa, V. de C., &amp; Gonçalves, A. de F. (2013). Dinâmica territorial e seus rebatimentos na organização regional do estado de São Paulo. </w:t>
      </w:r>
      <w:r w:rsidRPr="007362FC">
        <w:rPr>
          <w:i/>
          <w:iCs/>
          <w:noProof/>
        </w:rPr>
        <w:t>Confins</w:t>
      </w:r>
      <w:r w:rsidRPr="007362FC">
        <w:rPr>
          <w:noProof/>
        </w:rPr>
        <w:t>, (19). https://doi.org/10.4000/confins.8602</w:t>
      </w:r>
    </w:p>
    <w:p w:rsidR="007362FC" w:rsidRPr="007362FC" w:rsidRDefault="007362FC" w:rsidP="007362FC">
      <w:pPr>
        <w:widowControl w:val="0"/>
        <w:autoSpaceDE w:val="0"/>
        <w:autoSpaceDN w:val="0"/>
        <w:adjustRightInd w:val="0"/>
        <w:ind w:left="480" w:hanging="480"/>
        <w:rPr>
          <w:noProof/>
        </w:rPr>
      </w:pPr>
      <w:r w:rsidRPr="007362FC">
        <w:rPr>
          <w:noProof/>
        </w:rPr>
        <w:t xml:space="preserve">Garcia, J. R. (2016). Avaliação do agravamento de inundações na bacia hidrográfica do Alto Iguaçu e afluentes do Alto Ribeira, Paraná. </w:t>
      </w:r>
      <w:r w:rsidRPr="007362FC">
        <w:rPr>
          <w:i/>
          <w:iCs/>
          <w:noProof/>
        </w:rPr>
        <w:t>Confins</w:t>
      </w:r>
      <w:r w:rsidRPr="007362FC">
        <w:rPr>
          <w:noProof/>
        </w:rPr>
        <w:t>, (28). https://doi.org/10.4000/confins.11025</w:t>
      </w:r>
    </w:p>
    <w:p w:rsidR="007362FC" w:rsidRPr="007362FC" w:rsidRDefault="007362FC" w:rsidP="007362FC">
      <w:pPr>
        <w:widowControl w:val="0"/>
        <w:autoSpaceDE w:val="0"/>
        <w:autoSpaceDN w:val="0"/>
        <w:adjustRightInd w:val="0"/>
        <w:ind w:left="480" w:hanging="480"/>
        <w:rPr>
          <w:noProof/>
        </w:rPr>
      </w:pPr>
      <w:r w:rsidRPr="007362FC">
        <w:rPr>
          <w:noProof/>
        </w:rPr>
        <w:t xml:space="preserve">Garcia, J. R., &amp; Buainain, A. M. (2017). Os desafios do risco ambiental no século XXI para o setor de seguro. </w:t>
      </w:r>
      <w:r w:rsidRPr="007362FC">
        <w:rPr>
          <w:i/>
          <w:iCs/>
          <w:noProof/>
        </w:rPr>
        <w:t>Espacios</w:t>
      </w:r>
      <w:r w:rsidRPr="007362FC">
        <w:rPr>
          <w:noProof/>
        </w:rPr>
        <w:t xml:space="preserve">, </w:t>
      </w:r>
      <w:r w:rsidRPr="007362FC">
        <w:rPr>
          <w:i/>
          <w:iCs/>
          <w:noProof/>
        </w:rPr>
        <w:t>38</w:t>
      </w:r>
      <w:r w:rsidRPr="007362FC">
        <w:rPr>
          <w:noProof/>
        </w:rPr>
        <w:t>(31), 11. Retrieved from https://goo.gl/NyLmST</w:t>
      </w:r>
    </w:p>
    <w:p w:rsidR="007362FC" w:rsidRPr="007362FC" w:rsidRDefault="007362FC" w:rsidP="007362FC">
      <w:pPr>
        <w:widowControl w:val="0"/>
        <w:autoSpaceDE w:val="0"/>
        <w:autoSpaceDN w:val="0"/>
        <w:adjustRightInd w:val="0"/>
        <w:ind w:left="480" w:hanging="480"/>
        <w:rPr>
          <w:noProof/>
        </w:rPr>
      </w:pPr>
      <w:r w:rsidRPr="007362FC">
        <w:rPr>
          <w:noProof/>
        </w:rPr>
        <w:t xml:space="preserve">Gibb, C., Miller, C., Sloman, I., Sessa, R., Braatz, S. M., Youth and United Nations Global Alliance, … Food and Agriculture Organization of the United Nations. (2014). </w:t>
      </w:r>
      <w:r w:rsidRPr="007362FC">
        <w:rPr>
          <w:i/>
          <w:iCs/>
          <w:noProof/>
        </w:rPr>
        <w:t>The youth guide to forests</w:t>
      </w:r>
      <w:r w:rsidRPr="007362FC">
        <w:rPr>
          <w:noProof/>
        </w:rPr>
        <w:t>.</w:t>
      </w:r>
    </w:p>
    <w:p w:rsidR="007362FC" w:rsidRPr="007362FC" w:rsidRDefault="007362FC" w:rsidP="007362FC">
      <w:pPr>
        <w:widowControl w:val="0"/>
        <w:autoSpaceDE w:val="0"/>
        <w:autoSpaceDN w:val="0"/>
        <w:adjustRightInd w:val="0"/>
        <w:ind w:left="480" w:hanging="480"/>
        <w:rPr>
          <w:noProof/>
        </w:rPr>
      </w:pPr>
      <w:r w:rsidRPr="007362FC">
        <w:rPr>
          <w:noProof/>
        </w:rPr>
        <w:t xml:space="preserve">Gondim, J., Maranhão, N., Coimbra, M. R. S. C., Tröger, F. H., Fioreze, A. P., &amp; Amorim, B. de. (2010). </w:t>
      </w:r>
      <w:r w:rsidRPr="007362FC">
        <w:rPr>
          <w:i/>
          <w:iCs/>
          <w:noProof/>
        </w:rPr>
        <w:t>Os efeitos das mudanças climáticas sobre os recursos hídricos: desafios para a gestão</w:t>
      </w:r>
      <w:r w:rsidRPr="007362FC">
        <w:rPr>
          <w:noProof/>
        </w:rPr>
        <w:t>. Brasília_DF. Retrieved from http://arquivos.ana.gov.br/imprensa/noticias/20151106083606_Os Efeitos das Mudanças Climáticas sobre os Recursos Hídricos - desafios para a gestão_Link dentro do texto da apresentação.pdf</w:t>
      </w:r>
    </w:p>
    <w:p w:rsidR="007362FC" w:rsidRPr="007362FC" w:rsidRDefault="007362FC" w:rsidP="007362FC">
      <w:pPr>
        <w:widowControl w:val="0"/>
        <w:autoSpaceDE w:val="0"/>
        <w:autoSpaceDN w:val="0"/>
        <w:adjustRightInd w:val="0"/>
        <w:ind w:left="480" w:hanging="480"/>
        <w:rPr>
          <w:noProof/>
        </w:rPr>
      </w:pPr>
      <w:r w:rsidRPr="007362FC">
        <w:rPr>
          <w:noProof/>
        </w:rPr>
        <w:t xml:space="preserve">Group, S. M. (2012). fume: FUME package. Retrieved January 9, 2017, from </w:t>
      </w:r>
      <w:r w:rsidRPr="007362FC">
        <w:rPr>
          <w:noProof/>
        </w:rPr>
        <w:lastRenderedPageBreak/>
        <w:t>https://cran.r-project.org/package=fume</w:t>
      </w:r>
    </w:p>
    <w:p w:rsidR="007362FC" w:rsidRPr="007362FC" w:rsidRDefault="007362FC" w:rsidP="007362FC">
      <w:pPr>
        <w:widowControl w:val="0"/>
        <w:autoSpaceDE w:val="0"/>
        <w:autoSpaceDN w:val="0"/>
        <w:adjustRightInd w:val="0"/>
        <w:ind w:left="480" w:hanging="480"/>
        <w:rPr>
          <w:noProof/>
        </w:rPr>
      </w:pPr>
      <w:r w:rsidRPr="007362FC">
        <w:rPr>
          <w:noProof/>
        </w:rPr>
        <w:t>IBGE - Instituto Brasileiro de Geografia e Estatística. (2004). Mapa de Biomas e de Vegetação. Retrieved September 5, 2017, from http://goo.gl/iUSfTR</w:t>
      </w:r>
    </w:p>
    <w:p w:rsidR="007362FC" w:rsidRPr="007362FC" w:rsidRDefault="007362FC" w:rsidP="007362FC">
      <w:pPr>
        <w:widowControl w:val="0"/>
        <w:autoSpaceDE w:val="0"/>
        <w:autoSpaceDN w:val="0"/>
        <w:adjustRightInd w:val="0"/>
        <w:ind w:left="480" w:hanging="480"/>
        <w:rPr>
          <w:noProof/>
        </w:rPr>
      </w:pPr>
      <w:r w:rsidRPr="007362FC">
        <w:rPr>
          <w:noProof/>
        </w:rPr>
        <w:t>IBGE – Instituto Brasileiro de Geografia e Estatística. (2018). IBGE | mapas. Retrieved March 3, 2018, from http://mapas.ibge.gov.br/</w:t>
      </w:r>
    </w:p>
    <w:p w:rsidR="007362FC" w:rsidRPr="007362FC" w:rsidRDefault="007362FC" w:rsidP="007362FC">
      <w:pPr>
        <w:widowControl w:val="0"/>
        <w:autoSpaceDE w:val="0"/>
        <w:autoSpaceDN w:val="0"/>
        <w:adjustRightInd w:val="0"/>
        <w:ind w:left="480" w:hanging="480"/>
        <w:rPr>
          <w:noProof/>
        </w:rPr>
      </w:pPr>
      <w:r w:rsidRPr="007362FC">
        <w:rPr>
          <w:noProof/>
        </w:rPr>
        <w:t>IBGE, I. B. de G. e E. (2018). Sistema IBGE de Recuperação Automática - SIDRA. Retrieved March 3, 2018, from https://sidra.ibge.gov.br/home/scnt/brasil</w:t>
      </w:r>
    </w:p>
    <w:p w:rsidR="007362FC" w:rsidRPr="007362FC" w:rsidRDefault="007362FC" w:rsidP="007362FC">
      <w:pPr>
        <w:widowControl w:val="0"/>
        <w:autoSpaceDE w:val="0"/>
        <w:autoSpaceDN w:val="0"/>
        <w:adjustRightInd w:val="0"/>
        <w:ind w:left="480" w:hanging="480"/>
        <w:rPr>
          <w:noProof/>
        </w:rPr>
      </w:pPr>
      <w:r w:rsidRPr="007362FC">
        <w:rPr>
          <w:noProof/>
        </w:rPr>
        <w:t xml:space="preserve">IPCC. (2014). </w:t>
      </w:r>
      <w:r w:rsidRPr="007362FC">
        <w:rPr>
          <w:i/>
          <w:iCs/>
          <w:noProof/>
        </w:rPr>
        <w:t>Climate Change 2014: Synthesis Report. Contribution of Working Groups I, II and III to the Fifth Assessment Report of the Intergovernmental Panel on Climate Change</w:t>
      </w:r>
      <w:r w:rsidRPr="007362FC">
        <w:rPr>
          <w:noProof/>
        </w:rPr>
        <w:t xml:space="preserve">. </w:t>
      </w:r>
      <w:r w:rsidRPr="007362FC">
        <w:rPr>
          <w:i/>
          <w:iCs/>
          <w:noProof/>
        </w:rPr>
        <w:t>IPCC</w:t>
      </w:r>
      <w:r w:rsidRPr="007362FC">
        <w:rPr>
          <w:noProof/>
        </w:rPr>
        <w:t>.</w:t>
      </w:r>
    </w:p>
    <w:p w:rsidR="007362FC" w:rsidRPr="007362FC" w:rsidRDefault="007362FC" w:rsidP="007362FC">
      <w:pPr>
        <w:widowControl w:val="0"/>
        <w:autoSpaceDE w:val="0"/>
        <w:autoSpaceDN w:val="0"/>
        <w:adjustRightInd w:val="0"/>
        <w:ind w:left="480" w:hanging="480"/>
        <w:rPr>
          <w:noProof/>
        </w:rPr>
      </w:pPr>
      <w:r w:rsidRPr="007362FC">
        <w:rPr>
          <w:noProof/>
        </w:rPr>
        <w:t xml:space="preserve">IPCC – Intergovernmental Panel on Climate Change. (2014). </w:t>
      </w:r>
      <w:r w:rsidRPr="007362FC">
        <w:rPr>
          <w:i/>
          <w:iCs/>
          <w:noProof/>
        </w:rPr>
        <w:t>Climate Change 2014: Synthesis Report. Contribution of Working Groups I, II and III to the Fifth Assessment Report of the Intergovernmental Panel on Climate Change</w:t>
      </w:r>
      <w:r w:rsidRPr="007362FC">
        <w:rPr>
          <w:noProof/>
        </w:rPr>
        <w:t>. Geneva. Retrieved from https://www.ipcc.ch/pdf/assessment-report/ar5/syr/SYR_AR5_FINAL_full_wcover.pdf</w:t>
      </w:r>
    </w:p>
    <w:p w:rsidR="007362FC" w:rsidRPr="007362FC" w:rsidRDefault="007362FC" w:rsidP="007362FC">
      <w:pPr>
        <w:widowControl w:val="0"/>
        <w:autoSpaceDE w:val="0"/>
        <w:autoSpaceDN w:val="0"/>
        <w:adjustRightInd w:val="0"/>
        <w:ind w:left="480" w:hanging="480"/>
        <w:rPr>
          <w:noProof/>
        </w:rPr>
      </w:pPr>
      <w:r w:rsidRPr="007362FC">
        <w:rPr>
          <w:noProof/>
        </w:rPr>
        <w:t xml:space="preserve">Jacobi, P. R., Cibim, J., Leão, R. de S., Jacobi, P. R., Cibim, J., &amp; Leão, R. de S. (2015). Crise hídrica na Macrometrópole Paulista e respostas da sociedade civil. </w:t>
      </w:r>
      <w:r w:rsidRPr="007362FC">
        <w:rPr>
          <w:i/>
          <w:iCs/>
          <w:noProof/>
        </w:rPr>
        <w:t>Estudos Avançados</w:t>
      </w:r>
      <w:r w:rsidRPr="007362FC">
        <w:rPr>
          <w:noProof/>
        </w:rPr>
        <w:t xml:space="preserve">, </w:t>
      </w:r>
      <w:r w:rsidRPr="007362FC">
        <w:rPr>
          <w:i/>
          <w:iCs/>
          <w:noProof/>
        </w:rPr>
        <w:t>29</w:t>
      </w:r>
      <w:r w:rsidRPr="007362FC">
        <w:rPr>
          <w:noProof/>
        </w:rPr>
        <w:t>(84), 27–42. https://doi.org/10.1590/S0103-40142015000200003</w:t>
      </w:r>
    </w:p>
    <w:p w:rsidR="007362FC" w:rsidRPr="007362FC" w:rsidRDefault="007362FC" w:rsidP="007362FC">
      <w:pPr>
        <w:widowControl w:val="0"/>
        <w:autoSpaceDE w:val="0"/>
        <w:autoSpaceDN w:val="0"/>
        <w:adjustRightInd w:val="0"/>
        <w:ind w:left="480" w:hanging="480"/>
        <w:rPr>
          <w:noProof/>
        </w:rPr>
      </w:pPr>
      <w:r w:rsidRPr="007362FC">
        <w:rPr>
          <w:noProof/>
        </w:rPr>
        <w:t xml:space="preserve">Marengo, J. A. (2008). Água e mudanças climáticas. </w:t>
      </w:r>
      <w:r w:rsidRPr="007362FC">
        <w:rPr>
          <w:i/>
          <w:iCs/>
          <w:noProof/>
        </w:rPr>
        <w:t>Estudos Avançados</w:t>
      </w:r>
      <w:r w:rsidRPr="007362FC">
        <w:rPr>
          <w:noProof/>
        </w:rPr>
        <w:t xml:space="preserve">, </w:t>
      </w:r>
      <w:r w:rsidRPr="007362FC">
        <w:rPr>
          <w:i/>
          <w:iCs/>
          <w:noProof/>
        </w:rPr>
        <w:t>22</w:t>
      </w:r>
      <w:r w:rsidRPr="007362FC">
        <w:rPr>
          <w:noProof/>
        </w:rPr>
        <w:t>(63), 83–96. https://doi.org/10.1590/S0103-40142008000200006</w:t>
      </w:r>
    </w:p>
    <w:p w:rsidR="007362FC" w:rsidRPr="007362FC" w:rsidRDefault="007362FC" w:rsidP="007362FC">
      <w:pPr>
        <w:widowControl w:val="0"/>
        <w:autoSpaceDE w:val="0"/>
        <w:autoSpaceDN w:val="0"/>
        <w:adjustRightInd w:val="0"/>
        <w:ind w:left="480" w:hanging="480"/>
        <w:rPr>
          <w:noProof/>
        </w:rPr>
      </w:pPr>
      <w:r w:rsidRPr="007362FC">
        <w:rPr>
          <w:noProof/>
        </w:rPr>
        <w:t xml:space="preserve">Marengo, J. A., Nobre, C. A., Chan Chou, S., Tomasella, J., Sampaio, G., Alves, L. M., … Kay, G. (2011). </w:t>
      </w:r>
      <w:r w:rsidRPr="007362FC">
        <w:rPr>
          <w:i/>
          <w:iCs/>
          <w:noProof/>
        </w:rPr>
        <w:t>Riscos das mudanças climáticas no Brasil</w:t>
      </w:r>
      <w:r w:rsidRPr="007362FC">
        <w:rPr>
          <w:noProof/>
        </w:rPr>
        <w:t>. São Paulo. Retrieved from http://www.inpe.br/noticias/arquivos/pdf/relatorioport.pdf</w:t>
      </w:r>
    </w:p>
    <w:p w:rsidR="007362FC" w:rsidRPr="007362FC" w:rsidRDefault="007362FC" w:rsidP="007362FC">
      <w:pPr>
        <w:widowControl w:val="0"/>
        <w:autoSpaceDE w:val="0"/>
        <w:autoSpaceDN w:val="0"/>
        <w:adjustRightInd w:val="0"/>
        <w:ind w:left="480" w:hanging="480"/>
        <w:rPr>
          <w:noProof/>
        </w:rPr>
      </w:pPr>
      <w:r w:rsidRPr="007362FC">
        <w:rPr>
          <w:noProof/>
        </w:rPr>
        <w:t xml:space="preserve">Marengo, J. A., Schaeffer, R., Pinto, H. S., &amp; Zee, D. M. W. (2009). </w:t>
      </w:r>
      <w:r w:rsidRPr="007362FC">
        <w:rPr>
          <w:i/>
          <w:iCs/>
          <w:noProof/>
        </w:rPr>
        <w:t>Mudanças climáticas e eventos extremos no Brasil</w:t>
      </w:r>
      <w:r w:rsidRPr="007362FC">
        <w:rPr>
          <w:noProof/>
        </w:rPr>
        <w:t>. Rio de Janeiro. Retrieved from http://proclima.cetesb.sp.gov.br/wp-content/uploads/sites/28/2014/05/mc_eventos_extremos_brasil.pdf</w:t>
      </w:r>
    </w:p>
    <w:p w:rsidR="007362FC" w:rsidRPr="007362FC" w:rsidRDefault="007362FC" w:rsidP="007362FC">
      <w:pPr>
        <w:widowControl w:val="0"/>
        <w:autoSpaceDE w:val="0"/>
        <w:autoSpaceDN w:val="0"/>
        <w:adjustRightInd w:val="0"/>
        <w:ind w:left="480" w:hanging="480"/>
        <w:rPr>
          <w:noProof/>
        </w:rPr>
      </w:pPr>
      <w:r w:rsidRPr="007362FC">
        <w:rPr>
          <w:noProof/>
        </w:rPr>
        <w:t xml:space="preserve">Marques, L. (2015). </w:t>
      </w:r>
      <w:r w:rsidRPr="007362FC">
        <w:rPr>
          <w:i/>
          <w:iCs/>
          <w:noProof/>
        </w:rPr>
        <w:t>Capitalismo e Colapso Ambiental</w:t>
      </w:r>
      <w:r w:rsidRPr="007362FC">
        <w:rPr>
          <w:noProof/>
        </w:rPr>
        <w:t xml:space="preserve"> (1</w:t>
      </w:r>
      <w:r w:rsidRPr="007362FC">
        <w:rPr>
          <w:noProof/>
          <w:vertAlign w:val="superscript"/>
        </w:rPr>
        <w:t>a</w:t>
      </w:r>
      <w:r w:rsidRPr="007362FC">
        <w:rPr>
          <w:noProof/>
        </w:rPr>
        <w:t>). Editora da Unicamp.</w:t>
      </w:r>
    </w:p>
    <w:p w:rsidR="007362FC" w:rsidRPr="007362FC" w:rsidRDefault="007362FC" w:rsidP="007362FC">
      <w:pPr>
        <w:widowControl w:val="0"/>
        <w:autoSpaceDE w:val="0"/>
        <w:autoSpaceDN w:val="0"/>
        <w:adjustRightInd w:val="0"/>
        <w:ind w:left="480" w:hanging="480"/>
        <w:rPr>
          <w:noProof/>
        </w:rPr>
      </w:pPr>
      <w:r w:rsidRPr="007362FC">
        <w:rPr>
          <w:noProof/>
        </w:rPr>
        <w:t xml:space="preserve">Martinelli, M., &amp; Marcello. (2010). Clima do Estado de São Paulo. </w:t>
      </w:r>
      <w:r w:rsidRPr="007362FC">
        <w:rPr>
          <w:i/>
          <w:iCs/>
          <w:noProof/>
        </w:rPr>
        <w:t>Confins</w:t>
      </w:r>
      <w:r w:rsidRPr="007362FC">
        <w:rPr>
          <w:noProof/>
        </w:rPr>
        <w:t>, (8). https://doi.org/10.4000/confins.6348</w:t>
      </w:r>
    </w:p>
    <w:p w:rsidR="007362FC" w:rsidRPr="007362FC" w:rsidRDefault="007362FC" w:rsidP="007362FC">
      <w:pPr>
        <w:widowControl w:val="0"/>
        <w:autoSpaceDE w:val="0"/>
        <w:autoSpaceDN w:val="0"/>
        <w:adjustRightInd w:val="0"/>
        <w:ind w:left="480" w:hanging="480"/>
        <w:rPr>
          <w:noProof/>
        </w:rPr>
      </w:pPr>
      <w:r w:rsidRPr="007362FC">
        <w:rPr>
          <w:noProof/>
        </w:rPr>
        <w:t xml:space="preserve">Mckee, T. B., Doesken, N. J., &amp; Kleist, J. (1993). Relationship of Drought Frequency and Duration Times Scales. In </w:t>
      </w:r>
      <w:r w:rsidRPr="007362FC">
        <w:rPr>
          <w:i/>
          <w:iCs/>
          <w:noProof/>
        </w:rPr>
        <w:t>8th Conference on Applied Climatology</w:t>
      </w:r>
      <w:r w:rsidRPr="007362FC">
        <w:rPr>
          <w:noProof/>
        </w:rPr>
        <w:t xml:space="preserve"> (pp. 179–184). Janvier: American Meteorological Society. Retrieved from http://www.scirp.org/(S(351jmbntvnsjt1aadkposzje))/reference/ReferencesPapers.aspx?ReferenceID=1879505</w:t>
      </w:r>
    </w:p>
    <w:p w:rsidR="007362FC" w:rsidRPr="007362FC" w:rsidRDefault="007362FC" w:rsidP="007362FC">
      <w:pPr>
        <w:widowControl w:val="0"/>
        <w:autoSpaceDE w:val="0"/>
        <w:autoSpaceDN w:val="0"/>
        <w:adjustRightInd w:val="0"/>
        <w:ind w:left="480" w:hanging="480"/>
        <w:rPr>
          <w:noProof/>
        </w:rPr>
      </w:pPr>
      <w:r w:rsidRPr="007362FC">
        <w:rPr>
          <w:noProof/>
        </w:rPr>
        <w:t xml:space="preserve">MEA. (2003). Ecosystems and Human Well-being: A framework for Assessment. In </w:t>
      </w:r>
      <w:r w:rsidRPr="007362FC">
        <w:rPr>
          <w:i/>
          <w:iCs/>
          <w:noProof/>
        </w:rPr>
        <w:t>MA Conceptual framework</w:t>
      </w:r>
      <w:r w:rsidRPr="007362FC">
        <w:rPr>
          <w:noProof/>
        </w:rPr>
        <w:t xml:space="preserve"> (pp. 1–25).</w:t>
      </w:r>
    </w:p>
    <w:p w:rsidR="007362FC" w:rsidRPr="007362FC" w:rsidRDefault="007362FC" w:rsidP="007362FC">
      <w:pPr>
        <w:widowControl w:val="0"/>
        <w:autoSpaceDE w:val="0"/>
        <w:autoSpaceDN w:val="0"/>
        <w:adjustRightInd w:val="0"/>
        <w:ind w:left="480" w:hanging="480"/>
        <w:rPr>
          <w:noProof/>
        </w:rPr>
      </w:pPr>
      <w:r w:rsidRPr="007362FC">
        <w:rPr>
          <w:noProof/>
        </w:rPr>
        <w:t xml:space="preserve">Mello, C. R., Lima, J. M., Silva, A. M., Mello, J. M., &amp; Oliveira, M. S. (2003). Krikagem e inverso do quadrado da distância para interpolação dos parâmetros da equação de chuvas intensas. </w:t>
      </w:r>
      <w:r w:rsidRPr="007362FC">
        <w:rPr>
          <w:i/>
          <w:iCs/>
          <w:noProof/>
        </w:rPr>
        <w:t>Revista Bras. de Ci. Solo</w:t>
      </w:r>
      <w:r w:rsidRPr="007362FC">
        <w:rPr>
          <w:noProof/>
        </w:rPr>
        <w:t xml:space="preserve">, </w:t>
      </w:r>
      <w:r w:rsidRPr="007362FC">
        <w:rPr>
          <w:i/>
          <w:iCs/>
          <w:noProof/>
        </w:rPr>
        <w:t>27</w:t>
      </w:r>
      <w:r w:rsidRPr="007362FC">
        <w:rPr>
          <w:noProof/>
        </w:rPr>
        <w:t>, 925–933. Retrieved from http://www.scielo.br/pdf/rbcs/v27n5/v27n5a17.pdf</w:t>
      </w:r>
    </w:p>
    <w:p w:rsidR="007362FC" w:rsidRPr="007362FC" w:rsidRDefault="007362FC" w:rsidP="007362FC">
      <w:pPr>
        <w:widowControl w:val="0"/>
        <w:autoSpaceDE w:val="0"/>
        <w:autoSpaceDN w:val="0"/>
        <w:adjustRightInd w:val="0"/>
        <w:ind w:left="480" w:hanging="480"/>
        <w:rPr>
          <w:noProof/>
        </w:rPr>
      </w:pPr>
      <w:r w:rsidRPr="007362FC">
        <w:rPr>
          <w:noProof/>
        </w:rPr>
        <w:t xml:space="preserve">Ministério da Ciência, T. e I. – M. (2016). </w:t>
      </w:r>
      <w:r w:rsidRPr="007362FC">
        <w:rPr>
          <w:i/>
          <w:iCs/>
          <w:noProof/>
        </w:rPr>
        <w:t>Modelagem Climática e Vulnerabilidades Setoriais à Mudança do Clima no Brasil</w:t>
      </w:r>
      <w:r w:rsidRPr="007362FC">
        <w:rPr>
          <w:noProof/>
        </w:rPr>
        <w:t>. Brasília-DF. Retrieved from http://www.terrabrasilis.org.br/ecotecadigital/index.php/estantes/diversos/3617-modelagem-climatica-e-vulnerabilidades-setoriais-a-mudanca-do-clima-no-brasil</w:t>
      </w:r>
    </w:p>
    <w:p w:rsidR="007362FC" w:rsidRPr="007362FC" w:rsidRDefault="007362FC" w:rsidP="007362FC">
      <w:pPr>
        <w:widowControl w:val="0"/>
        <w:autoSpaceDE w:val="0"/>
        <w:autoSpaceDN w:val="0"/>
        <w:adjustRightInd w:val="0"/>
        <w:ind w:left="480" w:hanging="480"/>
        <w:rPr>
          <w:noProof/>
        </w:rPr>
      </w:pPr>
      <w:r w:rsidRPr="007362FC">
        <w:rPr>
          <w:noProof/>
        </w:rPr>
        <w:t>Ministério da Integração Nacional. (2017). Série Histórica de Reconhecimentos Realizados 2003-2016. Retrieved August 22, 2017, from http://www.mi.gov.br/reconhecimentos-realizados</w:t>
      </w:r>
    </w:p>
    <w:p w:rsidR="007362FC" w:rsidRPr="007362FC" w:rsidRDefault="007362FC" w:rsidP="007362FC">
      <w:pPr>
        <w:widowControl w:val="0"/>
        <w:autoSpaceDE w:val="0"/>
        <w:autoSpaceDN w:val="0"/>
        <w:adjustRightInd w:val="0"/>
        <w:ind w:left="480" w:hanging="480"/>
        <w:rPr>
          <w:noProof/>
        </w:rPr>
      </w:pPr>
      <w:r w:rsidRPr="007362FC">
        <w:rPr>
          <w:noProof/>
        </w:rPr>
        <w:t xml:space="preserve">MMA, M. do M. A.-. (2017). </w:t>
      </w:r>
      <w:r w:rsidRPr="007362FC">
        <w:rPr>
          <w:i/>
          <w:iCs/>
          <w:noProof/>
        </w:rPr>
        <w:t>Mapas de cobertura vegetal</w:t>
      </w:r>
      <w:r w:rsidRPr="007362FC">
        <w:rPr>
          <w:noProof/>
        </w:rPr>
        <w:t>. Brasília-DF. Retrieved from http://goo.gl/Qn0FuZ</w:t>
      </w:r>
    </w:p>
    <w:p w:rsidR="007362FC" w:rsidRPr="007362FC" w:rsidRDefault="007362FC" w:rsidP="007362FC">
      <w:pPr>
        <w:widowControl w:val="0"/>
        <w:autoSpaceDE w:val="0"/>
        <w:autoSpaceDN w:val="0"/>
        <w:adjustRightInd w:val="0"/>
        <w:ind w:left="480" w:hanging="480"/>
        <w:rPr>
          <w:noProof/>
        </w:rPr>
      </w:pPr>
      <w:r w:rsidRPr="007362FC">
        <w:rPr>
          <w:noProof/>
        </w:rPr>
        <w:lastRenderedPageBreak/>
        <w:t xml:space="preserve">Museu da Cidade de São Paulo. (2017). </w:t>
      </w:r>
      <w:r w:rsidRPr="007362FC">
        <w:rPr>
          <w:i/>
          <w:iCs/>
          <w:noProof/>
        </w:rPr>
        <w:t>Exposição: Inundações em São Paulo</w:t>
      </w:r>
      <w:r w:rsidRPr="007362FC">
        <w:rPr>
          <w:noProof/>
        </w:rPr>
        <w:t>. São Paulo. Retrieved from http://www.museudacidade.sp.gov.br/documentos/eFolder_inundações.pdf</w:t>
      </w:r>
    </w:p>
    <w:p w:rsidR="007362FC" w:rsidRPr="007362FC" w:rsidRDefault="007362FC" w:rsidP="007362FC">
      <w:pPr>
        <w:widowControl w:val="0"/>
        <w:autoSpaceDE w:val="0"/>
        <w:autoSpaceDN w:val="0"/>
        <w:adjustRightInd w:val="0"/>
        <w:ind w:left="480" w:hanging="480"/>
        <w:rPr>
          <w:noProof/>
        </w:rPr>
      </w:pPr>
      <w:r w:rsidRPr="007362FC">
        <w:rPr>
          <w:noProof/>
        </w:rPr>
        <w:t>National Oceanic and Atmospheric Administration – NOAA. (2017). Extreme Events | National Centers for Environmental Information (NCEI) formerly known as National Climatic Data Center (NCDC). Retrieved September 3, 2017, from https://www.ncdc.noaa.gov/climate-information/extreme-events</w:t>
      </w:r>
    </w:p>
    <w:p w:rsidR="007362FC" w:rsidRPr="007362FC" w:rsidRDefault="007362FC" w:rsidP="007362FC">
      <w:pPr>
        <w:widowControl w:val="0"/>
        <w:autoSpaceDE w:val="0"/>
        <w:autoSpaceDN w:val="0"/>
        <w:adjustRightInd w:val="0"/>
        <w:ind w:left="480" w:hanging="480"/>
        <w:rPr>
          <w:noProof/>
        </w:rPr>
      </w:pPr>
      <w:r w:rsidRPr="007362FC">
        <w:rPr>
          <w:noProof/>
        </w:rPr>
        <w:t>Ooms, J., James, D., Debroy, S., Wickham, H., &amp; Horner, J. (2017). Database Interface and “MySQL” Driver for R [R package RMySQL version 0.10.13]. Retrieved September 3, 2017, from https://cran.r-project.org/web/packages/RMySQL/index.html</w:t>
      </w:r>
    </w:p>
    <w:p w:rsidR="007362FC" w:rsidRPr="007362FC" w:rsidRDefault="007362FC" w:rsidP="007362FC">
      <w:pPr>
        <w:widowControl w:val="0"/>
        <w:autoSpaceDE w:val="0"/>
        <w:autoSpaceDN w:val="0"/>
        <w:adjustRightInd w:val="0"/>
        <w:ind w:left="480" w:hanging="480"/>
        <w:rPr>
          <w:noProof/>
        </w:rPr>
      </w:pPr>
      <w:r w:rsidRPr="007362FC">
        <w:rPr>
          <w:noProof/>
        </w:rPr>
        <w:t>PCJ, C. (2017). Bacias PCJ. Retrieved from http://agua.org.br/bacias-pcj/</w:t>
      </w:r>
    </w:p>
    <w:p w:rsidR="007362FC" w:rsidRPr="007362FC" w:rsidRDefault="007362FC" w:rsidP="007362FC">
      <w:pPr>
        <w:widowControl w:val="0"/>
        <w:autoSpaceDE w:val="0"/>
        <w:autoSpaceDN w:val="0"/>
        <w:adjustRightInd w:val="0"/>
        <w:ind w:left="480" w:hanging="480"/>
        <w:rPr>
          <w:noProof/>
        </w:rPr>
      </w:pPr>
      <w:r w:rsidRPr="007362FC">
        <w:rPr>
          <w:noProof/>
        </w:rPr>
        <w:t xml:space="preserve">Pebesma, E. J. (2004). Multivariable geostatistics in S: the gstat package. </w:t>
      </w:r>
      <w:r w:rsidRPr="007362FC">
        <w:rPr>
          <w:i/>
          <w:iCs/>
          <w:noProof/>
        </w:rPr>
        <w:t>Computers &amp; Geosciences</w:t>
      </w:r>
      <w:r w:rsidRPr="007362FC">
        <w:rPr>
          <w:noProof/>
        </w:rPr>
        <w:t xml:space="preserve">, </w:t>
      </w:r>
      <w:r w:rsidRPr="007362FC">
        <w:rPr>
          <w:i/>
          <w:iCs/>
          <w:noProof/>
        </w:rPr>
        <w:t>30</w:t>
      </w:r>
      <w:r w:rsidRPr="007362FC">
        <w:rPr>
          <w:noProof/>
        </w:rPr>
        <w:t>(7), 683–691. https://doi.org/10.1016/j.cageo.2004.03.012</w:t>
      </w:r>
    </w:p>
    <w:p w:rsidR="007362FC" w:rsidRPr="007362FC" w:rsidRDefault="007362FC" w:rsidP="007362FC">
      <w:pPr>
        <w:widowControl w:val="0"/>
        <w:autoSpaceDE w:val="0"/>
        <w:autoSpaceDN w:val="0"/>
        <w:adjustRightInd w:val="0"/>
        <w:ind w:left="480" w:hanging="480"/>
        <w:rPr>
          <w:noProof/>
        </w:rPr>
      </w:pPr>
      <w:r w:rsidRPr="007362FC">
        <w:rPr>
          <w:noProof/>
        </w:rPr>
        <w:t xml:space="preserve">Ribeiro, S. K., &amp; Santos, A. S. (2016). </w:t>
      </w:r>
      <w:r w:rsidRPr="007362FC">
        <w:rPr>
          <w:i/>
          <w:iCs/>
          <w:noProof/>
        </w:rPr>
        <w:t>Mudanças Climáticas e Cidades: Relatório Especial do Painel Brasileiro de Mudanças Climáticas</w:t>
      </w:r>
      <w:r w:rsidRPr="007362FC">
        <w:rPr>
          <w:noProof/>
        </w:rPr>
        <w:t>. Rio de Janeiro. Retrieved from http://www.pbmc.coppe.ufrj.br/documentos/Relatorio_UM_v10-2017-1.pdf</w:t>
      </w:r>
    </w:p>
    <w:p w:rsidR="007362FC" w:rsidRPr="007362FC" w:rsidRDefault="007362FC" w:rsidP="007362FC">
      <w:pPr>
        <w:widowControl w:val="0"/>
        <w:autoSpaceDE w:val="0"/>
        <w:autoSpaceDN w:val="0"/>
        <w:adjustRightInd w:val="0"/>
        <w:ind w:left="480" w:hanging="480"/>
        <w:rPr>
          <w:noProof/>
        </w:rPr>
      </w:pPr>
      <w:r w:rsidRPr="007362FC">
        <w:rPr>
          <w:noProof/>
        </w:rPr>
        <w:t xml:space="preserve">Ross, J. L. S. (2001). Inundações e deslizamentos em São Paulo. Riscos da relação inadequada sociedade-natureza. </w:t>
      </w:r>
      <w:r w:rsidRPr="007362FC">
        <w:rPr>
          <w:i/>
          <w:iCs/>
          <w:noProof/>
        </w:rPr>
        <w:t>Territorium</w:t>
      </w:r>
      <w:r w:rsidRPr="007362FC">
        <w:rPr>
          <w:noProof/>
        </w:rPr>
        <w:t>, (8), 15–23. Retrieved from https://dialnet.unirioja.es/servlet/articulo?codigo=5773244</w:t>
      </w:r>
    </w:p>
    <w:p w:rsidR="007362FC" w:rsidRPr="007362FC" w:rsidRDefault="007362FC" w:rsidP="007362FC">
      <w:pPr>
        <w:widowControl w:val="0"/>
        <w:autoSpaceDE w:val="0"/>
        <w:autoSpaceDN w:val="0"/>
        <w:adjustRightInd w:val="0"/>
        <w:ind w:left="480" w:hanging="480"/>
        <w:rPr>
          <w:noProof/>
        </w:rPr>
      </w:pPr>
      <w:r w:rsidRPr="007362FC">
        <w:rPr>
          <w:noProof/>
        </w:rPr>
        <w:t xml:space="preserve">Seiler, R. A., Hayes, M., &amp; Bressan, L. (2002). Using the standardized precipitation index for flood risk monitoring. </w:t>
      </w:r>
      <w:r w:rsidRPr="007362FC">
        <w:rPr>
          <w:i/>
          <w:iCs/>
          <w:noProof/>
        </w:rPr>
        <w:t>International Journal of Climatology</w:t>
      </w:r>
      <w:r w:rsidRPr="007362FC">
        <w:rPr>
          <w:noProof/>
        </w:rPr>
        <w:t xml:space="preserve">, </w:t>
      </w:r>
      <w:r w:rsidRPr="007362FC">
        <w:rPr>
          <w:i/>
          <w:iCs/>
          <w:noProof/>
        </w:rPr>
        <w:t>22</w:t>
      </w:r>
      <w:r w:rsidRPr="007362FC">
        <w:rPr>
          <w:noProof/>
        </w:rPr>
        <w:t>(11), 1365–1376. https://doi.org/10.1002/joc.799</w:t>
      </w:r>
    </w:p>
    <w:p w:rsidR="007362FC" w:rsidRPr="007362FC" w:rsidRDefault="007362FC" w:rsidP="007362FC">
      <w:pPr>
        <w:widowControl w:val="0"/>
        <w:autoSpaceDE w:val="0"/>
        <w:autoSpaceDN w:val="0"/>
        <w:adjustRightInd w:val="0"/>
        <w:ind w:left="480" w:hanging="480"/>
        <w:rPr>
          <w:noProof/>
        </w:rPr>
      </w:pPr>
      <w:r w:rsidRPr="007362FC">
        <w:rPr>
          <w:noProof/>
        </w:rPr>
        <w:t xml:space="preserve">Senado Federal. (2015). </w:t>
      </w:r>
      <w:r w:rsidRPr="007362FC">
        <w:rPr>
          <w:i/>
          <w:iCs/>
          <w:noProof/>
        </w:rPr>
        <w:t>A crise hídrica e suas consequências</w:t>
      </w:r>
      <w:r w:rsidRPr="007362FC">
        <w:rPr>
          <w:noProof/>
        </w:rPr>
        <w:t xml:space="preserve"> (Boletim Legislativo No. 27). Brasília-DF. Retrieved from https://www12.senado.leg.br/publicacoes/estudos-legislativos/tipos-de-estudos/boletins-legislativos/bol27</w:t>
      </w:r>
    </w:p>
    <w:p w:rsidR="007362FC" w:rsidRPr="007362FC" w:rsidRDefault="007362FC" w:rsidP="007362FC">
      <w:pPr>
        <w:widowControl w:val="0"/>
        <w:autoSpaceDE w:val="0"/>
        <w:autoSpaceDN w:val="0"/>
        <w:adjustRightInd w:val="0"/>
        <w:ind w:left="480" w:hanging="480"/>
        <w:rPr>
          <w:noProof/>
        </w:rPr>
      </w:pPr>
      <w:r w:rsidRPr="007362FC">
        <w:rPr>
          <w:noProof/>
        </w:rPr>
        <w:t xml:space="preserve">Shah, R., Bharadiya, N., &amp; Manekar, V. (2015). Drought Index Computation Using Standardized Precipitation Index (SPI) Method For Surat District, Gujarat. </w:t>
      </w:r>
      <w:r w:rsidRPr="007362FC">
        <w:rPr>
          <w:i/>
          <w:iCs/>
          <w:noProof/>
        </w:rPr>
        <w:t>Aquatic Procedia</w:t>
      </w:r>
      <w:r w:rsidRPr="007362FC">
        <w:rPr>
          <w:noProof/>
        </w:rPr>
        <w:t xml:space="preserve">, </w:t>
      </w:r>
      <w:r w:rsidRPr="007362FC">
        <w:rPr>
          <w:i/>
          <w:iCs/>
          <w:noProof/>
        </w:rPr>
        <w:t>4</w:t>
      </w:r>
      <w:r w:rsidRPr="007362FC">
        <w:rPr>
          <w:noProof/>
        </w:rPr>
        <w:t>, 1243–1249. https://doi.org/10.1016/j.aqpro.2015.02.162</w:t>
      </w:r>
    </w:p>
    <w:p w:rsidR="007362FC" w:rsidRPr="007362FC" w:rsidRDefault="007362FC" w:rsidP="007362FC">
      <w:pPr>
        <w:widowControl w:val="0"/>
        <w:autoSpaceDE w:val="0"/>
        <w:autoSpaceDN w:val="0"/>
        <w:adjustRightInd w:val="0"/>
        <w:ind w:left="480" w:hanging="480"/>
        <w:rPr>
          <w:noProof/>
        </w:rPr>
      </w:pPr>
      <w:r w:rsidRPr="007362FC">
        <w:rPr>
          <w:noProof/>
        </w:rPr>
        <w:t xml:space="preserve">Soriano, É., Londe, L. de R., Di Gregorio, L. T., Coutinho, M. P., Santos, L. B. L., Soriano, É., … Santos, L. B. L. (2016). Water crisis in São Paulo evaluated under the disaster’s point of view. </w:t>
      </w:r>
      <w:r w:rsidRPr="007362FC">
        <w:rPr>
          <w:i/>
          <w:iCs/>
          <w:noProof/>
        </w:rPr>
        <w:t>Ambiente &amp; Sociedade</w:t>
      </w:r>
      <w:r w:rsidRPr="007362FC">
        <w:rPr>
          <w:noProof/>
        </w:rPr>
        <w:t xml:space="preserve">, </w:t>
      </w:r>
      <w:r w:rsidRPr="007362FC">
        <w:rPr>
          <w:i/>
          <w:iCs/>
          <w:noProof/>
        </w:rPr>
        <w:t>19</w:t>
      </w:r>
      <w:r w:rsidRPr="007362FC">
        <w:rPr>
          <w:noProof/>
        </w:rPr>
        <w:t>(1), 21–42. https://doi.org/10.1590/1809-4422asoc150120r1v1912016</w:t>
      </w:r>
    </w:p>
    <w:p w:rsidR="007362FC" w:rsidRPr="007362FC" w:rsidRDefault="007362FC" w:rsidP="007362FC">
      <w:pPr>
        <w:widowControl w:val="0"/>
        <w:autoSpaceDE w:val="0"/>
        <w:autoSpaceDN w:val="0"/>
        <w:adjustRightInd w:val="0"/>
        <w:ind w:left="480" w:hanging="480"/>
        <w:rPr>
          <w:noProof/>
        </w:rPr>
      </w:pPr>
      <w:r w:rsidRPr="007362FC">
        <w:rPr>
          <w:noProof/>
        </w:rPr>
        <w:t>SOSMA - SOS Mata Atlântica. (2017a). Atlas da Mata Atlântica. Retrieved September 5, 2017, from https://www.sosma.org.br/projeto/atlas-da-mata-atlantica/dados-mais-recentes/</w:t>
      </w:r>
    </w:p>
    <w:p w:rsidR="007362FC" w:rsidRPr="007362FC" w:rsidRDefault="007362FC" w:rsidP="007362FC">
      <w:pPr>
        <w:widowControl w:val="0"/>
        <w:autoSpaceDE w:val="0"/>
        <w:autoSpaceDN w:val="0"/>
        <w:adjustRightInd w:val="0"/>
        <w:ind w:left="480" w:hanging="480"/>
        <w:rPr>
          <w:noProof/>
        </w:rPr>
      </w:pPr>
      <w:r w:rsidRPr="007362FC">
        <w:rPr>
          <w:noProof/>
        </w:rPr>
        <w:t>SOSMA - SOS Mata Atlântica. (2017b). Florestas. Retrieved September 5, 2017, from https://www.sosma.org.br/nossa-causa/a-mata-atlantica/</w:t>
      </w:r>
    </w:p>
    <w:p w:rsidR="007362FC" w:rsidRPr="007362FC" w:rsidRDefault="007362FC" w:rsidP="007362FC">
      <w:pPr>
        <w:widowControl w:val="0"/>
        <w:autoSpaceDE w:val="0"/>
        <w:autoSpaceDN w:val="0"/>
        <w:adjustRightInd w:val="0"/>
        <w:ind w:left="480" w:hanging="480"/>
        <w:rPr>
          <w:noProof/>
        </w:rPr>
      </w:pPr>
      <w:r w:rsidRPr="007362FC">
        <w:rPr>
          <w:noProof/>
        </w:rPr>
        <w:t xml:space="preserve">Stagge, J. H., Tallaksen, L. M., Gudmundsson, L., Van Loon, A. F., &amp; Stahl, K. (2016). Response to comment on ‘Candidate Distributions for Climatological Drought Indices (SPI and SPEI).’ </w:t>
      </w:r>
      <w:r w:rsidRPr="007362FC">
        <w:rPr>
          <w:i/>
          <w:iCs/>
          <w:noProof/>
        </w:rPr>
        <w:t>International Journal of Climatology</w:t>
      </w:r>
      <w:r w:rsidRPr="007362FC">
        <w:rPr>
          <w:noProof/>
        </w:rPr>
        <w:t xml:space="preserve">, </w:t>
      </w:r>
      <w:r w:rsidRPr="007362FC">
        <w:rPr>
          <w:i/>
          <w:iCs/>
          <w:noProof/>
        </w:rPr>
        <w:t>36</w:t>
      </w:r>
      <w:r w:rsidRPr="007362FC">
        <w:rPr>
          <w:noProof/>
        </w:rPr>
        <w:t>(4), 2132–2138. https://doi.org/10.1002/joc.4564</w:t>
      </w:r>
    </w:p>
    <w:p w:rsidR="007362FC" w:rsidRPr="007362FC" w:rsidRDefault="007362FC" w:rsidP="007362FC">
      <w:pPr>
        <w:widowControl w:val="0"/>
        <w:autoSpaceDE w:val="0"/>
        <w:autoSpaceDN w:val="0"/>
        <w:adjustRightInd w:val="0"/>
        <w:ind w:left="480" w:hanging="480"/>
        <w:rPr>
          <w:noProof/>
        </w:rPr>
      </w:pPr>
      <w:r w:rsidRPr="007362FC">
        <w:rPr>
          <w:noProof/>
        </w:rPr>
        <w:t xml:space="preserve">Tozato, H. de C., Dubreuil, V., &amp; Mello-Théry, N. A. de. (2014). Tendências e rupturas climato-hidrológicas no sitio ramsar PARNA Pantanal. </w:t>
      </w:r>
      <w:r w:rsidRPr="007362FC">
        <w:rPr>
          <w:i/>
          <w:iCs/>
          <w:noProof/>
        </w:rPr>
        <w:t>Revista Brasileira de Climatologia</w:t>
      </w:r>
      <w:r w:rsidRPr="007362FC">
        <w:rPr>
          <w:noProof/>
        </w:rPr>
        <w:t xml:space="preserve">, </w:t>
      </w:r>
      <w:r w:rsidRPr="007362FC">
        <w:rPr>
          <w:i/>
          <w:iCs/>
          <w:noProof/>
        </w:rPr>
        <w:t>13</w:t>
      </w:r>
      <w:r w:rsidRPr="007362FC">
        <w:rPr>
          <w:noProof/>
        </w:rPr>
        <w:t>. https://doi.org/http://dx.doi.org/10.5380/abclima.v13i0.34111</w:t>
      </w:r>
    </w:p>
    <w:p w:rsidR="007362FC" w:rsidRPr="007362FC" w:rsidRDefault="007362FC" w:rsidP="007362FC">
      <w:pPr>
        <w:widowControl w:val="0"/>
        <w:autoSpaceDE w:val="0"/>
        <w:autoSpaceDN w:val="0"/>
        <w:adjustRightInd w:val="0"/>
        <w:ind w:left="480" w:hanging="480"/>
        <w:rPr>
          <w:noProof/>
        </w:rPr>
      </w:pPr>
      <w:r w:rsidRPr="007362FC">
        <w:rPr>
          <w:noProof/>
        </w:rPr>
        <w:t xml:space="preserve">WMO – World Meteorological Organization. (2012). </w:t>
      </w:r>
      <w:r w:rsidRPr="007362FC">
        <w:rPr>
          <w:i/>
          <w:iCs/>
          <w:noProof/>
        </w:rPr>
        <w:t>Standardized Precipitation Index User Guide</w:t>
      </w:r>
      <w:r w:rsidRPr="007362FC">
        <w:rPr>
          <w:noProof/>
        </w:rPr>
        <w:t>. Geneva. Retrieved from http://www.wamis.org/agm/pubs/SPI/WMO_1090_EN.pdf</w:t>
      </w:r>
    </w:p>
    <w:p w:rsidR="007362FC" w:rsidRPr="007362FC" w:rsidRDefault="007362FC" w:rsidP="007362FC">
      <w:pPr>
        <w:widowControl w:val="0"/>
        <w:autoSpaceDE w:val="0"/>
        <w:autoSpaceDN w:val="0"/>
        <w:adjustRightInd w:val="0"/>
        <w:ind w:left="480" w:hanging="480"/>
        <w:rPr>
          <w:noProof/>
        </w:rPr>
      </w:pPr>
      <w:r w:rsidRPr="007362FC">
        <w:rPr>
          <w:noProof/>
        </w:rPr>
        <w:t xml:space="preserve">Zanirato, S. H., &amp; Ribeiro, W. C. (2014). Mudanças climáticas e risco ao patrimônio cultural em Ouro Preto – MG - Brasil. </w:t>
      </w:r>
      <w:r w:rsidRPr="007362FC">
        <w:rPr>
          <w:i/>
          <w:iCs/>
          <w:noProof/>
        </w:rPr>
        <w:t>Confins</w:t>
      </w:r>
      <w:r w:rsidRPr="007362FC">
        <w:rPr>
          <w:noProof/>
        </w:rPr>
        <w:t xml:space="preserve">, (21). </w:t>
      </w:r>
      <w:r w:rsidRPr="007362FC">
        <w:rPr>
          <w:noProof/>
        </w:rPr>
        <w:lastRenderedPageBreak/>
        <w:t>https://doi.org/10.4000/confins.9673</w:t>
      </w:r>
    </w:p>
    <w:p w:rsidR="009E1000" w:rsidRDefault="009E1000" w:rsidP="00A374F0">
      <w:pPr>
        <w:jc w:val="both"/>
        <w:rPr>
          <w:b/>
          <w:caps/>
        </w:rPr>
      </w:pPr>
      <w:r>
        <w:fldChar w:fldCharType="end"/>
      </w:r>
    </w:p>
    <w:p w:rsidR="00050061" w:rsidRDefault="00050061" w:rsidP="00A374F0">
      <w:pPr>
        <w:jc w:val="both"/>
        <w:rPr>
          <w:b/>
          <w:caps/>
        </w:rPr>
      </w:pPr>
    </w:p>
    <w:sectPr w:rsidR="00050061" w:rsidSect="008D1518">
      <w:footerReference w:type="default" r:id="rId16"/>
      <w:type w:val="continuous"/>
      <w:pgSz w:w="11907" w:h="16840" w:code="9"/>
      <w:pgMar w:top="1418" w:right="1418" w:bottom="1418" w:left="1418" w:header="709" w:footer="709" w:gutter="0"/>
      <w:cols w:space="708" w:equalWidth="0">
        <w:col w:w="87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768" w:rsidRDefault="00EF1768">
      <w:r>
        <w:separator/>
      </w:r>
    </w:p>
  </w:endnote>
  <w:endnote w:type="continuationSeparator" w:id="0">
    <w:p w:rsidR="00EF1768" w:rsidRDefault="00EF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2C5" w:rsidRDefault="000842C5">
    <w:pPr>
      <w:pStyle w:val="Cabealho"/>
      <w:framePr w:wrap="auto" w:vAnchor="text" w:hAnchor="margin" w:xAlign="right" w:y="1"/>
      <w:rPr>
        <w:szCs w:val="24"/>
      </w:rPr>
    </w:pPr>
    <w:r>
      <w:rPr>
        <w:szCs w:val="24"/>
      </w:rPr>
      <w:fldChar w:fldCharType="begin"/>
    </w:r>
    <w:r>
      <w:rPr>
        <w:szCs w:val="24"/>
      </w:rPr>
      <w:instrText xml:space="preserve">\PAGE  </w:instrText>
    </w:r>
    <w:r>
      <w:rPr>
        <w:szCs w:val="24"/>
      </w:rPr>
      <w:fldChar w:fldCharType="separate"/>
    </w:r>
    <w:r>
      <w:rPr>
        <w:noProof/>
        <w:szCs w:val="24"/>
      </w:rPr>
      <w:t>2</w:t>
    </w:r>
    <w:r>
      <w:rPr>
        <w:szCs w:val="24"/>
      </w:rPr>
      <w:fldChar w:fldCharType="end"/>
    </w:r>
  </w:p>
  <w:p w:rsidR="000842C5" w:rsidRPr="001D343E" w:rsidRDefault="000842C5" w:rsidP="00B9634D">
    <w:pPr>
      <w:pStyle w:val="Ttulo3"/>
      <w:spacing w:before="0" w:after="0" w:line="240" w:lineRule="auto"/>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768" w:rsidRDefault="00EF1768">
      <w:r>
        <w:separator/>
      </w:r>
    </w:p>
  </w:footnote>
  <w:footnote w:type="continuationSeparator" w:id="0">
    <w:p w:rsidR="00EF1768" w:rsidRDefault="00EF1768">
      <w:r>
        <w:continuationSeparator/>
      </w:r>
    </w:p>
  </w:footnote>
  <w:footnote w:id="1">
    <w:p w:rsidR="000842C5" w:rsidRPr="006C5FE1" w:rsidRDefault="000842C5" w:rsidP="006C5FE1">
      <w:pPr>
        <w:pStyle w:val="Textodenotaderodap"/>
        <w:jc w:val="both"/>
      </w:pPr>
      <w:r w:rsidRPr="006C5FE1">
        <w:rPr>
          <w:rStyle w:val="Refdenotaderodap"/>
        </w:rPr>
        <w:footnoteRef/>
      </w:r>
      <w:r w:rsidRPr="006C5FE1">
        <w:t xml:space="preserve"> O estudo realizado por </w:t>
      </w:r>
      <w:r w:rsidRPr="006C5FE1">
        <w:fldChar w:fldCharType="begin" w:fldLock="1"/>
      </w:r>
      <w:ins w:id="92" w:author="Reviewer" w:date="2018-05-28T12:41:00Z">
        <w:r>
          <w:instrText>ADDIN CSL_CITATION {"citationItems":[{"id":"ITEM-1","itemData":{"DOI":"10.4000/confins.6348","ISSN":"1958-9212","abstract":"Os fenômenos da atmosfera em contato com a superfície da Terra, portanto, de alto interesse para a sociedade humana, são estudados pela climatologia. Têm com fonte essencial a meteorologia. Ao abordar tais fenômenos trava-se contato com duas noções essenciais: a de tempo e de clima. São estados da atmosfera. Enquanto o tempo é uma combinação passageira, o clima resulta de condições que perduram por um período mais longo. Interessa, particularmente, o clima, por considerar estados mais durávei...","author":[{"dropping-particle":"","family":"Martinelli","given":"Marcello","non-dropping-particle":"","parse-names":false,"suffix":""},{"dropping-particle":"","family":"Marcello","given":"","non-dropping-particle":"","parse-names":false,"suffix":""}],"container-title":"Confins","id":"ITEM-1","issue":"8","issued":{"date-parts":[["2010","3","11"]]},"publisher":"Théry, Hervé","title":"Clima do Estado de São Paulo","type":"article-journal"},"uris":["http://www.mendeley.com/documents/?uuid=2d1e6fcc-90ec-3d3e-be17-d405d685319a"]}],"mendeley":{"formattedCitation":"(Martinelli &amp; Marcello, 2010)","manualFormatting":"Martinelli e Marcello (2010)","plainTextFormattedCitation":"(Martinelli &amp; Marcello, 2010)","previouslyFormattedCitation":"(Martinelli &amp; Marcello, 2010)"},"properties":{"noteIndex":0},"schema":"https://github.com/citation-style-language/schema/raw/master/csl-citation.json"}</w:instrText>
        </w:r>
      </w:ins>
      <w:del w:id="93" w:author="Reviewer" w:date="2018-05-28T12:41:00Z">
        <w:r w:rsidDel="006336E7">
          <w:delInstrText>ADDIN CSL_CITATION {"citationItems":[{"id":"ITEM-1","itemData":{"DOI":"10.4000/confins.6348","ISSN":"1958-9212","abstract":"Os fenômenos da atmosfera em contato com a superfície da Terra, portanto, de alto interesse para a sociedade humana, são estudados pela climatologia. Têm com fonte essencial a meteorologia. Ao abordar tais fenômenos trava-se contato com duas noções essenciais: a de tempo e de clima. São estados da atmosfera. Enquanto o tempo é uma combinação passageira, o clima resulta de condições que perduram por um período mais longo. Interessa, particularmente, o clima, por considerar estados mais durávei...","author":[{"dropping-particle":"","family":"Martinelli","given":"Marcello","non-dropping-particle":"","parse-names":false,"suffix":""},{"dropping-particle":"","family":"Marcello","given":"","non-dropping-particle":"","parse-names":false,"suffix":""}],"container-title":"Confins","id":"ITEM-1","issue":"8","issued":{"date-parts":[["2010","3","11"]]},"publisher":"Théry, Hervé","title":"Clima do Estado de São Paulo","type":"article-journal"},"uris":["http://www.mendeley.com/documents/?uuid=2d1e6fcc-90ec-3d3e-be17-d405d685319a"]}],"mendeley":{"formattedCitation":"(Martinelli &amp; Marcello, 2010)","plainTextFormattedCitation":"(Martinelli &amp; Marcello, 2010)","previouslyFormattedCitation":"(Martinelli &amp; Marcello, 2010)"},"properties":{"noteIndex":0},"schema":"https://github.com/citation-style-language/schema/raw/master/csl-citation.json"}</w:delInstrText>
        </w:r>
      </w:del>
      <w:r w:rsidRPr="006C5FE1">
        <w:fldChar w:fldCharType="separate"/>
      </w:r>
      <w:del w:id="94" w:author="Reviewer" w:date="2018-05-28T12:40:00Z">
        <w:r w:rsidRPr="00B7126A" w:rsidDel="006336E7">
          <w:rPr>
            <w:noProof/>
          </w:rPr>
          <w:delText>(</w:delText>
        </w:r>
      </w:del>
      <w:r w:rsidRPr="00B7126A">
        <w:rPr>
          <w:noProof/>
        </w:rPr>
        <w:t xml:space="preserve">Martinelli </w:t>
      </w:r>
      <w:ins w:id="95" w:author="Reviewer" w:date="2018-05-28T12:40:00Z">
        <w:r>
          <w:rPr>
            <w:noProof/>
          </w:rPr>
          <w:t>e</w:t>
        </w:r>
      </w:ins>
      <w:del w:id="96" w:author="Reviewer" w:date="2018-05-28T12:40:00Z">
        <w:r w:rsidRPr="00B7126A" w:rsidDel="006336E7">
          <w:rPr>
            <w:noProof/>
          </w:rPr>
          <w:delText>&amp;</w:delText>
        </w:r>
      </w:del>
      <w:r w:rsidRPr="00B7126A">
        <w:rPr>
          <w:noProof/>
        </w:rPr>
        <w:t xml:space="preserve"> Marcello</w:t>
      </w:r>
      <w:del w:id="97" w:author="Reviewer" w:date="2018-05-28T12:40:00Z">
        <w:r w:rsidRPr="00B7126A" w:rsidDel="006336E7">
          <w:rPr>
            <w:noProof/>
          </w:rPr>
          <w:delText>,</w:delText>
        </w:r>
      </w:del>
      <w:r w:rsidRPr="00B7126A">
        <w:rPr>
          <w:noProof/>
        </w:rPr>
        <w:t xml:space="preserve"> </w:t>
      </w:r>
      <w:ins w:id="98" w:author="Reviewer" w:date="2018-05-28T12:40:00Z">
        <w:r>
          <w:rPr>
            <w:noProof/>
          </w:rPr>
          <w:t>(</w:t>
        </w:r>
      </w:ins>
      <w:r w:rsidRPr="00B7126A">
        <w:rPr>
          <w:noProof/>
        </w:rPr>
        <w:t>2010)</w:t>
      </w:r>
      <w:r w:rsidRPr="006C5FE1">
        <w:fldChar w:fldCharType="end"/>
      </w:r>
      <w:r w:rsidRPr="006C5FE1">
        <w:t xml:space="preserve"> apresenta uma síntese de mapas preparados por instituições de pesquisa sobre o clima do estado de São Paulo.</w:t>
      </w:r>
    </w:p>
  </w:footnote>
  <w:footnote w:id="2">
    <w:p w:rsidR="000842C5" w:rsidRPr="006C5FE1" w:rsidRDefault="000842C5" w:rsidP="006C5FE1">
      <w:pPr>
        <w:pStyle w:val="Textodenotaderodap"/>
        <w:jc w:val="both"/>
      </w:pPr>
      <w:r w:rsidRPr="006C5FE1">
        <w:rPr>
          <w:rStyle w:val="Refdenotaderodap"/>
        </w:rPr>
        <w:footnoteRef/>
      </w:r>
      <w:r w:rsidRPr="006C5FE1">
        <w:t xml:space="preserve"> Os municípios com </w:t>
      </w:r>
      <w:del w:id="131" w:author="Reviewer" w:date="2018-05-28T12:34:00Z">
        <w:r w:rsidRPr="006C5FE1" w:rsidDel="006B515F">
          <w:delText xml:space="preserve">território </w:delText>
        </w:r>
      </w:del>
      <w:ins w:id="132" w:author="Reviewer" w:date="2018-05-28T12:34:00Z">
        <w:r>
          <w:t xml:space="preserve">suas áreas integralmente dentro da </w:t>
        </w:r>
      </w:ins>
      <w:ins w:id="133" w:author="Reviewer" w:date="2018-05-28T12:35:00Z">
        <w:r>
          <w:t xml:space="preserve">BHRJ </w:t>
        </w:r>
      </w:ins>
      <w:del w:id="134" w:author="Reviewer" w:date="2018-05-28T12:34:00Z">
        <w:r w:rsidRPr="006C5FE1" w:rsidDel="006B515F">
          <w:delText>total</w:delText>
        </w:r>
      </w:del>
      <w:del w:id="135" w:author="Reviewer" w:date="2018-05-28T12:35:00Z">
        <w:r w:rsidRPr="006C5FE1" w:rsidDel="008F16B0">
          <w:delText xml:space="preserve"> </w:delText>
        </w:r>
      </w:del>
      <w:r w:rsidRPr="006C5FE1">
        <w:t xml:space="preserve">são: Cabreúva; Campo Limpo Paulista; Indaiatuba; Itupeva; Jundiaí; Salto; Várzea Paulista. Os municípios com </w:t>
      </w:r>
      <w:del w:id="136" w:author="Reviewer" w:date="2018-05-28T12:34:00Z">
        <w:r w:rsidRPr="006C5FE1" w:rsidDel="006B515F">
          <w:delText xml:space="preserve">território </w:delText>
        </w:r>
      </w:del>
      <w:ins w:id="137" w:author="Reviewer" w:date="2018-05-28T12:34:00Z">
        <w:r>
          <w:t xml:space="preserve">áreas </w:t>
        </w:r>
      </w:ins>
      <w:r w:rsidRPr="006C5FE1">
        <w:t>parcia</w:t>
      </w:r>
      <w:ins w:id="138" w:author="Reviewer" w:date="2018-05-28T12:34:00Z">
        <w:r>
          <w:t>is</w:t>
        </w:r>
      </w:ins>
      <w:del w:id="139" w:author="Reviewer" w:date="2018-05-28T12:34:00Z">
        <w:r w:rsidRPr="006C5FE1" w:rsidDel="006B515F">
          <w:delText>l</w:delText>
        </w:r>
      </w:del>
      <w:r w:rsidRPr="006C5FE1">
        <w:t xml:space="preserve"> e com a sede fora da BHRJ são: Itu; Mairiporã; Atibaia; Jarinu.</w:t>
      </w:r>
    </w:p>
  </w:footnote>
  <w:footnote w:id="3">
    <w:p w:rsidR="000842C5" w:rsidRPr="006C5FE1" w:rsidRDefault="000842C5" w:rsidP="006C5FE1">
      <w:pPr>
        <w:pStyle w:val="Textodenotaderodap"/>
        <w:jc w:val="both"/>
      </w:pPr>
      <w:r w:rsidRPr="006C5FE1">
        <w:rPr>
          <w:rStyle w:val="Refdenotaderodap"/>
        </w:rPr>
        <w:footnoteRef/>
      </w:r>
      <w:r w:rsidRPr="006C5FE1">
        <w:t xml:space="preserve"> A análise demográfica é centrada apenas nos municípios com sede na BHRJ, porque a baixa população rural em todos os municípios indica que a população dos municípios com sede fora da área d BHRJ é pequena.</w:t>
      </w:r>
    </w:p>
  </w:footnote>
  <w:footnote w:id="4">
    <w:p w:rsidR="000842C5" w:rsidRPr="006C5FE1" w:rsidRDefault="000842C5" w:rsidP="006C5FE1">
      <w:pPr>
        <w:pStyle w:val="Textodenotaderodap"/>
        <w:jc w:val="both"/>
      </w:pPr>
      <w:r w:rsidRPr="006C5FE1">
        <w:rPr>
          <w:rStyle w:val="Refdenotaderodap"/>
        </w:rPr>
        <w:footnoteRef/>
      </w:r>
      <w:r w:rsidRPr="006C5FE1">
        <w:t xml:space="preserve"> O Bioma representa um agrupamento com diversos tipos de vegetação contíguos, mas identificáveis na escala regional, inclui ainda características geoclimáticas similares e processos históricos compartilhados, resultando em diversidade biológica própria</w:t>
      </w:r>
      <w:r>
        <w:t xml:space="preserve"> </w:t>
      </w:r>
      <w:r>
        <w:fldChar w:fldCharType="begin" w:fldLock="1"/>
      </w:r>
      <w:r>
        <w:instrText>ADDIN CSL_CITATION {"citationItems":[{"id":"ITEM-1","itemData":{"URL":"http://goo.gl/iUSfTR","accessed":{"date-parts":[["2017","9","5"]]},"author":[{"dropping-particle":"","family":"IBGE - Instituto Brasileiro de Geografia e Estatística","given":"","non-dropping-particle":"","parse-names":false,"suffix":""}],"id":"ITEM-1","issued":{"date-parts":[["2004"]]},"title":"Mapa de Biomas e de Vegetação","type":"webpage"},"uris":["http://www.mendeley.com/documents/?uuid=18598c45-89d1-3ba7-9e2e-c2eeae11aec8"]}],"mendeley":{"formattedCitation":"(IBGE - Instituto Brasileiro de Geografia e Estatística, 2004)","manualFormatting":"(IBGE, 2004)","plainTextFormattedCitation":"(IBGE - Instituto Brasileiro de Geografia e Estatística, 2004)","previouslyFormattedCitation":"(IBGE - Instituto Brasileiro de Geografia e Estatística, 2004)"},"properties":{"noteIndex":0},"schema":"https://github.com/citation-style-language/schema/raw/master/csl-citation.json"}</w:instrText>
      </w:r>
      <w:r>
        <w:fldChar w:fldCharType="separate"/>
      </w:r>
      <w:r w:rsidRPr="00724537">
        <w:rPr>
          <w:noProof/>
        </w:rPr>
        <w:t>(IBGE, 2004)</w:t>
      </w:r>
      <w:r>
        <w:fldChar w:fldCharType="end"/>
      </w:r>
      <w:r w:rsidRPr="006C5FE1">
        <w:t>.</w:t>
      </w:r>
    </w:p>
  </w:footnote>
  <w:footnote w:id="5">
    <w:p w:rsidR="000842C5" w:rsidRPr="006C5FE1" w:rsidRDefault="000842C5" w:rsidP="006C5FE1">
      <w:pPr>
        <w:pStyle w:val="Textodenotaderodap"/>
        <w:jc w:val="both"/>
      </w:pPr>
      <w:r w:rsidRPr="006C5FE1">
        <w:rPr>
          <w:rStyle w:val="Refdenotaderodap"/>
        </w:rPr>
        <w:footnoteRef/>
      </w:r>
      <w:r w:rsidRPr="006C5FE1">
        <w:t xml:space="preserve"> A delimitação oficial do Bioma Mata Atlântica é aquela apresentada pelo IBGE, publicada no “mapa dos biomas brasileiros”, na escala 1:5.000.000</w:t>
      </w:r>
      <w:r>
        <w:t xml:space="preserve"> </w:t>
      </w:r>
      <w:r>
        <w:fldChar w:fldCharType="begin" w:fldLock="1"/>
      </w:r>
      <w:r>
        <w:instrText>ADDIN CSL_CITATION {"citationItems":[{"id":"ITEM-1","itemData":{"URL":"http://goo.gl/iUSfTR","accessed":{"date-parts":[["2017","9","5"]]},"author":[{"dropping-particle":"","family":"IBGE - Instituto Brasileiro de Geografia e Estatística","given":"","non-dropping-particle":"","parse-names":false,"suffix":""}],"id":"ITEM-1","issued":{"date-parts":[["2004"]]},"title":"Mapa de Biomas e de Vegetação","type":"webpage"},"uris":["http://www.mendeley.com/documents/?uuid=18598c45-89d1-3ba7-9e2e-c2eeae11aec8"]}],"mendeley":{"formattedCitation":"(IBGE - Instituto Brasileiro de Geografia e Estatística, 2004)","manualFormatting":"(IBGE, 2004)","plainTextFormattedCitation":"(IBGE - Instituto Brasileiro de Geografia e Estatística, 2004)","previouslyFormattedCitation":"(IBGE - Instituto Brasileiro de Geografia e Estatística, 2004)"},"properties":{"noteIndex":0},"schema":"https://github.com/citation-style-language/schema/raw/master/csl-citation.json"}</w:instrText>
      </w:r>
      <w:r>
        <w:fldChar w:fldCharType="separate"/>
      </w:r>
      <w:r w:rsidRPr="00724537">
        <w:rPr>
          <w:noProof/>
        </w:rPr>
        <w:t>(IBGE, 2004)</w:t>
      </w:r>
      <w:r>
        <w:fldChar w:fldCharType="end"/>
      </w:r>
      <w:r w:rsidRPr="006C5FE1">
        <w:t>.</w:t>
      </w:r>
    </w:p>
  </w:footnote>
  <w:footnote w:id="6">
    <w:p w:rsidR="000842C5" w:rsidRPr="006C5FE1" w:rsidRDefault="000842C5" w:rsidP="006C5FE1">
      <w:pPr>
        <w:pStyle w:val="Textodenotaderodap"/>
        <w:jc w:val="both"/>
      </w:pPr>
      <w:r w:rsidRPr="006C5FE1">
        <w:rPr>
          <w:rStyle w:val="Refdenotaderodap"/>
        </w:rPr>
        <w:footnoteRef/>
      </w:r>
      <w:r w:rsidRPr="006C5FE1">
        <w:t xml:space="preserve"> Organização Não-governamental.</w:t>
      </w:r>
    </w:p>
  </w:footnote>
  <w:footnote w:id="7">
    <w:p w:rsidR="000842C5" w:rsidRPr="006C5FE1" w:rsidRDefault="000842C5" w:rsidP="006C5FE1">
      <w:pPr>
        <w:pStyle w:val="Textodenotaderodap"/>
        <w:jc w:val="both"/>
      </w:pPr>
      <w:r w:rsidRPr="006C5FE1">
        <w:rPr>
          <w:rStyle w:val="Refdenotaderodap"/>
        </w:rPr>
        <w:footnoteRef/>
      </w:r>
      <w:r w:rsidRPr="006C5FE1">
        <w:t xml:space="preserve"> Baseado em </w:t>
      </w:r>
      <w:r w:rsidRPr="006C5FE1">
        <w:fldChar w:fldCharType="begin" w:fldLock="1"/>
      </w:r>
      <w:r>
        <w:instrText>ADDIN CSL_CITATION {"citationItems":[{"id":"ITEM-1","itemData":{"abstract":"Grupo de Trabalho sobre Mudanças Climáticas (Portaria ANA n° 36, 26/01/2010)","author":[{"dropping-particle":"","family":"Gondim","given":"Joaquim","non-dropping-particle":"","parse-names":false,"suffix":""},{"dropping-particle":"","family":"Maranhão","given":"Ney","non-dropping-particle":"","parse-names":false,"suffix":""},{"dropping-particle":"","family":"Coimbra","given":"Márcia Regina Silva Cerqueira","non-dropping-particle":"","parse-names":false,"suffix":""},{"dropping-particle":"","family":"Tröger","given":"Flávio Hadler","non-dropping-particle":"","parse-names":false,"suffix":""},{"dropping-particle":"","family":"Fioreze","given":"Ana Paula","non-dropping-particle":"","parse-names":false,"suffix":""},{"dropping-particle":"de","family":"Amorim","given":"Brandina","non-dropping-particle":"","parse-names":false,"suffix":""}],"id":"ITEM-1","issued":{"date-parts":[["2010"]]},"number-of-pages":"20","publisher-place":"Brasília_DF","title":"Os efeitos das mudanças climáticas sobre os recursos hídricos: desafios para a gestão","type":"report"},"uris":["http://www.mendeley.com/documents/?uuid=1cac20ce-c77c-30d6-ae21-7561f4f6dbf4"]}],"mendeley":{"formattedCitation":"(Gondim et al., 2010)","plainTextFormattedCitation":"(Gondim et al., 2010)","previouslyFormattedCitation":"(Gondim et al., 2010)"},"properties":{"noteIndex":0},"schema":"https://github.com/citation-style-language/schema/raw/master/csl-citation.json"}</w:instrText>
      </w:r>
      <w:r w:rsidRPr="006C5FE1">
        <w:fldChar w:fldCharType="separate"/>
      </w:r>
      <w:r w:rsidRPr="00B7126A">
        <w:rPr>
          <w:noProof/>
        </w:rPr>
        <w:t>(Gondim et al., 2010)</w:t>
      </w:r>
      <w:r w:rsidRPr="006C5FE1">
        <w:fldChar w:fldCharType="end"/>
      </w:r>
      <w:r w:rsidRPr="006C5FE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7B40"/>
    <w:multiLevelType w:val="hybridMultilevel"/>
    <w:tmpl w:val="6D5CDB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827952"/>
    <w:multiLevelType w:val="hybridMultilevel"/>
    <w:tmpl w:val="1CC64B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1B33A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S0NDQzNDO2MDIzNjRV0lEKTi0uzszPAykwrAUAchpFhCwAAAA="/>
  </w:docVars>
  <w:rsids>
    <w:rsidRoot w:val="007E4D4F"/>
    <w:rsid w:val="0000073E"/>
    <w:rsid w:val="0000165C"/>
    <w:rsid w:val="00002792"/>
    <w:rsid w:val="00005292"/>
    <w:rsid w:val="00011F2D"/>
    <w:rsid w:val="00014FB6"/>
    <w:rsid w:val="00015464"/>
    <w:rsid w:val="0001670C"/>
    <w:rsid w:val="00021AE9"/>
    <w:rsid w:val="00023337"/>
    <w:rsid w:val="00025727"/>
    <w:rsid w:val="00025B29"/>
    <w:rsid w:val="00030B8F"/>
    <w:rsid w:val="0003156B"/>
    <w:rsid w:val="00031E4A"/>
    <w:rsid w:val="0003335D"/>
    <w:rsid w:val="000357CF"/>
    <w:rsid w:val="00035BB5"/>
    <w:rsid w:val="000400B1"/>
    <w:rsid w:val="00045765"/>
    <w:rsid w:val="00050061"/>
    <w:rsid w:val="00053753"/>
    <w:rsid w:val="0005623E"/>
    <w:rsid w:val="00056C73"/>
    <w:rsid w:val="00061DD3"/>
    <w:rsid w:val="00062B16"/>
    <w:rsid w:val="0006327F"/>
    <w:rsid w:val="00066899"/>
    <w:rsid w:val="0007162E"/>
    <w:rsid w:val="00071762"/>
    <w:rsid w:val="00071EA0"/>
    <w:rsid w:val="00074F6D"/>
    <w:rsid w:val="000771C5"/>
    <w:rsid w:val="000774C4"/>
    <w:rsid w:val="0008117F"/>
    <w:rsid w:val="000842C5"/>
    <w:rsid w:val="00085D76"/>
    <w:rsid w:val="000865FC"/>
    <w:rsid w:val="0009023D"/>
    <w:rsid w:val="0009146F"/>
    <w:rsid w:val="0009212E"/>
    <w:rsid w:val="00092735"/>
    <w:rsid w:val="0009329A"/>
    <w:rsid w:val="00094556"/>
    <w:rsid w:val="0009571B"/>
    <w:rsid w:val="00096CCC"/>
    <w:rsid w:val="000A17D3"/>
    <w:rsid w:val="000A221B"/>
    <w:rsid w:val="000A2504"/>
    <w:rsid w:val="000A45F7"/>
    <w:rsid w:val="000A468D"/>
    <w:rsid w:val="000A4780"/>
    <w:rsid w:val="000A4EB3"/>
    <w:rsid w:val="000A513A"/>
    <w:rsid w:val="000B0FF9"/>
    <w:rsid w:val="000B309E"/>
    <w:rsid w:val="000B6CF1"/>
    <w:rsid w:val="000B7E39"/>
    <w:rsid w:val="000C1A67"/>
    <w:rsid w:val="000C4136"/>
    <w:rsid w:val="000C4903"/>
    <w:rsid w:val="000D0F80"/>
    <w:rsid w:val="000D1A79"/>
    <w:rsid w:val="000D227D"/>
    <w:rsid w:val="000D4351"/>
    <w:rsid w:val="000D6D9A"/>
    <w:rsid w:val="000E0617"/>
    <w:rsid w:val="000E23DE"/>
    <w:rsid w:val="000F003C"/>
    <w:rsid w:val="000F4D6B"/>
    <w:rsid w:val="000F6203"/>
    <w:rsid w:val="000F75A2"/>
    <w:rsid w:val="001070C5"/>
    <w:rsid w:val="00111770"/>
    <w:rsid w:val="00111C9E"/>
    <w:rsid w:val="0011284D"/>
    <w:rsid w:val="0011370E"/>
    <w:rsid w:val="00114798"/>
    <w:rsid w:val="00114F09"/>
    <w:rsid w:val="00114F28"/>
    <w:rsid w:val="00115089"/>
    <w:rsid w:val="00115733"/>
    <w:rsid w:val="00116B03"/>
    <w:rsid w:val="00116FD9"/>
    <w:rsid w:val="00117659"/>
    <w:rsid w:val="00117D34"/>
    <w:rsid w:val="0012084B"/>
    <w:rsid w:val="00123AD7"/>
    <w:rsid w:val="001310E2"/>
    <w:rsid w:val="00134468"/>
    <w:rsid w:val="00135246"/>
    <w:rsid w:val="00143FCC"/>
    <w:rsid w:val="00145DD4"/>
    <w:rsid w:val="00147565"/>
    <w:rsid w:val="00150BCC"/>
    <w:rsid w:val="001602DF"/>
    <w:rsid w:val="001633D8"/>
    <w:rsid w:val="00163A99"/>
    <w:rsid w:val="001643C3"/>
    <w:rsid w:val="001708A0"/>
    <w:rsid w:val="00173B7D"/>
    <w:rsid w:val="001742B3"/>
    <w:rsid w:val="0017569A"/>
    <w:rsid w:val="001810D9"/>
    <w:rsid w:val="0018437D"/>
    <w:rsid w:val="00184F96"/>
    <w:rsid w:val="001867BE"/>
    <w:rsid w:val="00186C61"/>
    <w:rsid w:val="001874AB"/>
    <w:rsid w:val="00190EAC"/>
    <w:rsid w:val="001964DC"/>
    <w:rsid w:val="001A0AA9"/>
    <w:rsid w:val="001A2232"/>
    <w:rsid w:val="001A6FBC"/>
    <w:rsid w:val="001A7978"/>
    <w:rsid w:val="001A7AFA"/>
    <w:rsid w:val="001B1ED8"/>
    <w:rsid w:val="001B27A5"/>
    <w:rsid w:val="001B2C22"/>
    <w:rsid w:val="001B59C3"/>
    <w:rsid w:val="001C0558"/>
    <w:rsid w:val="001C0E49"/>
    <w:rsid w:val="001C6FCD"/>
    <w:rsid w:val="001C71D7"/>
    <w:rsid w:val="001C7F7B"/>
    <w:rsid w:val="001D12DE"/>
    <w:rsid w:val="001D343E"/>
    <w:rsid w:val="001D4440"/>
    <w:rsid w:val="001D5A25"/>
    <w:rsid w:val="001D75BD"/>
    <w:rsid w:val="001E6272"/>
    <w:rsid w:val="001E7B75"/>
    <w:rsid w:val="001F0E39"/>
    <w:rsid w:val="001F1C20"/>
    <w:rsid w:val="001F4AF2"/>
    <w:rsid w:val="002022D3"/>
    <w:rsid w:val="002029E0"/>
    <w:rsid w:val="00205885"/>
    <w:rsid w:val="00207457"/>
    <w:rsid w:val="002131A0"/>
    <w:rsid w:val="00214E47"/>
    <w:rsid w:val="00216CF1"/>
    <w:rsid w:val="00217E15"/>
    <w:rsid w:val="00220AA0"/>
    <w:rsid w:val="00222BBF"/>
    <w:rsid w:val="0022490A"/>
    <w:rsid w:val="00233984"/>
    <w:rsid w:val="00235A45"/>
    <w:rsid w:val="00241677"/>
    <w:rsid w:val="002444D6"/>
    <w:rsid w:val="00252D37"/>
    <w:rsid w:val="00252D5A"/>
    <w:rsid w:val="00253E06"/>
    <w:rsid w:val="00256128"/>
    <w:rsid w:val="00256C71"/>
    <w:rsid w:val="00256FCB"/>
    <w:rsid w:val="0026046D"/>
    <w:rsid w:val="002606CF"/>
    <w:rsid w:val="00262AA1"/>
    <w:rsid w:val="002639C2"/>
    <w:rsid w:val="00263C24"/>
    <w:rsid w:val="0026426C"/>
    <w:rsid w:val="00266624"/>
    <w:rsid w:val="0026670C"/>
    <w:rsid w:val="002676D3"/>
    <w:rsid w:val="00276AE2"/>
    <w:rsid w:val="002800F5"/>
    <w:rsid w:val="002824D7"/>
    <w:rsid w:val="00282825"/>
    <w:rsid w:val="00284C2D"/>
    <w:rsid w:val="002851DF"/>
    <w:rsid w:val="00287CE1"/>
    <w:rsid w:val="002910CB"/>
    <w:rsid w:val="00293020"/>
    <w:rsid w:val="002A00D2"/>
    <w:rsid w:val="002A01A0"/>
    <w:rsid w:val="002A029F"/>
    <w:rsid w:val="002A271A"/>
    <w:rsid w:val="002A49F8"/>
    <w:rsid w:val="002A5FD0"/>
    <w:rsid w:val="002B02E8"/>
    <w:rsid w:val="002B3622"/>
    <w:rsid w:val="002B39DE"/>
    <w:rsid w:val="002B550B"/>
    <w:rsid w:val="002B5C8D"/>
    <w:rsid w:val="002B77FF"/>
    <w:rsid w:val="002C0DCE"/>
    <w:rsid w:val="002C1888"/>
    <w:rsid w:val="002C625A"/>
    <w:rsid w:val="002D5A79"/>
    <w:rsid w:val="002E17E7"/>
    <w:rsid w:val="002E44A3"/>
    <w:rsid w:val="002E65CF"/>
    <w:rsid w:val="002E72D0"/>
    <w:rsid w:val="002E7D92"/>
    <w:rsid w:val="002F33D4"/>
    <w:rsid w:val="002F402D"/>
    <w:rsid w:val="002F65A0"/>
    <w:rsid w:val="002F7AAA"/>
    <w:rsid w:val="0030279F"/>
    <w:rsid w:val="00302A76"/>
    <w:rsid w:val="00303A10"/>
    <w:rsid w:val="00304308"/>
    <w:rsid w:val="00307095"/>
    <w:rsid w:val="00311F09"/>
    <w:rsid w:val="00312B95"/>
    <w:rsid w:val="00317847"/>
    <w:rsid w:val="0032053D"/>
    <w:rsid w:val="00323D8C"/>
    <w:rsid w:val="00325BB9"/>
    <w:rsid w:val="003261CA"/>
    <w:rsid w:val="0032676A"/>
    <w:rsid w:val="003269A1"/>
    <w:rsid w:val="00327B2A"/>
    <w:rsid w:val="003344FF"/>
    <w:rsid w:val="00336ACD"/>
    <w:rsid w:val="003410F2"/>
    <w:rsid w:val="00342826"/>
    <w:rsid w:val="0034310A"/>
    <w:rsid w:val="0034374E"/>
    <w:rsid w:val="003441F0"/>
    <w:rsid w:val="003444C7"/>
    <w:rsid w:val="00346F29"/>
    <w:rsid w:val="003514F0"/>
    <w:rsid w:val="0036487E"/>
    <w:rsid w:val="00373EFF"/>
    <w:rsid w:val="003763D4"/>
    <w:rsid w:val="0038225C"/>
    <w:rsid w:val="00393EFC"/>
    <w:rsid w:val="003952FC"/>
    <w:rsid w:val="003961F6"/>
    <w:rsid w:val="00397FA8"/>
    <w:rsid w:val="003A3ADE"/>
    <w:rsid w:val="003A4011"/>
    <w:rsid w:val="003A60A2"/>
    <w:rsid w:val="003B147B"/>
    <w:rsid w:val="003B703D"/>
    <w:rsid w:val="003C2B2E"/>
    <w:rsid w:val="003C3A08"/>
    <w:rsid w:val="003C4AA5"/>
    <w:rsid w:val="003C6289"/>
    <w:rsid w:val="003D085F"/>
    <w:rsid w:val="003D0E09"/>
    <w:rsid w:val="003D2409"/>
    <w:rsid w:val="003D253D"/>
    <w:rsid w:val="003E099D"/>
    <w:rsid w:val="003E79DA"/>
    <w:rsid w:val="003F14D5"/>
    <w:rsid w:val="003F25F6"/>
    <w:rsid w:val="003F7756"/>
    <w:rsid w:val="003F7A22"/>
    <w:rsid w:val="0040172C"/>
    <w:rsid w:val="0040431C"/>
    <w:rsid w:val="004065FF"/>
    <w:rsid w:val="00414858"/>
    <w:rsid w:val="00420C6D"/>
    <w:rsid w:val="00421BFD"/>
    <w:rsid w:val="00423709"/>
    <w:rsid w:val="00427B61"/>
    <w:rsid w:val="0043057E"/>
    <w:rsid w:val="004314E3"/>
    <w:rsid w:val="00431EAE"/>
    <w:rsid w:val="004355E0"/>
    <w:rsid w:val="00445B16"/>
    <w:rsid w:val="00446A71"/>
    <w:rsid w:val="00451384"/>
    <w:rsid w:val="00452499"/>
    <w:rsid w:val="00460236"/>
    <w:rsid w:val="004629C0"/>
    <w:rsid w:val="0047050B"/>
    <w:rsid w:val="00470CF1"/>
    <w:rsid w:val="00472551"/>
    <w:rsid w:val="00473EA8"/>
    <w:rsid w:val="00474C0F"/>
    <w:rsid w:val="00476C04"/>
    <w:rsid w:val="0048024C"/>
    <w:rsid w:val="00483188"/>
    <w:rsid w:val="004837DB"/>
    <w:rsid w:val="004849DD"/>
    <w:rsid w:val="004909E6"/>
    <w:rsid w:val="004936CC"/>
    <w:rsid w:val="004A1CA9"/>
    <w:rsid w:val="004A2CFC"/>
    <w:rsid w:val="004A4742"/>
    <w:rsid w:val="004A6833"/>
    <w:rsid w:val="004B4E5F"/>
    <w:rsid w:val="004C007D"/>
    <w:rsid w:val="004C212E"/>
    <w:rsid w:val="004C2CC8"/>
    <w:rsid w:val="004C4010"/>
    <w:rsid w:val="004C489E"/>
    <w:rsid w:val="004C6460"/>
    <w:rsid w:val="004D31FD"/>
    <w:rsid w:val="004D5B33"/>
    <w:rsid w:val="004D7803"/>
    <w:rsid w:val="004E266B"/>
    <w:rsid w:val="004E3E50"/>
    <w:rsid w:val="004E5B95"/>
    <w:rsid w:val="004E5F6B"/>
    <w:rsid w:val="004F08E7"/>
    <w:rsid w:val="004F0B3D"/>
    <w:rsid w:val="004F0BA5"/>
    <w:rsid w:val="004F2BBC"/>
    <w:rsid w:val="004F2C14"/>
    <w:rsid w:val="004F52F7"/>
    <w:rsid w:val="004F5700"/>
    <w:rsid w:val="004F5C10"/>
    <w:rsid w:val="00500F96"/>
    <w:rsid w:val="00501350"/>
    <w:rsid w:val="0050381E"/>
    <w:rsid w:val="00504FFA"/>
    <w:rsid w:val="0051447B"/>
    <w:rsid w:val="00514845"/>
    <w:rsid w:val="0051486E"/>
    <w:rsid w:val="005170EE"/>
    <w:rsid w:val="00517765"/>
    <w:rsid w:val="00517A02"/>
    <w:rsid w:val="00521C50"/>
    <w:rsid w:val="00521FC4"/>
    <w:rsid w:val="00523CC6"/>
    <w:rsid w:val="0052430D"/>
    <w:rsid w:val="005323CC"/>
    <w:rsid w:val="00532E7E"/>
    <w:rsid w:val="00534FF9"/>
    <w:rsid w:val="00537A70"/>
    <w:rsid w:val="00541967"/>
    <w:rsid w:val="005424B3"/>
    <w:rsid w:val="0054363C"/>
    <w:rsid w:val="00546DC7"/>
    <w:rsid w:val="00550993"/>
    <w:rsid w:val="0055473E"/>
    <w:rsid w:val="0056197D"/>
    <w:rsid w:val="00565998"/>
    <w:rsid w:val="00565B8C"/>
    <w:rsid w:val="005678E6"/>
    <w:rsid w:val="00570CFA"/>
    <w:rsid w:val="005718DB"/>
    <w:rsid w:val="005741EB"/>
    <w:rsid w:val="0057514B"/>
    <w:rsid w:val="0059429C"/>
    <w:rsid w:val="00595610"/>
    <w:rsid w:val="00595C24"/>
    <w:rsid w:val="005A4AC1"/>
    <w:rsid w:val="005A60F2"/>
    <w:rsid w:val="005A6238"/>
    <w:rsid w:val="005A66C4"/>
    <w:rsid w:val="005A76E3"/>
    <w:rsid w:val="005B7D74"/>
    <w:rsid w:val="005C2A89"/>
    <w:rsid w:val="005C4E40"/>
    <w:rsid w:val="005D2648"/>
    <w:rsid w:val="005D4F9F"/>
    <w:rsid w:val="005D5C6E"/>
    <w:rsid w:val="005D6AAB"/>
    <w:rsid w:val="005E094B"/>
    <w:rsid w:val="005E26BA"/>
    <w:rsid w:val="005E3137"/>
    <w:rsid w:val="005E39D3"/>
    <w:rsid w:val="005E7139"/>
    <w:rsid w:val="005F2C5E"/>
    <w:rsid w:val="006031AB"/>
    <w:rsid w:val="00610BAF"/>
    <w:rsid w:val="006118AA"/>
    <w:rsid w:val="00612BBD"/>
    <w:rsid w:val="0062076D"/>
    <w:rsid w:val="00624FC3"/>
    <w:rsid w:val="006275DA"/>
    <w:rsid w:val="006336E7"/>
    <w:rsid w:val="0063743D"/>
    <w:rsid w:val="00637B3A"/>
    <w:rsid w:val="00641931"/>
    <w:rsid w:val="00641F6C"/>
    <w:rsid w:val="006456E5"/>
    <w:rsid w:val="00650067"/>
    <w:rsid w:val="006768BF"/>
    <w:rsid w:val="00681D14"/>
    <w:rsid w:val="006838C4"/>
    <w:rsid w:val="00687581"/>
    <w:rsid w:val="006932C0"/>
    <w:rsid w:val="00695802"/>
    <w:rsid w:val="00696429"/>
    <w:rsid w:val="00696966"/>
    <w:rsid w:val="006A0EFD"/>
    <w:rsid w:val="006A3958"/>
    <w:rsid w:val="006A75A7"/>
    <w:rsid w:val="006B2430"/>
    <w:rsid w:val="006B28D9"/>
    <w:rsid w:val="006B515F"/>
    <w:rsid w:val="006B7A56"/>
    <w:rsid w:val="006C5FE1"/>
    <w:rsid w:val="006C6645"/>
    <w:rsid w:val="006C6DD2"/>
    <w:rsid w:val="006D4D80"/>
    <w:rsid w:val="006D5159"/>
    <w:rsid w:val="006D542F"/>
    <w:rsid w:val="006E224A"/>
    <w:rsid w:val="006E228C"/>
    <w:rsid w:val="006F1B5E"/>
    <w:rsid w:val="006F3F4A"/>
    <w:rsid w:val="006F6812"/>
    <w:rsid w:val="0070396F"/>
    <w:rsid w:val="00712C48"/>
    <w:rsid w:val="007218BB"/>
    <w:rsid w:val="0072214F"/>
    <w:rsid w:val="00722EEA"/>
    <w:rsid w:val="00724537"/>
    <w:rsid w:val="00724D3E"/>
    <w:rsid w:val="00725560"/>
    <w:rsid w:val="00725ECD"/>
    <w:rsid w:val="0072603F"/>
    <w:rsid w:val="0072696D"/>
    <w:rsid w:val="007362FC"/>
    <w:rsid w:val="0073673A"/>
    <w:rsid w:val="00737233"/>
    <w:rsid w:val="00742FD1"/>
    <w:rsid w:val="007475A2"/>
    <w:rsid w:val="00752B06"/>
    <w:rsid w:val="00755237"/>
    <w:rsid w:val="007556B9"/>
    <w:rsid w:val="007558AA"/>
    <w:rsid w:val="00760841"/>
    <w:rsid w:val="007635A2"/>
    <w:rsid w:val="0076368B"/>
    <w:rsid w:val="0076440D"/>
    <w:rsid w:val="00766B86"/>
    <w:rsid w:val="00770DD0"/>
    <w:rsid w:val="007734F0"/>
    <w:rsid w:val="00773618"/>
    <w:rsid w:val="00776E2E"/>
    <w:rsid w:val="00777886"/>
    <w:rsid w:val="00777FC6"/>
    <w:rsid w:val="007842F4"/>
    <w:rsid w:val="00784FC0"/>
    <w:rsid w:val="00787080"/>
    <w:rsid w:val="00787B2F"/>
    <w:rsid w:val="007932C6"/>
    <w:rsid w:val="00793992"/>
    <w:rsid w:val="00793D14"/>
    <w:rsid w:val="0079698E"/>
    <w:rsid w:val="007A5DCF"/>
    <w:rsid w:val="007A6F71"/>
    <w:rsid w:val="007A74EC"/>
    <w:rsid w:val="007B2255"/>
    <w:rsid w:val="007B2844"/>
    <w:rsid w:val="007B4619"/>
    <w:rsid w:val="007B57B2"/>
    <w:rsid w:val="007B7195"/>
    <w:rsid w:val="007C018D"/>
    <w:rsid w:val="007C197D"/>
    <w:rsid w:val="007C3435"/>
    <w:rsid w:val="007C4D4F"/>
    <w:rsid w:val="007C62B8"/>
    <w:rsid w:val="007D2F89"/>
    <w:rsid w:val="007D3673"/>
    <w:rsid w:val="007D51C5"/>
    <w:rsid w:val="007E4A9A"/>
    <w:rsid w:val="007E4D4F"/>
    <w:rsid w:val="007E7005"/>
    <w:rsid w:val="007F0059"/>
    <w:rsid w:val="007F17C2"/>
    <w:rsid w:val="007F186F"/>
    <w:rsid w:val="007F1896"/>
    <w:rsid w:val="007F1906"/>
    <w:rsid w:val="007F20CC"/>
    <w:rsid w:val="007F3150"/>
    <w:rsid w:val="007F36CC"/>
    <w:rsid w:val="007F7E05"/>
    <w:rsid w:val="007F7F49"/>
    <w:rsid w:val="00802FC4"/>
    <w:rsid w:val="00805D1B"/>
    <w:rsid w:val="00807151"/>
    <w:rsid w:val="00807BDD"/>
    <w:rsid w:val="00812365"/>
    <w:rsid w:val="008163E8"/>
    <w:rsid w:val="00817A1C"/>
    <w:rsid w:val="00817A78"/>
    <w:rsid w:val="008238A6"/>
    <w:rsid w:val="0082426D"/>
    <w:rsid w:val="00830025"/>
    <w:rsid w:val="008307D5"/>
    <w:rsid w:val="00832F40"/>
    <w:rsid w:val="008331FC"/>
    <w:rsid w:val="00836DA0"/>
    <w:rsid w:val="008400E8"/>
    <w:rsid w:val="00840E19"/>
    <w:rsid w:val="00840F47"/>
    <w:rsid w:val="008412E3"/>
    <w:rsid w:val="008413FC"/>
    <w:rsid w:val="00844CE3"/>
    <w:rsid w:val="008470F9"/>
    <w:rsid w:val="00847289"/>
    <w:rsid w:val="008472AE"/>
    <w:rsid w:val="00847B0F"/>
    <w:rsid w:val="008500FE"/>
    <w:rsid w:val="00856CFE"/>
    <w:rsid w:val="00857663"/>
    <w:rsid w:val="00864ECA"/>
    <w:rsid w:val="00867A9A"/>
    <w:rsid w:val="00871CF6"/>
    <w:rsid w:val="00872282"/>
    <w:rsid w:val="0087569B"/>
    <w:rsid w:val="0088002B"/>
    <w:rsid w:val="008804C0"/>
    <w:rsid w:val="008856E6"/>
    <w:rsid w:val="0089275A"/>
    <w:rsid w:val="00893AA4"/>
    <w:rsid w:val="008960D5"/>
    <w:rsid w:val="008A0FCD"/>
    <w:rsid w:val="008A4F92"/>
    <w:rsid w:val="008B1699"/>
    <w:rsid w:val="008B2E99"/>
    <w:rsid w:val="008B3664"/>
    <w:rsid w:val="008B5133"/>
    <w:rsid w:val="008B6981"/>
    <w:rsid w:val="008B780A"/>
    <w:rsid w:val="008B793F"/>
    <w:rsid w:val="008D1293"/>
    <w:rsid w:val="008D1518"/>
    <w:rsid w:val="008D783B"/>
    <w:rsid w:val="008E3177"/>
    <w:rsid w:val="008E4FB2"/>
    <w:rsid w:val="008E528D"/>
    <w:rsid w:val="008E5DB9"/>
    <w:rsid w:val="008E73DB"/>
    <w:rsid w:val="008F16B0"/>
    <w:rsid w:val="008F2F42"/>
    <w:rsid w:val="008F5650"/>
    <w:rsid w:val="008F6391"/>
    <w:rsid w:val="00900D97"/>
    <w:rsid w:val="0090207B"/>
    <w:rsid w:val="00907C7B"/>
    <w:rsid w:val="00912A40"/>
    <w:rsid w:val="00916B4E"/>
    <w:rsid w:val="00920576"/>
    <w:rsid w:val="0092459F"/>
    <w:rsid w:val="00925296"/>
    <w:rsid w:val="0093006B"/>
    <w:rsid w:val="00931079"/>
    <w:rsid w:val="0093208B"/>
    <w:rsid w:val="00935688"/>
    <w:rsid w:val="00941309"/>
    <w:rsid w:val="00946AF5"/>
    <w:rsid w:val="00952F81"/>
    <w:rsid w:val="009535DD"/>
    <w:rsid w:val="00953873"/>
    <w:rsid w:val="00953AFB"/>
    <w:rsid w:val="00956AFA"/>
    <w:rsid w:val="00960816"/>
    <w:rsid w:val="009655A7"/>
    <w:rsid w:val="009658BB"/>
    <w:rsid w:val="00971CC1"/>
    <w:rsid w:val="009721AE"/>
    <w:rsid w:val="009738C4"/>
    <w:rsid w:val="00974A82"/>
    <w:rsid w:val="00974ACB"/>
    <w:rsid w:val="009815FC"/>
    <w:rsid w:val="00982436"/>
    <w:rsid w:val="0098656F"/>
    <w:rsid w:val="00993541"/>
    <w:rsid w:val="009A67D6"/>
    <w:rsid w:val="009A7D1F"/>
    <w:rsid w:val="009B1927"/>
    <w:rsid w:val="009B365F"/>
    <w:rsid w:val="009C3D84"/>
    <w:rsid w:val="009C4775"/>
    <w:rsid w:val="009E0D9F"/>
    <w:rsid w:val="009E1000"/>
    <w:rsid w:val="009E13AA"/>
    <w:rsid w:val="009E32FE"/>
    <w:rsid w:val="009E3773"/>
    <w:rsid w:val="009E5FCC"/>
    <w:rsid w:val="009F1FEA"/>
    <w:rsid w:val="009F48BF"/>
    <w:rsid w:val="009F6369"/>
    <w:rsid w:val="009F6F31"/>
    <w:rsid w:val="00A02945"/>
    <w:rsid w:val="00A02FD7"/>
    <w:rsid w:val="00A04329"/>
    <w:rsid w:val="00A075C9"/>
    <w:rsid w:val="00A12ABC"/>
    <w:rsid w:val="00A12C8B"/>
    <w:rsid w:val="00A139F3"/>
    <w:rsid w:val="00A159E6"/>
    <w:rsid w:val="00A17D8E"/>
    <w:rsid w:val="00A22E39"/>
    <w:rsid w:val="00A265A8"/>
    <w:rsid w:val="00A27595"/>
    <w:rsid w:val="00A3160E"/>
    <w:rsid w:val="00A374A0"/>
    <w:rsid w:val="00A374F0"/>
    <w:rsid w:val="00A37D0C"/>
    <w:rsid w:val="00A40D73"/>
    <w:rsid w:val="00A42049"/>
    <w:rsid w:val="00A45134"/>
    <w:rsid w:val="00A45596"/>
    <w:rsid w:val="00A456BD"/>
    <w:rsid w:val="00A523B5"/>
    <w:rsid w:val="00A5350A"/>
    <w:rsid w:val="00A56D86"/>
    <w:rsid w:val="00A72E95"/>
    <w:rsid w:val="00A7621C"/>
    <w:rsid w:val="00A80694"/>
    <w:rsid w:val="00A817EF"/>
    <w:rsid w:val="00A82C79"/>
    <w:rsid w:val="00A82F6E"/>
    <w:rsid w:val="00A842AA"/>
    <w:rsid w:val="00A8479B"/>
    <w:rsid w:val="00A85B06"/>
    <w:rsid w:val="00A86024"/>
    <w:rsid w:val="00A875AC"/>
    <w:rsid w:val="00A90AEC"/>
    <w:rsid w:val="00A95A76"/>
    <w:rsid w:val="00AA01D6"/>
    <w:rsid w:val="00AA0298"/>
    <w:rsid w:val="00AA0648"/>
    <w:rsid w:val="00AB095C"/>
    <w:rsid w:val="00AB226B"/>
    <w:rsid w:val="00AB3688"/>
    <w:rsid w:val="00AB42F7"/>
    <w:rsid w:val="00AB462E"/>
    <w:rsid w:val="00AB4CD9"/>
    <w:rsid w:val="00AB6F38"/>
    <w:rsid w:val="00AC2096"/>
    <w:rsid w:val="00AC57F4"/>
    <w:rsid w:val="00AD1926"/>
    <w:rsid w:val="00AD23EF"/>
    <w:rsid w:val="00AD319A"/>
    <w:rsid w:val="00AD47C1"/>
    <w:rsid w:val="00AD4966"/>
    <w:rsid w:val="00AD6A12"/>
    <w:rsid w:val="00AD75FF"/>
    <w:rsid w:val="00AE1762"/>
    <w:rsid w:val="00AE4AAD"/>
    <w:rsid w:val="00AE4AB4"/>
    <w:rsid w:val="00AE6E79"/>
    <w:rsid w:val="00AF117A"/>
    <w:rsid w:val="00AF6BE1"/>
    <w:rsid w:val="00B0230D"/>
    <w:rsid w:val="00B070CE"/>
    <w:rsid w:val="00B101EF"/>
    <w:rsid w:val="00B1134B"/>
    <w:rsid w:val="00B13905"/>
    <w:rsid w:val="00B1532C"/>
    <w:rsid w:val="00B204C7"/>
    <w:rsid w:val="00B22CCC"/>
    <w:rsid w:val="00B22E1D"/>
    <w:rsid w:val="00B23A86"/>
    <w:rsid w:val="00B26657"/>
    <w:rsid w:val="00B301A7"/>
    <w:rsid w:val="00B30E2B"/>
    <w:rsid w:val="00B3337B"/>
    <w:rsid w:val="00B35449"/>
    <w:rsid w:val="00B531C5"/>
    <w:rsid w:val="00B546D8"/>
    <w:rsid w:val="00B574AA"/>
    <w:rsid w:val="00B577A4"/>
    <w:rsid w:val="00B5799E"/>
    <w:rsid w:val="00B6155B"/>
    <w:rsid w:val="00B66845"/>
    <w:rsid w:val="00B671A2"/>
    <w:rsid w:val="00B67255"/>
    <w:rsid w:val="00B70B8F"/>
    <w:rsid w:val="00B7126A"/>
    <w:rsid w:val="00B72845"/>
    <w:rsid w:val="00B7337F"/>
    <w:rsid w:val="00B74D62"/>
    <w:rsid w:val="00B757E5"/>
    <w:rsid w:val="00B75E11"/>
    <w:rsid w:val="00B77DCC"/>
    <w:rsid w:val="00B80648"/>
    <w:rsid w:val="00B84A6E"/>
    <w:rsid w:val="00B858F3"/>
    <w:rsid w:val="00B950C2"/>
    <w:rsid w:val="00B9634D"/>
    <w:rsid w:val="00B96A2A"/>
    <w:rsid w:val="00B96D35"/>
    <w:rsid w:val="00BA18FF"/>
    <w:rsid w:val="00BA3F66"/>
    <w:rsid w:val="00BA42D9"/>
    <w:rsid w:val="00BB294F"/>
    <w:rsid w:val="00BB2D12"/>
    <w:rsid w:val="00BB37EB"/>
    <w:rsid w:val="00BB67C0"/>
    <w:rsid w:val="00BC10F2"/>
    <w:rsid w:val="00BC3493"/>
    <w:rsid w:val="00BC500E"/>
    <w:rsid w:val="00BC7878"/>
    <w:rsid w:val="00BE0BE1"/>
    <w:rsid w:val="00BE0D5D"/>
    <w:rsid w:val="00BE4F41"/>
    <w:rsid w:val="00BE59F4"/>
    <w:rsid w:val="00BE5CDF"/>
    <w:rsid w:val="00BE6CAF"/>
    <w:rsid w:val="00BE6FAC"/>
    <w:rsid w:val="00BE74C1"/>
    <w:rsid w:val="00BE7F2E"/>
    <w:rsid w:val="00BF6511"/>
    <w:rsid w:val="00C01A52"/>
    <w:rsid w:val="00C0366F"/>
    <w:rsid w:val="00C04380"/>
    <w:rsid w:val="00C0535D"/>
    <w:rsid w:val="00C109F6"/>
    <w:rsid w:val="00C133B5"/>
    <w:rsid w:val="00C174A2"/>
    <w:rsid w:val="00C245FC"/>
    <w:rsid w:val="00C25FE4"/>
    <w:rsid w:val="00C2659F"/>
    <w:rsid w:val="00C30083"/>
    <w:rsid w:val="00C33619"/>
    <w:rsid w:val="00C33757"/>
    <w:rsid w:val="00C337ED"/>
    <w:rsid w:val="00C33DD1"/>
    <w:rsid w:val="00C37AEB"/>
    <w:rsid w:val="00C45528"/>
    <w:rsid w:val="00C475E3"/>
    <w:rsid w:val="00C51BBD"/>
    <w:rsid w:val="00C52312"/>
    <w:rsid w:val="00C53C13"/>
    <w:rsid w:val="00C53D1A"/>
    <w:rsid w:val="00C547B8"/>
    <w:rsid w:val="00C565B7"/>
    <w:rsid w:val="00C57CD8"/>
    <w:rsid w:val="00C614DA"/>
    <w:rsid w:val="00C6565B"/>
    <w:rsid w:val="00C713EA"/>
    <w:rsid w:val="00C71619"/>
    <w:rsid w:val="00C73230"/>
    <w:rsid w:val="00C73CA1"/>
    <w:rsid w:val="00C76273"/>
    <w:rsid w:val="00C843AB"/>
    <w:rsid w:val="00C9386E"/>
    <w:rsid w:val="00C956B8"/>
    <w:rsid w:val="00C968FC"/>
    <w:rsid w:val="00CA0AF5"/>
    <w:rsid w:val="00CA636F"/>
    <w:rsid w:val="00CA6EE7"/>
    <w:rsid w:val="00CB045D"/>
    <w:rsid w:val="00CB0B4E"/>
    <w:rsid w:val="00CB1E66"/>
    <w:rsid w:val="00CB2083"/>
    <w:rsid w:val="00CB2891"/>
    <w:rsid w:val="00CC0A4E"/>
    <w:rsid w:val="00CC1CFE"/>
    <w:rsid w:val="00CC25B5"/>
    <w:rsid w:val="00CC40C7"/>
    <w:rsid w:val="00CD0DF5"/>
    <w:rsid w:val="00CE16CC"/>
    <w:rsid w:val="00CF05E7"/>
    <w:rsid w:val="00CF0BE8"/>
    <w:rsid w:val="00CF0E04"/>
    <w:rsid w:val="00CF50D0"/>
    <w:rsid w:val="00CF5A96"/>
    <w:rsid w:val="00CF68C0"/>
    <w:rsid w:val="00D01752"/>
    <w:rsid w:val="00D03597"/>
    <w:rsid w:val="00D041C9"/>
    <w:rsid w:val="00D07D78"/>
    <w:rsid w:val="00D1207C"/>
    <w:rsid w:val="00D124EB"/>
    <w:rsid w:val="00D12A5D"/>
    <w:rsid w:val="00D13315"/>
    <w:rsid w:val="00D13440"/>
    <w:rsid w:val="00D13879"/>
    <w:rsid w:val="00D153FD"/>
    <w:rsid w:val="00D17CF8"/>
    <w:rsid w:val="00D21817"/>
    <w:rsid w:val="00D22340"/>
    <w:rsid w:val="00D22C99"/>
    <w:rsid w:val="00D238F4"/>
    <w:rsid w:val="00D24898"/>
    <w:rsid w:val="00D269CF"/>
    <w:rsid w:val="00D26AF7"/>
    <w:rsid w:val="00D27086"/>
    <w:rsid w:val="00D27711"/>
    <w:rsid w:val="00D332CA"/>
    <w:rsid w:val="00D373DE"/>
    <w:rsid w:val="00D41ACD"/>
    <w:rsid w:val="00D42905"/>
    <w:rsid w:val="00D44E91"/>
    <w:rsid w:val="00D45A3D"/>
    <w:rsid w:val="00D477C9"/>
    <w:rsid w:val="00D55BD2"/>
    <w:rsid w:val="00D5694B"/>
    <w:rsid w:val="00D60B13"/>
    <w:rsid w:val="00D651E9"/>
    <w:rsid w:val="00D73CD5"/>
    <w:rsid w:val="00D7623E"/>
    <w:rsid w:val="00D847F4"/>
    <w:rsid w:val="00D85BC4"/>
    <w:rsid w:val="00D870B2"/>
    <w:rsid w:val="00D87BAF"/>
    <w:rsid w:val="00D902BA"/>
    <w:rsid w:val="00D91AB1"/>
    <w:rsid w:val="00DA0584"/>
    <w:rsid w:val="00DA5D45"/>
    <w:rsid w:val="00DB04D0"/>
    <w:rsid w:val="00DB0C0A"/>
    <w:rsid w:val="00DC0FC0"/>
    <w:rsid w:val="00DC5B82"/>
    <w:rsid w:val="00DD2B02"/>
    <w:rsid w:val="00DD373C"/>
    <w:rsid w:val="00DE0DA9"/>
    <w:rsid w:val="00DE2EC2"/>
    <w:rsid w:val="00DE4E61"/>
    <w:rsid w:val="00DE7454"/>
    <w:rsid w:val="00DF0520"/>
    <w:rsid w:val="00E00619"/>
    <w:rsid w:val="00E00EA2"/>
    <w:rsid w:val="00E034FD"/>
    <w:rsid w:val="00E051F7"/>
    <w:rsid w:val="00E05B5C"/>
    <w:rsid w:val="00E13B1F"/>
    <w:rsid w:val="00E145B7"/>
    <w:rsid w:val="00E17CD7"/>
    <w:rsid w:val="00E23A8D"/>
    <w:rsid w:val="00E23B3F"/>
    <w:rsid w:val="00E26CDC"/>
    <w:rsid w:val="00E27CF5"/>
    <w:rsid w:val="00E337AD"/>
    <w:rsid w:val="00E37FF2"/>
    <w:rsid w:val="00E46738"/>
    <w:rsid w:val="00E46AA7"/>
    <w:rsid w:val="00E46C1B"/>
    <w:rsid w:val="00E4725F"/>
    <w:rsid w:val="00E47EC1"/>
    <w:rsid w:val="00E501D6"/>
    <w:rsid w:val="00E5269C"/>
    <w:rsid w:val="00E55371"/>
    <w:rsid w:val="00E61C60"/>
    <w:rsid w:val="00E6555F"/>
    <w:rsid w:val="00E70A07"/>
    <w:rsid w:val="00E81210"/>
    <w:rsid w:val="00E857AE"/>
    <w:rsid w:val="00E87425"/>
    <w:rsid w:val="00E87428"/>
    <w:rsid w:val="00E90050"/>
    <w:rsid w:val="00E9230B"/>
    <w:rsid w:val="00E92AAD"/>
    <w:rsid w:val="00E97498"/>
    <w:rsid w:val="00EA4478"/>
    <w:rsid w:val="00EB7BEA"/>
    <w:rsid w:val="00EC1CF1"/>
    <w:rsid w:val="00EC7E0A"/>
    <w:rsid w:val="00ED390D"/>
    <w:rsid w:val="00ED68E0"/>
    <w:rsid w:val="00EE0F59"/>
    <w:rsid w:val="00EE6988"/>
    <w:rsid w:val="00EF1768"/>
    <w:rsid w:val="00EF213D"/>
    <w:rsid w:val="00EF2E58"/>
    <w:rsid w:val="00EF567D"/>
    <w:rsid w:val="00F02C75"/>
    <w:rsid w:val="00F1124B"/>
    <w:rsid w:val="00F1193E"/>
    <w:rsid w:val="00F16BD3"/>
    <w:rsid w:val="00F22514"/>
    <w:rsid w:val="00F22CE9"/>
    <w:rsid w:val="00F23AA2"/>
    <w:rsid w:val="00F23C6E"/>
    <w:rsid w:val="00F26775"/>
    <w:rsid w:val="00F26D02"/>
    <w:rsid w:val="00F316C8"/>
    <w:rsid w:val="00F3367B"/>
    <w:rsid w:val="00F35A53"/>
    <w:rsid w:val="00F40D9A"/>
    <w:rsid w:val="00F431D4"/>
    <w:rsid w:val="00F43BE3"/>
    <w:rsid w:val="00F45F29"/>
    <w:rsid w:val="00F516E2"/>
    <w:rsid w:val="00F54C32"/>
    <w:rsid w:val="00F60677"/>
    <w:rsid w:val="00F67E61"/>
    <w:rsid w:val="00F71C6E"/>
    <w:rsid w:val="00F75D7D"/>
    <w:rsid w:val="00F80385"/>
    <w:rsid w:val="00F85274"/>
    <w:rsid w:val="00F87AA8"/>
    <w:rsid w:val="00F90A61"/>
    <w:rsid w:val="00F91FC6"/>
    <w:rsid w:val="00F92577"/>
    <w:rsid w:val="00F95344"/>
    <w:rsid w:val="00F95F1D"/>
    <w:rsid w:val="00FA1296"/>
    <w:rsid w:val="00FA1CB2"/>
    <w:rsid w:val="00FA1E4D"/>
    <w:rsid w:val="00FA56CA"/>
    <w:rsid w:val="00FB03C1"/>
    <w:rsid w:val="00FB1F46"/>
    <w:rsid w:val="00FB4AD5"/>
    <w:rsid w:val="00FB7872"/>
    <w:rsid w:val="00FC2B44"/>
    <w:rsid w:val="00FC3DF2"/>
    <w:rsid w:val="00FC7CB2"/>
    <w:rsid w:val="00FD0909"/>
    <w:rsid w:val="00FD26F2"/>
    <w:rsid w:val="00FD37EE"/>
    <w:rsid w:val="00FD49BF"/>
    <w:rsid w:val="00FD5762"/>
    <w:rsid w:val="00FD5821"/>
    <w:rsid w:val="00FD5D50"/>
    <w:rsid w:val="00FE1B0B"/>
    <w:rsid w:val="00FF1330"/>
    <w:rsid w:val="00FF54A8"/>
    <w:rsid w:val="00FF5850"/>
    <w:rsid w:val="00FF5932"/>
    <w:rsid w:val="00FF6291"/>
    <w:rsid w:val="00FF6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A6222"/>
  <w15:chartTrackingRefBased/>
  <w15:docId w15:val="{A19AFA8E-B615-4529-A662-D523BC27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semiHidden="1" w:uiPriority="99" w:unhideWhenUsed="1" w:qFormat="1"/>
    <w:lsdException w:name="table of figures" w:uiPriority="99"/>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pPr>
      <w:keepNext/>
      <w:outlineLvl w:val="0"/>
    </w:pPr>
    <w:rPr>
      <w:b/>
      <w:caps/>
      <w:kern w:val="28"/>
      <w:szCs w:val="20"/>
    </w:rPr>
  </w:style>
  <w:style w:type="paragraph" w:styleId="Ttulo2">
    <w:name w:val="heading 2"/>
    <w:basedOn w:val="Normal"/>
    <w:next w:val="Normal"/>
    <w:qFormat/>
    <w:pPr>
      <w:keepNext/>
      <w:spacing w:before="480" w:after="240" w:line="360" w:lineRule="auto"/>
      <w:outlineLvl w:val="1"/>
    </w:pPr>
    <w:rPr>
      <w:b/>
      <w:sz w:val="26"/>
      <w:szCs w:val="20"/>
    </w:rPr>
  </w:style>
  <w:style w:type="paragraph" w:styleId="Ttulo3">
    <w:name w:val="heading 3"/>
    <w:basedOn w:val="Normal"/>
    <w:next w:val="Normal"/>
    <w:qFormat/>
    <w:pPr>
      <w:keepNext/>
      <w:spacing w:before="240" w:after="240" w:line="360" w:lineRule="auto"/>
      <w:outlineLvl w:val="2"/>
    </w:pPr>
    <w:rPr>
      <w:sz w:val="26"/>
      <w:szCs w:val="20"/>
      <w:u w:val="single"/>
    </w:rPr>
  </w:style>
  <w:style w:type="paragraph" w:styleId="Ttulo4">
    <w:name w:val="heading 4"/>
    <w:basedOn w:val="Normal"/>
    <w:next w:val="Normal"/>
    <w:qFormat/>
    <w:pPr>
      <w:keepNext/>
      <w:spacing w:line="360" w:lineRule="auto"/>
      <w:jc w:val="right"/>
      <w:outlineLvl w:val="3"/>
    </w:pPr>
    <w:rPr>
      <w:rFonts w:ascii="Tahoma" w:hAnsi="Tahoma"/>
      <w:b/>
      <w:sz w:val="20"/>
      <w:szCs w:val="20"/>
      <w:lang w:eastAsia="en-US"/>
    </w:rPr>
  </w:style>
  <w:style w:type="paragraph" w:styleId="Ttulo5">
    <w:name w:val="heading 5"/>
    <w:basedOn w:val="Normal"/>
    <w:next w:val="Normal"/>
    <w:qFormat/>
    <w:pPr>
      <w:spacing w:before="240" w:after="240"/>
      <w:outlineLvl w:val="4"/>
    </w:pPr>
    <w:rPr>
      <w:i/>
      <w:szCs w:val="20"/>
    </w:rPr>
  </w:style>
  <w:style w:type="paragraph" w:styleId="Ttulo6">
    <w:name w:val="heading 6"/>
    <w:basedOn w:val="Normal"/>
    <w:next w:val="Normal"/>
    <w:qFormat/>
    <w:pPr>
      <w:spacing w:before="240" w:after="60"/>
      <w:outlineLvl w:val="5"/>
    </w:pPr>
    <w:rPr>
      <w:i/>
      <w:sz w:val="22"/>
      <w:szCs w:val="20"/>
    </w:rPr>
  </w:style>
  <w:style w:type="paragraph" w:styleId="Ttulo7">
    <w:name w:val="heading 7"/>
    <w:basedOn w:val="Normal"/>
    <w:next w:val="Normal"/>
    <w:qFormat/>
    <w:pPr>
      <w:spacing w:before="240" w:after="60"/>
      <w:outlineLvl w:val="6"/>
    </w:pPr>
    <w:rPr>
      <w:rFonts w:ascii="Arial" w:hAnsi="Arial"/>
      <w:sz w:val="20"/>
      <w:szCs w:val="20"/>
    </w:rPr>
  </w:style>
  <w:style w:type="paragraph" w:styleId="Ttulo8">
    <w:name w:val="heading 8"/>
    <w:basedOn w:val="Normal"/>
    <w:next w:val="Normal"/>
    <w:qFormat/>
    <w:pPr>
      <w:spacing w:before="240" w:after="60"/>
      <w:outlineLvl w:val="7"/>
    </w:pPr>
    <w:rPr>
      <w:rFonts w:ascii="Arial" w:hAnsi="Arial"/>
      <w:i/>
      <w:sz w:val="20"/>
      <w:szCs w:val="20"/>
    </w:rPr>
  </w:style>
  <w:style w:type="paragraph" w:styleId="Ttulo9">
    <w:name w:val="heading 9"/>
    <w:basedOn w:val="Normal"/>
    <w:next w:val="Normal"/>
    <w:qFormat/>
    <w:pPr>
      <w:spacing w:before="240" w:after="60"/>
      <w:outlineLvl w:val="8"/>
    </w:pPr>
    <w:rPr>
      <w:rFonts w:ascii="Arial" w:hAnsi="Arial"/>
      <w:b/>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
    <w:name w:val="tabela"/>
    <w:basedOn w:val="Recuodecorpodetexto"/>
    <w:pPr>
      <w:spacing w:before="120" w:after="0" w:line="360" w:lineRule="auto"/>
      <w:ind w:firstLine="426"/>
      <w:jc w:val="center"/>
    </w:pPr>
    <w:rPr>
      <w:b/>
      <w:i/>
      <w:sz w:val="26"/>
    </w:rPr>
  </w:style>
  <w:style w:type="paragraph" w:styleId="Recuodecorpodetexto">
    <w:name w:val="Body Text Indent"/>
    <w:basedOn w:val="Normal"/>
    <w:pPr>
      <w:spacing w:after="120" w:line="480" w:lineRule="auto"/>
    </w:pPr>
    <w:rPr>
      <w:sz w:val="20"/>
      <w:szCs w:val="20"/>
    </w:rPr>
  </w:style>
  <w:style w:type="paragraph" w:customStyle="1" w:styleId="figura">
    <w:name w:val="figura"/>
    <w:basedOn w:val="Recuodecorpodetexto"/>
    <w:pPr>
      <w:spacing w:after="0" w:line="360" w:lineRule="auto"/>
      <w:ind w:firstLine="426"/>
      <w:jc w:val="center"/>
      <w:outlineLvl w:val="0"/>
    </w:pPr>
    <w:rPr>
      <w:b/>
      <w:i/>
      <w:sz w:val="24"/>
    </w:rPr>
  </w:style>
  <w:style w:type="paragraph" w:customStyle="1" w:styleId="quadro">
    <w:name w:val="quadro"/>
    <w:basedOn w:val="Recuodecorpodetexto"/>
    <w:pPr>
      <w:spacing w:after="0" w:line="360" w:lineRule="auto"/>
      <w:ind w:firstLine="426"/>
      <w:jc w:val="center"/>
    </w:pPr>
    <w:rPr>
      <w:b/>
      <w:i/>
      <w:sz w:val="26"/>
    </w:rPr>
  </w:style>
  <w:style w:type="paragraph" w:customStyle="1" w:styleId="t21">
    <w:name w:val="t21"/>
    <w:basedOn w:val="Normal"/>
    <w:pPr>
      <w:widowControl w:val="0"/>
      <w:spacing w:line="240" w:lineRule="atLeast"/>
    </w:pPr>
    <w:rPr>
      <w:szCs w:val="20"/>
    </w:rPr>
  </w:style>
  <w:style w:type="paragraph" w:customStyle="1" w:styleId="grfico">
    <w:name w:val="gráfico"/>
    <w:basedOn w:val="Recuodecorpodetexto"/>
    <w:pPr>
      <w:spacing w:after="0" w:line="360" w:lineRule="auto"/>
      <w:ind w:firstLine="426"/>
      <w:jc w:val="center"/>
    </w:pPr>
    <w:rPr>
      <w:b/>
      <w:i/>
      <w:sz w:val="26"/>
    </w:rPr>
  </w:style>
  <w:style w:type="paragraph" w:customStyle="1" w:styleId="fonte">
    <w:name w:val="fonte"/>
    <w:basedOn w:val="Recuodecorpodetexto"/>
    <w:pPr>
      <w:spacing w:after="0" w:line="240" w:lineRule="auto"/>
      <w:ind w:firstLine="426"/>
    </w:pPr>
    <w:rPr>
      <w:i/>
      <w:sz w:val="24"/>
    </w:rPr>
  </w:style>
  <w:style w:type="paragraph" w:customStyle="1" w:styleId="BalloonText1">
    <w:name w:val="Balloon Text1"/>
    <w:basedOn w:val="Normal"/>
    <w:rPr>
      <w:rFonts w:ascii="Tahoma" w:hAnsi="Tahoma"/>
      <w:sz w:val="16"/>
      <w:szCs w:val="20"/>
    </w:rPr>
  </w:style>
  <w:style w:type="paragraph" w:customStyle="1" w:styleId="BodyText21">
    <w:name w:val="Body Text 21"/>
    <w:basedOn w:val="Normal"/>
    <w:autoRedefine/>
    <w:pPr>
      <w:spacing w:after="120" w:line="360" w:lineRule="auto"/>
      <w:jc w:val="both"/>
    </w:pPr>
    <w:rPr>
      <w:szCs w:val="20"/>
    </w:rPr>
  </w:style>
  <w:style w:type="paragraph" w:customStyle="1" w:styleId="Alessandra">
    <w:name w:val="Alessandra"/>
    <w:basedOn w:val="Normal"/>
    <w:pPr>
      <w:jc w:val="both"/>
    </w:pPr>
    <w:rPr>
      <w:szCs w:val="20"/>
      <w:lang w:eastAsia="en-US"/>
    </w:rPr>
  </w:style>
  <w:style w:type="paragraph" w:styleId="Subttulo">
    <w:name w:val="Subtitle"/>
    <w:basedOn w:val="Normal"/>
    <w:qFormat/>
    <w:pPr>
      <w:jc w:val="both"/>
    </w:pPr>
    <w:rPr>
      <w:b/>
    </w:rPr>
  </w:style>
  <w:style w:type="paragraph" w:styleId="Corpodetexto3">
    <w:name w:val="Body Text 3"/>
    <w:basedOn w:val="Normal"/>
    <w:link w:val="Corpodetexto3Char"/>
    <w:pPr>
      <w:jc w:val="center"/>
    </w:pPr>
    <w:rPr>
      <w:b/>
      <w:sz w:val="28"/>
    </w:rPr>
  </w:style>
  <w:style w:type="paragraph" w:styleId="Ttulo">
    <w:name w:val="Title"/>
    <w:basedOn w:val="Normal"/>
    <w:link w:val="TtuloChar"/>
    <w:qFormat/>
    <w:pPr>
      <w:jc w:val="center"/>
    </w:pPr>
    <w:rPr>
      <w:rFonts w:ascii="Arial" w:hAnsi="Arial"/>
      <w:b/>
      <w:sz w:val="28"/>
      <w:lang w:val="en-GB"/>
    </w:rPr>
  </w:style>
  <w:style w:type="paragraph" w:styleId="Corpodetexto">
    <w:name w:val="Body Text"/>
    <w:basedOn w:val="Normal"/>
    <w:link w:val="CorpodetextoChar"/>
    <w:pPr>
      <w:spacing w:before="120" w:line="360" w:lineRule="auto"/>
      <w:jc w:val="both"/>
    </w:pPr>
  </w:style>
  <w:style w:type="paragraph" w:styleId="Corpodetexto2">
    <w:name w:val="Body Text 2"/>
    <w:basedOn w:val="Normal"/>
    <w:pPr>
      <w:spacing w:line="360" w:lineRule="auto"/>
      <w:ind w:firstLine="567"/>
      <w:jc w:val="both"/>
    </w:pPr>
    <w:rPr>
      <w:sz w:val="26"/>
      <w:szCs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rPr>
      <w:sz w:val="20"/>
      <w:szCs w:val="20"/>
    </w:r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extodenotaderodap">
    <w:name w:val="footnote text"/>
    <w:basedOn w:val="Normal"/>
    <w:link w:val="TextodenotaderodapChar"/>
    <w:uiPriority w:val="99"/>
    <w:rsid w:val="005424B3"/>
    <w:rPr>
      <w:sz w:val="20"/>
      <w:szCs w:val="20"/>
    </w:rPr>
  </w:style>
  <w:style w:type="character" w:styleId="Refdenotaderodap">
    <w:name w:val="footnote reference"/>
    <w:uiPriority w:val="99"/>
    <w:rsid w:val="005424B3"/>
    <w:rPr>
      <w:vertAlign w:val="superscript"/>
    </w:rPr>
  </w:style>
  <w:style w:type="character" w:styleId="nfase">
    <w:name w:val="Emphasis"/>
    <w:qFormat/>
    <w:rsid w:val="000B6CF1"/>
    <w:rPr>
      <w:i/>
      <w:iCs/>
    </w:rPr>
  </w:style>
  <w:style w:type="table" w:styleId="Tabelacomgrade">
    <w:name w:val="Table Grid"/>
    <w:basedOn w:val="Tabelanormal"/>
    <w:uiPriority w:val="39"/>
    <w:rsid w:val="00E47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Fontepargpadro"/>
    <w:rsid w:val="00E81210"/>
  </w:style>
  <w:style w:type="character" w:customStyle="1" w:styleId="Ttulo1Char">
    <w:name w:val="Título 1 Char"/>
    <w:link w:val="Ttulo1"/>
    <w:rsid w:val="006B28D9"/>
    <w:rPr>
      <w:b/>
      <w:caps/>
      <w:kern w:val="28"/>
      <w:sz w:val="24"/>
    </w:rPr>
  </w:style>
  <w:style w:type="character" w:customStyle="1" w:styleId="TtuloChar">
    <w:name w:val="Título Char"/>
    <w:link w:val="Ttulo"/>
    <w:rsid w:val="006B28D9"/>
    <w:rPr>
      <w:rFonts w:ascii="Arial" w:hAnsi="Arial"/>
      <w:b/>
      <w:sz w:val="28"/>
      <w:szCs w:val="24"/>
      <w:lang w:val="en-GB"/>
    </w:rPr>
  </w:style>
  <w:style w:type="character" w:customStyle="1" w:styleId="CorpodetextoChar">
    <w:name w:val="Corpo de texto Char"/>
    <w:link w:val="Corpodetexto"/>
    <w:rsid w:val="006B28D9"/>
    <w:rPr>
      <w:sz w:val="24"/>
      <w:szCs w:val="24"/>
    </w:rPr>
  </w:style>
  <w:style w:type="character" w:customStyle="1" w:styleId="Corpodetexto3Char">
    <w:name w:val="Corpo de texto 3 Char"/>
    <w:link w:val="Corpodetexto3"/>
    <w:rsid w:val="006B28D9"/>
    <w:rPr>
      <w:b/>
      <w:sz w:val="28"/>
      <w:szCs w:val="24"/>
    </w:rPr>
  </w:style>
  <w:style w:type="character" w:customStyle="1" w:styleId="TextodenotaderodapChar">
    <w:name w:val="Texto de nota de rodapé Char"/>
    <w:link w:val="Textodenotaderodap"/>
    <w:uiPriority w:val="99"/>
    <w:rsid w:val="00050061"/>
  </w:style>
  <w:style w:type="paragraph" w:styleId="Legenda">
    <w:name w:val="caption"/>
    <w:basedOn w:val="Normal"/>
    <w:next w:val="Normal"/>
    <w:uiPriority w:val="99"/>
    <w:qFormat/>
    <w:rsid w:val="00050061"/>
    <w:pPr>
      <w:suppressAutoHyphens/>
      <w:spacing w:before="120" w:after="120" w:line="276" w:lineRule="auto"/>
    </w:pPr>
    <w:rPr>
      <w:rFonts w:ascii="Calibri" w:hAnsi="Calibri" w:cs="Calibri"/>
      <w:b/>
      <w:bCs/>
      <w:kern w:val="1"/>
      <w:sz w:val="20"/>
      <w:szCs w:val="20"/>
      <w:lang w:eastAsia="ar-SA"/>
    </w:rPr>
  </w:style>
  <w:style w:type="paragraph" w:styleId="Textodenotadefim">
    <w:name w:val="endnote text"/>
    <w:basedOn w:val="Normal"/>
    <w:link w:val="TextodenotadefimChar"/>
    <w:uiPriority w:val="99"/>
    <w:unhideWhenUsed/>
    <w:rsid w:val="00050061"/>
    <w:rPr>
      <w:rFonts w:ascii="Calibri" w:eastAsia="Calibri" w:hAnsi="Calibri"/>
      <w:sz w:val="20"/>
      <w:szCs w:val="20"/>
      <w:lang w:eastAsia="en-US"/>
    </w:rPr>
  </w:style>
  <w:style w:type="character" w:customStyle="1" w:styleId="TextodenotadefimChar">
    <w:name w:val="Texto de nota de fim Char"/>
    <w:link w:val="Textodenotadefim"/>
    <w:uiPriority w:val="99"/>
    <w:rsid w:val="00050061"/>
    <w:rPr>
      <w:rFonts w:ascii="Calibri" w:eastAsia="Calibri" w:hAnsi="Calibri"/>
      <w:lang w:eastAsia="en-US"/>
    </w:rPr>
  </w:style>
  <w:style w:type="character" w:customStyle="1" w:styleId="apple-converted-space">
    <w:name w:val="apple-converted-space"/>
    <w:rsid w:val="002B77FF"/>
  </w:style>
  <w:style w:type="character" w:styleId="Forte">
    <w:name w:val="Strong"/>
    <w:uiPriority w:val="22"/>
    <w:qFormat/>
    <w:rsid w:val="002B77FF"/>
    <w:rPr>
      <w:b/>
      <w:bCs/>
    </w:rPr>
  </w:style>
  <w:style w:type="character" w:styleId="Refdenotadefim">
    <w:name w:val="endnote reference"/>
    <w:basedOn w:val="Fontepargpadro"/>
    <w:uiPriority w:val="99"/>
    <w:unhideWhenUsed/>
    <w:rsid w:val="004E266B"/>
    <w:rPr>
      <w:vertAlign w:val="superscript"/>
    </w:rPr>
  </w:style>
  <w:style w:type="paragraph" w:styleId="Textodecomentrio">
    <w:name w:val="annotation text"/>
    <w:basedOn w:val="Normal"/>
    <w:link w:val="TextodecomentrioChar"/>
    <w:uiPriority w:val="99"/>
    <w:unhideWhenUsed/>
    <w:rsid w:val="00AD75FF"/>
    <w:pPr>
      <w:spacing w:after="16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rsid w:val="00AD75FF"/>
    <w:rPr>
      <w:rFonts w:asciiTheme="minorHAnsi" w:eastAsiaTheme="minorHAnsi" w:hAnsiTheme="minorHAnsi" w:cstheme="minorBidi"/>
      <w:lang w:eastAsia="en-US"/>
    </w:rPr>
  </w:style>
  <w:style w:type="paragraph" w:styleId="Textodebalo">
    <w:name w:val="Balloon Text"/>
    <w:basedOn w:val="Normal"/>
    <w:link w:val="TextodebaloChar"/>
    <w:semiHidden/>
    <w:unhideWhenUsed/>
    <w:rsid w:val="00864ECA"/>
    <w:rPr>
      <w:rFonts w:ascii="Segoe UI" w:hAnsi="Segoe UI" w:cs="Segoe UI"/>
      <w:sz w:val="18"/>
      <w:szCs w:val="18"/>
    </w:rPr>
  </w:style>
  <w:style w:type="character" w:customStyle="1" w:styleId="TextodebaloChar">
    <w:name w:val="Texto de balão Char"/>
    <w:basedOn w:val="Fontepargpadro"/>
    <w:link w:val="Textodebalo"/>
    <w:semiHidden/>
    <w:rsid w:val="00864ECA"/>
    <w:rPr>
      <w:rFonts w:ascii="Segoe UI" w:hAnsi="Segoe UI" w:cs="Segoe UI"/>
      <w:sz w:val="18"/>
      <w:szCs w:val="18"/>
    </w:rPr>
  </w:style>
  <w:style w:type="paragraph" w:styleId="ndicedeilustraes">
    <w:name w:val="table of figures"/>
    <w:basedOn w:val="Normal"/>
    <w:next w:val="Normal"/>
    <w:uiPriority w:val="99"/>
    <w:rsid w:val="00B8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oleObject" Target="https://d.docs.live.net/16e3b06e8d381cab/Capes_Jundiai/Encontro%20Internacional%20das%20Aguas/Base%20de%20dados/SPI%20para%20os%20munc&#237;pios%20da%20Bacia%20do%20Rio%20Jundia&#23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https://d.docs.live.net/16e3b06e8d381cab/Capes_Jundiai/Encontro%20Internacional%20das%20Aguas/Base%20de%20dados/SPI%20para%20os%20munc&#237;pios%20da%20Bacia%20do%20Rio%20Jundia&#237;.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https://d.docs.live.net/16e3b06e8d381cab/Capes_Jundiai/Encontro%20Internacional%20das%20Aguas/Base%20de%20dados/SPI%20para%20os%20munc&#237;pios%20da%20Bacia%20do%20Rio%20Jundia&#237;.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https://d.docs.live.net/16e3b06e8d381cab/Capes_Jundiai/Encontro%20Internacional%20das%20Aguas/Base%20de%20dados/SPI%20para%20os%20munc&#237;pios%20da%20Bacia%20do%20Rio%20Jundia&#237;.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https://d.docs.live.net/16e3b06e8d381cab/Capes_Jundiai/Encontro%20Internacional%20das%20Aguas/Base%20de%20dados/SPI%20para%20os%20munc&#237;pios%20da%20Bacia%20do%20Rio%20Jundia&#237;.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16e3b06e8d381cab/Documents/Biblioteca/CEPED/Base%20de%20d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87515774422166"/>
          <c:y val="5.0925925925925923E-2"/>
          <c:w val="0.86393715182311537"/>
          <c:h val="0.66997420581048062"/>
        </c:manualLayout>
      </c:layout>
      <c:barChart>
        <c:barDir val="col"/>
        <c:grouping val="clustered"/>
        <c:varyColors val="0"/>
        <c:ser>
          <c:idx val="0"/>
          <c:order val="0"/>
          <c:spPr>
            <a:solidFill>
              <a:srgbClr val="4472C4">
                <a:lumMod val="60000"/>
                <a:lumOff val="40000"/>
              </a:srgbClr>
            </a:solidFill>
            <a:ln>
              <a:noFill/>
            </a:ln>
            <a:effectLst/>
          </c:spPr>
          <c:invertIfNegative val="0"/>
          <c:dLbls>
            <c:numFmt formatCode="#,##0" sourceLinked="0"/>
            <c:spPr>
              <a:solidFill>
                <a:sysClr val="window" lastClr="FFFFFF"/>
              </a:solid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'[SPI para os muncípios da Bacia do Rio Jundiaí.xlsx]mensal'!$D$1:$O$1</c:f>
              <c:strCache>
                <c:ptCount val="12"/>
                <c:pt idx="0">
                  <c:v>Janeiro</c:v>
                </c:pt>
                <c:pt idx="1">
                  <c:v>Fevereiro</c:v>
                </c:pt>
                <c:pt idx="2">
                  <c:v>Março</c:v>
                </c:pt>
                <c:pt idx="3">
                  <c:v>Abril</c:v>
                </c:pt>
                <c:pt idx="4">
                  <c:v>Maio</c:v>
                </c:pt>
                <c:pt idx="5">
                  <c:v>Junho</c:v>
                </c:pt>
                <c:pt idx="6">
                  <c:v>Julho</c:v>
                </c:pt>
                <c:pt idx="7">
                  <c:v>Agosto</c:v>
                </c:pt>
                <c:pt idx="8">
                  <c:v>Setembro</c:v>
                </c:pt>
                <c:pt idx="9">
                  <c:v>Outubro</c:v>
                </c:pt>
                <c:pt idx="10">
                  <c:v>Novembro</c:v>
                </c:pt>
                <c:pt idx="11">
                  <c:v>Dezembro</c:v>
                </c:pt>
              </c:strCache>
            </c:strRef>
          </c:cat>
          <c:val>
            <c:numRef>
              <c:f>'[SPI para os muncípios da Bacia do Rio Jundiaí.xlsx]mensal'!$D$56:$O$56</c:f>
              <c:numCache>
                <c:formatCode>_(* #,##0.00_);_(* \(#,##0.00\);_(* "-"??_);_(@_)</c:formatCode>
                <c:ptCount val="12"/>
                <c:pt idx="0">
                  <c:v>240.89835401344087</c:v>
                </c:pt>
                <c:pt idx="1">
                  <c:v>183.48507315857003</c:v>
                </c:pt>
                <c:pt idx="2">
                  <c:v>152.22767525928023</c:v>
                </c:pt>
                <c:pt idx="3">
                  <c:v>75.188355234047791</c:v>
                </c:pt>
                <c:pt idx="4">
                  <c:v>65.666408457032702</c:v>
                </c:pt>
                <c:pt idx="5">
                  <c:v>56.591429711065501</c:v>
                </c:pt>
                <c:pt idx="6">
                  <c:v>47.051269146476457</c:v>
                </c:pt>
                <c:pt idx="7">
                  <c:v>33.497797294193532</c:v>
                </c:pt>
                <c:pt idx="8">
                  <c:v>75.373101428766702</c:v>
                </c:pt>
                <c:pt idx="9">
                  <c:v>127.12307409113798</c:v>
                </c:pt>
                <c:pt idx="10">
                  <c:v>144.27070644992585</c:v>
                </c:pt>
                <c:pt idx="11">
                  <c:v>208.27958000192575</c:v>
                </c:pt>
              </c:numCache>
            </c:numRef>
          </c:val>
          <c:extLst>
            <c:ext xmlns:c16="http://schemas.microsoft.com/office/drawing/2014/chart" uri="{C3380CC4-5D6E-409C-BE32-E72D297353CC}">
              <c16:uniqueId val="{00000000-DFA8-4D47-9683-E8A3C860C6CF}"/>
            </c:ext>
          </c:extLst>
        </c:ser>
        <c:dLbls>
          <c:showLegendKey val="0"/>
          <c:showVal val="0"/>
          <c:showCatName val="0"/>
          <c:showSerName val="0"/>
          <c:showPercent val="0"/>
          <c:showBubbleSize val="0"/>
        </c:dLbls>
        <c:gapWidth val="219"/>
        <c:overlap val="-27"/>
        <c:axId val="5028688"/>
        <c:axId val="104440056"/>
      </c:barChart>
      <c:catAx>
        <c:axId val="502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04440056"/>
        <c:crosses val="autoZero"/>
        <c:auto val="1"/>
        <c:lblAlgn val="ctr"/>
        <c:lblOffset val="100"/>
        <c:noMultiLvlLbl val="0"/>
      </c:catAx>
      <c:valAx>
        <c:axId val="104440056"/>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mm</a:t>
                </a:r>
              </a:p>
            </c:rich>
          </c:tx>
          <c:overlay val="0"/>
          <c:spPr>
            <a:noFill/>
            <a:ln>
              <a:noFill/>
            </a:ln>
            <a:effectLst/>
          </c:spPr>
        </c:title>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0286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53477690288715"/>
          <c:y val="7.5625138484319523E-2"/>
          <c:w val="0.84655730533683293"/>
          <c:h val="0.66747706123511408"/>
        </c:manualLayout>
      </c:layout>
      <c:lineChart>
        <c:grouping val="standard"/>
        <c:varyColors val="0"/>
        <c:ser>
          <c:idx val="0"/>
          <c:order val="0"/>
          <c:tx>
            <c:v>Anual</c:v>
          </c:tx>
          <c:spPr>
            <a:ln w="28575" cap="rnd">
              <a:solidFill>
                <a:schemeClr val="accent1"/>
              </a:solidFill>
              <a:round/>
            </a:ln>
            <a:effectLst/>
          </c:spPr>
          <c:marker>
            <c:symbol val="none"/>
          </c:marker>
          <c:cat>
            <c:numRef>
              <c:f>'[SPI para os muncípios da Bacia do Rio Jundiaí.xlsx]mensal'!$C$2:$C$55</c:f>
              <c:numCache>
                <c:formatCode>General</c:formatCode>
                <c:ptCount val="54"/>
                <c:pt idx="0">
                  <c:v>1961</c:v>
                </c:pt>
                <c:pt idx="1">
                  <c:v>1962</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1983</c:v>
                </c:pt>
                <c:pt idx="23">
                  <c:v>1984</c:v>
                </c:pt>
                <c:pt idx="24">
                  <c:v>1985</c:v>
                </c:pt>
                <c:pt idx="25">
                  <c:v>1986</c:v>
                </c:pt>
                <c:pt idx="26">
                  <c:v>1987</c:v>
                </c:pt>
                <c:pt idx="27">
                  <c:v>1988</c:v>
                </c:pt>
                <c:pt idx="28">
                  <c:v>1989</c:v>
                </c:pt>
                <c:pt idx="29">
                  <c:v>1990</c:v>
                </c:pt>
                <c:pt idx="30">
                  <c:v>1991</c:v>
                </c:pt>
                <c:pt idx="31">
                  <c:v>1992</c:v>
                </c:pt>
                <c:pt idx="32">
                  <c:v>1993</c:v>
                </c:pt>
                <c:pt idx="33">
                  <c:v>1994</c:v>
                </c:pt>
                <c:pt idx="34">
                  <c:v>1995</c:v>
                </c:pt>
                <c:pt idx="35">
                  <c:v>1996</c:v>
                </c:pt>
                <c:pt idx="36">
                  <c:v>1997</c:v>
                </c:pt>
                <c:pt idx="37">
                  <c:v>1998</c:v>
                </c:pt>
                <c:pt idx="38">
                  <c:v>1999</c:v>
                </c:pt>
                <c:pt idx="39">
                  <c:v>2000</c:v>
                </c:pt>
                <c:pt idx="40">
                  <c:v>2001</c:v>
                </c:pt>
                <c:pt idx="41">
                  <c:v>2002</c:v>
                </c:pt>
                <c:pt idx="42">
                  <c:v>2003</c:v>
                </c:pt>
                <c:pt idx="43">
                  <c:v>2004</c:v>
                </c:pt>
                <c:pt idx="44">
                  <c:v>2005</c:v>
                </c:pt>
                <c:pt idx="45">
                  <c:v>2006</c:v>
                </c:pt>
                <c:pt idx="46">
                  <c:v>2007</c:v>
                </c:pt>
                <c:pt idx="47">
                  <c:v>2008</c:v>
                </c:pt>
                <c:pt idx="48">
                  <c:v>2009</c:v>
                </c:pt>
                <c:pt idx="49">
                  <c:v>2010</c:v>
                </c:pt>
                <c:pt idx="50">
                  <c:v>2011</c:v>
                </c:pt>
                <c:pt idx="51">
                  <c:v>2012</c:v>
                </c:pt>
                <c:pt idx="52">
                  <c:v>2013</c:v>
                </c:pt>
                <c:pt idx="53">
                  <c:v>2014</c:v>
                </c:pt>
              </c:numCache>
            </c:numRef>
          </c:cat>
          <c:val>
            <c:numRef>
              <c:f>'[SPI para os muncípios da Bacia do Rio Jundiaí.xlsx]mensal'!$P$2:$P$55</c:f>
              <c:numCache>
                <c:formatCode>_(* #,##0.00_);_(* \(#,##0.00\);_(* "-"??_);_(@_)</c:formatCode>
                <c:ptCount val="54"/>
                <c:pt idx="0">
                  <c:v>1012.2689610693569</c:v>
                </c:pt>
                <c:pt idx="1">
                  <c:v>1413.2600481606421</c:v>
                </c:pt>
                <c:pt idx="2">
                  <c:v>763.480084947661</c:v>
                </c:pt>
                <c:pt idx="3">
                  <c:v>1230.1096430530856</c:v>
                </c:pt>
                <c:pt idx="4">
                  <c:v>1676.3477902531868</c:v>
                </c:pt>
                <c:pt idx="5">
                  <c:v>1311.623011499978</c:v>
                </c:pt>
                <c:pt idx="6">
                  <c:v>1361.9632258377062</c:v>
                </c:pt>
                <c:pt idx="7">
                  <c:v>964.68960829694595</c:v>
                </c:pt>
                <c:pt idx="8">
                  <c:v>1111.0931161336885</c:v>
                </c:pt>
                <c:pt idx="9">
                  <c:v>1636.0716996845952</c:v>
                </c:pt>
                <c:pt idx="10">
                  <c:v>1275.174341472595</c:v>
                </c:pt>
                <c:pt idx="11">
                  <c:v>1449.9537764506749</c:v>
                </c:pt>
                <c:pt idx="12">
                  <c:v>1471.8101967550838</c:v>
                </c:pt>
                <c:pt idx="13">
                  <c:v>1383.6471456050178</c:v>
                </c:pt>
                <c:pt idx="14">
                  <c:v>1373.7807127530978</c:v>
                </c:pt>
                <c:pt idx="15">
                  <c:v>1940.9368373266789</c:v>
                </c:pt>
                <c:pt idx="16">
                  <c:v>1458.052547695265</c:v>
                </c:pt>
                <c:pt idx="17">
                  <c:v>1335.034987585964</c:v>
                </c:pt>
                <c:pt idx="18">
                  <c:v>1380.3053947809717</c:v>
                </c:pt>
                <c:pt idx="19">
                  <c:v>1447.315170878373</c:v>
                </c:pt>
                <c:pt idx="20">
                  <c:v>1177.328298882544</c:v>
                </c:pt>
                <c:pt idx="21">
                  <c:v>1813.1838377893414</c:v>
                </c:pt>
                <c:pt idx="22">
                  <c:v>2229.76196881651</c:v>
                </c:pt>
                <c:pt idx="23">
                  <c:v>1138.9469938747188</c:v>
                </c:pt>
                <c:pt idx="24">
                  <c:v>1094.1971313173303</c:v>
                </c:pt>
                <c:pt idx="25">
                  <c:v>1406.9350972983866</c:v>
                </c:pt>
                <c:pt idx="26">
                  <c:v>1533.8310921624279</c:v>
                </c:pt>
                <c:pt idx="27">
                  <c:v>1457.4451133902687</c:v>
                </c:pt>
                <c:pt idx="28">
                  <c:v>1513.0624345086032</c:v>
                </c:pt>
                <c:pt idx="29">
                  <c:v>1339.5405852113838</c:v>
                </c:pt>
                <c:pt idx="30">
                  <c:v>1600.9129355913183</c:v>
                </c:pt>
                <c:pt idx="31">
                  <c:v>1265.3666030332743</c:v>
                </c:pt>
                <c:pt idx="32">
                  <c:v>1462.4674271845854</c:v>
                </c:pt>
                <c:pt idx="33">
                  <c:v>1375.6413383448987</c:v>
                </c:pt>
                <c:pt idx="34">
                  <c:v>1611.5021362025188</c:v>
                </c:pt>
                <c:pt idx="35">
                  <c:v>1408.3726754849363</c:v>
                </c:pt>
                <c:pt idx="36">
                  <c:v>1456.8515105654399</c:v>
                </c:pt>
                <c:pt idx="37">
                  <c:v>1492.1284186221019</c:v>
                </c:pt>
                <c:pt idx="38">
                  <c:v>1144.74302321761</c:v>
                </c:pt>
                <c:pt idx="39">
                  <c:v>1300.0363838218191</c:v>
                </c:pt>
                <c:pt idx="40">
                  <c:v>1326.279095843274</c:v>
                </c:pt>
                <c:pt idx="41">
                  <c:v>1187.375336716962</c:v>
                </c:pt>
                <c:pt idx="42">
                  <c:v>1194.7775199398034</c:v>
                </c:pt>
                <c:pt idx="43">
                  <c:v>1334.3559759815339</c:v>
                </c:pt>
                <c:pt idx="44">
                  <c:v>1266.2739753017106</c:v>
                </c:pt>
                <c:pt idx="45">
                  <c:v>1577.9775954119116</c:v>
                </c:pt>
                <c:pt idx="46">
                  <c:v>1423.3285729676059</c:v>
                </c:pt>
                <c:pt idx="47">
                  <c:v>1543.9705364556569</c:v>
                </c:pt>
                <c:pt idx="48">
                  <c:v>2002.1263247027678</c:v>
                </c:pt>
                <c:pt idx="49">
                  <c:v>1539.3978658718365</c:v>
                </c:pt>
                <c:pt idx="50">
                  <c:v>1729.1435332232986</c:v>
                </c:pt>
                <c:pt idx="51">
                  <c:v>1716.4195913161414</c:v>
                </c:pt>
                <c:pt idx="52">
                  <c:v>1371.3672010453361</c:v>
                </c:pt>
                <c:pt idx="53">
                  <c:v>1089.2860789381948</c:v>
                </c:pt>
              </c:numCache>
            </c:numRef>
          </c:val>
          <c:smooth val="0"/>
          <c:extLst>
            <c:ext xmlns:c16="http://schemas.microsoft.com/office/drawing/2014/chart" uri="{C3380CC4-5D6E-409C-BE32-E72D297353CC}">
              <c16:uniqueId val="{00000001-4DAE-4573-B4D9-2C07B4F203BA}"/>
            </c:ext>
          </c:extLst>
        </c:ser>
        <c:dLbls>
          <c:showLegendKey val="0"/>
          <c:showVal val="0"/>
          <c:showCatName val="0"/>
          <c:showSerName val="0"/>
          <c:showPercent val="0"/>
          <c:showBubbleSize val="0"/>
        </c:dLbls>
        <c:smooth val="0"/>
        <c:axId val="104379112"/>
        <c:axId val="189408160"/>
      </c:lineChart>
      <c:catAx>
        <c:axId val="10437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408160"/>
        <c:crosses val="autoZero"/>
        <c:auto val="1"/>
        <c:lblAlgn val="ctr"/>
        <c:lblOffset val="100"/>
        <c:noMultiLvlLbl val="0"/>
      </c:catAx>
      <c:valAx>
        <c:axId val="189408160"/>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mm</a:t>
                </a:r>
              </a:p>
            </c:rich>
          </c:tx>
          <c:overlay val="0"/>
          <c:spPr>
            <a:noFill/>
            <a:ln>
              <a:noFill/>
            </a:ln>
            <a:effectLst/>
          </c:spPr>
        </c:title>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0437911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1734811477177264E-2"/>
          <c:y val="5.0925925925925923E-2"/>
          <c:w val="0.92481021317094569"/>
          <c:h val="0.66181968880684183"/>
        </c:manualLayout>
      </c:layout>
      <c:lineChart>
        <c:grouping val="standard"/>
        <c:varyColors val="0"/>
        <c:ser>
          <c:idx val="0"/>
          <c:order val="0"/>
          <c:tx>
            <c:strRef>
              <c:f>'[SPI para os muncípios da Bacia do Rio Jundiaí.xlsx]Planilha1'!$B$14</c:f>
              <c:strCache>
                <c:ptCount val="1"/>
                <c:pt idx="0">
                  <c:v>Extremamente chuvoso</c:v>
                </c:pt>
              </c:strCache>
            </c:strRef>
          </c:tx>
          <c:spPr>
            <a:ln w="28575" cap="rnd">
              <a:solidFill>
                <a:srgbClr val="0070C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Jundiaí.xlsx]Planilha1'!$C$14:$XZ$14</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0-1938-401C-B453-367AC27BDC2E}"/>
            </c:ext>
          </c:extLst>
        </c:ser>
        <c:ser>
          <c:idx val="3"/>
          <c:order val="1"/>
          <c:tx>
            <c:strRef>
              <c:f>'[SPI para os muncípios da Bacia do Rio Jundiaí.xlsx]Planilha1'!$B$15</c:f>
              <c:strCache>
                <c:ptCount val="1"/>
                <c:pt idx="0">
                  <c:v>Extremamente seco</c:v>
                </c:pt>
              </c:strCache>
            </c:strRef>
          </c:tx>
          <c:spPr>
            <a:ln w="28575" cap="rnd">
              <a:solidFill>
                <a:srgbClr val="C0000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Jundiaí.xlsx]Planilha1'!$C$15:$XZ$15</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1-1938-401C-B453-367AC27BDC2E}"/>
            </c:ext>
          </c:extLst>
        </c:ser>
        <c:ser>
          <c:idx val="4"/>
          <c:order val="2"/>
          <c:tx>
            <c:strRef>
              <c:f>'[SPI para os muncípios da Bacia do Rio Jundiaí.xlsx]Planilha1'!$B$4</c:f>
              <c:strCache>
                <c:ptCount val="1"/>
                <c:pt idx="0">
                  <c:v>spi6</c:v>
                </c:pt>
              </c:strCache>
            </c:strRef>
          </c:tx>
          <c:spPr>
            <a:ln w="12700" cap="rnd">
              <a:solidFill>
                <a:schemeClr val="tx1"/>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Jundiaí.xlsx]Planilha1'!$C$4:$XZ$4</c:f>
              <c:numCache>
                <c:formatCode>_(* #,##0.00_);_(* \(#,##0.00\);_(* "-"??_);_(@_)</c:formatCode>
                <c:ptCount val="648"/>
                <c:pt idx="0">
                  <c:v>0</c:v>
                </c:pt>
                <c:pt idx="1">
                  <c:v>0</c:v>
                </c:pt>
                <c:pt idx="2">
                  <c:v>0</c:v>
                </c:pt>
                <c:pt idx="3">
                  <c:v>0</c:v>
                </c:pt>
                <c:pt idx="4">
                  <c:v>0</c:v>
                </c:pt>
                <c:pt idx="5">
                  <c:v>-0.97468953331026797</c:v>
                </c:pt>
                <c:pt idx="6">
                  <c:v>-0.78147355481335701</c:v>
                </c:pt>
                <c:pt idx="7">
                  <c:v>-0.95666611338710095</c:v>
                </c:pt>
                <c:pt idx="8">
                  <c:v>-1.28636106563935</c:v>
                </c:pt>
                <c:pt idx="9">
                  <c:v>-2.2456544370085898</c:v>
                </c:pt>
                <c:pt idx="10">
                  <c:v>-2.07566760495452</c:v>
                </c:pt>
                <c:pt idx="11">
                  <c:v>-1.6261703697910499</c:v>
                </c:pt>
                <c:pt idx="12">
                  <c:v>-1.9107617340940399</c:v>
                </c:pt>
                <c:pt idx="13">
                  <c:v>-1.52425486453362</c:v>
                </c:pt>
                <c:pt idx="14">
                  <c:v>-0.49119268863986298</c:v>
                </c:pt>
                <c:pt idx="15">
                  <c:v>-0.516207810358569</c:v>
                </c:pt>
                <c:pt idx="16">
                  <c:v>-0.73515424610006497</c:v>
                </c:pt>
                <c:pt idx="17">
                  <c:v>-0.66555855608782899</c:v>
                </c:pt>
                <c:pt idx="18">
                  <c:v>-3.1634053969055498E-2</c:v>
                </c:pt>
                <c:pt idx="19">
                  <c:v>-5.3946401320014797E-2</c:v>
                </c:pt>
                <c:pt idx="20">
                  <c:v>-0.97023816398491702</c:v>
                </c:pt>
                <c:pt idx="21">
                  <c:v>0.57544876076056295</c:v>
                </c:pt>
                <c:pt idx="22">
                  <c:v>0.47975760809324502</c:v>
                </c:pt>
                <c:pt idx="23">
                  <c:v>0.90772408021423001</c:v>
                </c:pt>
                <c:pt idx="24">
                  <c:v>0.65660940487511799</c:v>
                </c:pt>
                <c:pt idx="25">
                  <c:v>0.31129438075119398</c:v>
                </c:pt>
                <c:pt idx="26">
                  <c:v>-2.5382394671614E-2</c:v>
                </c:pt>
                <c:pt idx="27">
                  <c:v>-1.2486567541959701</c:v>
                </c:pt>
                <c:pt idx="28">
                  <c:v>-1.2779775687818</c:v>
                </c:pt>
                <c:pt idx="29">
                  <c:v>-2.1207326755207898</c:v>
                </c:pt>
                <c:pt idx="30">
                  <c:v>-2.7431979473623098</c:v>
                </c:pt>
                <c:pt idx="31">
                  <c:v>-3.5006571748741502</c:v>
                </c:pt>
                <c:pt idx="32">
                  <c:v>-3.4259771341434901</c:v>
                </c:pt>
                <c:pt idx="33">
                  <c:v>-2.3723049047555902</c:v>
                </c:pt>
                <c:pt idx="34">
                  <c:v>-1.88483181923493</c:v>
                </c:pt>
                <c:pt idx="35">
                  <c:v>-2.5097033096788701</c:v>
                </c:pt>
                <c:pt idx="36">
                  <c:v>-2.8761316197546698</c:v>
                </c:pt>
                <c:pt idx="37">
                  <c:v>-1.8514643616508299</c:v>
                </c:pt>
                <c:pt idx="38">
                  <c:v>-2.0431300276656801</c:v>
                </c:pt>
                <c:pt idx="39">
                  <c:v>-2.13823116854415</c:v>
                </c:pt>
                <c:pt idx="40">
                  <c:v>-2.12154078585076</c:v>
                </c:pt>
                <c:pt idx="41">
                  <c:v>-1.2919426030542001</c:v>
                </c:pt>
                <c:pt idx="42">
                  <c:v>-0.31495198763760102</c:v>
                </c:pt>
                <c:pt idx="43">
                  <c:v>-1.17226123019358</c:v>
                </c:pt>
                <c:pt idx="44">
                  <c:v>-5.5775541882264797E-3</c:v>
                </c:pt>
                <c:pt idx="45">
                  <c:v>5.5017299736132598E-2</c:v>
                </c:pt>
                <c:pt idx="46">
                  <c:v>-0.37722469402960201</c:v>
                </c:pt>
                <c:pt idx="47">
                  <c:v>0.36812734907025602</c:v>
                </c:pt>
                <c:pt idx="48">
                  <c:v>0.481728851275942</c:v>
                </c:pt>
                <c:pt idx="49">
                  <c:v>0.76775576226581999</c:v>
                </c:pt>
                <c:pt idx="50">
                  <c:v>0.83744990008006903</c:v>
                </c:pt>
                <c:pt idx="51">
                  <c:v>0.86705167589598697</c:v>
                </c:pt>
                <c:pt idx="52">
                  <c:v>1.1799607341988301</c:v>
                </c:pt>
                <c:pt idx="53">
                  <c:v>0.69598512772601395</c:v>
                </c:pt>
                <c:pt idx="54">
                  <c:v>0.60055265121667301</c:v>
                </c:pt>
                <c:pt idx="55">
                  <c:v>0.23567079797037599</c:v>
                </c:pt>
                <c:pt idx="56">
                  <c:v>-8.8642662763662797E-2</c:v>
                </c:pt>
                <c:pt idx="57">
                  <c:v>0.192963166902693</c:v>
                </c:pt>
                <c:pt idx="58">
                  <c:v>0.197468566615949</c:v>
                </c:pt>
                <c:pt idx="59">
                  <c:v>1.01016598833258</c:v>
                </c:pt>
                <c:pt idx="60">
                  <c:v>0.44806536091032101</c:v>
                </c:pt>
                <c:pt idx="61">
                  <c:v>0.56174330206965595</c:v>
                </c:pt>
                <c:pt idx="62">
                  <c:v>0.80852866223531905</c:v>
                </c:pt>
                <c:pt idx="63">
                  <c:v>0.334783065214459</c:v>
                </c:pt>
                <c:pt idx="64">
                  <c:v>0.193671217417273</c:v>
                </c:pt>
                <c:pt idx="65">
                  <c:v>-0.67545061503329396</c:v>
                </c:pt>
                <c:pt idx="66">
                  <c:v>-0.54641808438366901</c:v>
                </c:pt>
                <c:pt idx="67">
                  <c:v>-0.63089632635106596</c:v>
                </c:pt>
                <c:pt idx="68">
                  <c:v>-0.95544977471245296</c:v>
                </c:pt>
                <c:pt idx="69">
                  <c:v>-0.484680697350787</c:v>
                </c:pt>
                <c:pt idx="70">
                  <c:v>-0.79547308903581704</c:v>
                </c:pt>
                <c:pt idx="71">
                  <c:v>0.28606441123854998</c:v>
                </c:pt>
                <c:pt idx="72">
                  <c:v>0.73633125721955595</c:v>
                </c:pt>
                <c:pt idx="73">
                  <c:v>0.33855263407234099</c:v>
                </c:pt>
                <c:pt idx="74">
                  <c:v>0.30317597286609299</c:v>
                </c:pt>
                <c:pt idx="75">
                  <c:v>-4.1769282553161903E-2</c:v>
                </c:pt>
                <c:pt idx="76">
                  <c:v>-1.1293206896555599E-3</c:v>
                </c:pt>
                <c:pt idx="77">
                  <c:v>-0.23135651830727799</c:v>
                </c:pt>
                <c:pt idx="78">
                  <c:v>-0.775652172387154</c:v>
                </c:pt>
                <c:pt idx="79">
                  <c:v>-0.59624305974624703</c:v>
                </c:pt>
                <c:pt idx="80">
                  <c:v>-0.40244394438167003</c:v>
                </c:pt>
                <c:pt idx="81">
                  <c:v>0.10664935330410499</c:v>
                </c:pt>
                <c:pt idx="82">
                  <c:v>0.76477569963581804</c:v>
                </c:pt>
                <c:pt idx="83">
                  <c:v>0.12847799444813199</c:v>
                </c:pt>
                <c:pt idx="84">
                  <c:v>-3.9993910131380699E-2</c:v>
                </c:pt>
                <c:pt idx="85">
                  <c:v>-0.202491227475361</c:v>
                </c:pt>
                <c:pt idx="86">
                  <c:v>-0.39878772352859199</c:v>
                </c:pt>
                <c:pt idx="87">
                  <c:v>-0.67274164857531205</c:v>
                </c:pt>
                <c:pt idx="88">
                  <c:v>-1.14972032775231</c:v>
                </c:pt>
                <c:pt idx="89">
                  <c:v>-1.00514994087473</c:v>
                </c:pt>
                <c:pt idx="90">
                  <c:v>-1.22305535534928</c:v>
                </c:pt>
                <c:pt idx="91">
                  <c:v>-0.764270713853474</c:v>
                </c:pt>
                <c:pt idx="92">
                  <c:v>-1.06450115068243</c:v>
                </c:pt>
                <c:pt idx="93">
                  <c:v>-1.34669577566605</c:v>
                </c:pt>
                <c:pt idx="94">
                  <c:v>-2.0013165719824499</c:v>
                </c:pt>
                <c:pt idx="95">
                  <c:v>-2.02658176729937</c:v>
                </c:pt>
                <c:pt idx="96">
                  <c:v>-2.0481821920536301</c:v>
                </c:pt>
                <c:pt idx="97">
                  <c:v>-2.82170126152092</c:v>
                </c:pt>
                <c:pt idx="98">
                  <c:v>-2.6265256848512299</c:v>
                </c:pt>
                <c:pt idx="99">
                  <c:v>-2.2871722854488499</c:v>
                </c:pt>
                <c:pt idx="100">
                  <c:v>-1.83325304455051</c:v>
                </c:pt>
                <c:pt idx="101">
                  <c:v>-1.5379944285755001</c:v>
                </c:pt>
                <c:pt idx="102">
                  <c:v>-1.38467090395814</c:v>
                </c:pt>
                <c:pt idx="103">
                  <c:v>-0.861249469447119</c:v>
                </c:pt>
                <c:pt idx="104">
                  <c:v>-0.57222693670019398</c:v>
                </c:pt>
                <c:pt idx="105">
                  <c:v>-0.43272535556854902</c:v>
                </c:pt>
                <c:pt idx="106">
                  <c:v>0.44013034147255498</c:v>
                </c:pt>
                <c:pt idx="107">
                  <c:v>-0.19750749734550099</c:v>
                </c:pt>
                <c:pt idx="108">
                  <c:v>0.62427802235369201</c:v>
                </c:pt>
                <c:pt idx="109">
                  <c:v>1.68134616358331</c:v>
                </c:pt>
                <c:pt idx="110">
                  <c:v>1.60772769240234</c:v>
                </c:pt>
                <c:pt idx="111">
                  <c:v>1.2578301186454499</c:v>
                </c:pt>
                <c:pt idx="112">
                  <c:v>0.77842046161076806</c:v>
                </c:pt>
                <c:pt idx="113">
                  <c:v>1.30873685468505</c:v>
                </c:pt>
                <c:pt idx="114">
                  <c:v>0.82488709673582705</c:v>
                </c:pt>
                <c:pt idx="115">
                  <c:v>-7.4042667352637204E-2</c:v>
                </c:pt>
                <c:pt idx="116">
                  <c:v>0.34691688292281703</c:v>
                </c:pt>
                <c:pt idx="117">
                  <c:v>0.40018037487014102</c:v>
                </c:pt>
                <c:pt idx="118">
                  <c:v>6.5532712676138402E-2</c:v>
                </c:pt>
                <c:pt idx="119">
                  <c:v>-5.5492770759644303E-2</c:v>
                </c:pt>
                <c:pt idx="120">
                  <c:v>-0.70923369535354497</c:v>
                </c:pt>
                <c:pt idx="121">
                  <c:v>-1.4181240695367601</c:v>
                </c:pt>
                <c:pt idx="122">
                  <c:v>-1.13289238942784</c:v>
                </c:pt>
                <c:pt idx="123">
                  <c:v>-0.92558897242090299</c:v>
                </c:pt>
                <c:pt idx="124">
                  <c:v>-0.739136825961348</c:v>
                </c:pt>
                <c:pt idx="125">
                  <c:v>-0.25552093634084999</c:v>
                </c:pt>
                <c:pt idx="126">
                  <c:v>0.45454057787056901</c:v>
                </c:pt>
                <c:pt idx="127">
                  <c:v>0.75387096607946502</c:v>
                </c:pt>
                <c:pt idx="128">
                  <c:v>0.24677957918048599</c:v>
                </c:pt>
                <c:pt idx="129">
                  <c:v>0.51885781595012403</c:v>
                </c:pt>
                <c:pt idx="130">
                  <c:v>0.26581195466969498</c:v>
                </c:pt>
                <c:pt idx="131">
                  <c:v>-0.44821824116592102</c:v>
                </c:pt>
                <c:pt idx="132">
                  <c:v>0.104952308387936</c:v>
                </c:pt>
                <c:pt idx="133">
                  <c:v>0.37676659090085901</c:v>
                </c:pt>
                <c:pt idx="134">
                  <c:v>5.5122374786166398E-2</c:v>
                </c:pt>
                <c:pt idx="135">
                  <c:v>-0.214231902516514</c:v>
                </c:pt>
                <c:pt idx="136">
                  <c:v>-0.12889250089674201</c:v>
                </c:pt>
                <c:pt idx="137">
                  <c:v>-0.18803322526267999</c:v>
                </c:pt>
                <c:pt idx="138">
                  <c:v>-0.38566808899382299</c:v>
                </c:pt>
                <c:pt idx="139">
                  <c:v>-0.45944411885366898</c:v>
                </c:pt>
                <c:pt idx="140">
                  <c:v>0.233749602957843</c:v>
                </c:pt>
                <c:pt idx="141">
                  <c:v>0.782341859180673</c:v>
                </c:pt>
                <c:pt idx="142">
                  <c:v>1.04403721152622</c:v>
                </c:pt>
                <c:pt idx="143">
                  <c:v>0.64444188100723199</c:v>
                </c:pt>
                <c:pt idx="144">
                  <c:v>7.4694486348091699E-2</c:v>
                </c:pt>
                <c:pt idx="145">
                  <c:v>-0.22291478578172999</c:v>
                </c:pt>
                <c:pt idx="146">
                  <c:v>-0.48664311811268701</c:v>
                </c:pt>
                <c:pt idx="147">
                  <c:v>-0.64312503649888897</c:v>
                </c:pt>
                <c:pt idx="148">
                  <c:v>-0.68198689671424595</c:v>
                </c:pt>
                <c:pt idx="149">
                  <c:v>-0.150703909627071</c:v>
                </c:pt>
                <c:pt idx="150">
                  <c:v>0.16747204047445</c:v>
                </c:pt>
                <c:pt idx="151">
                  <c:v>0.30624529609437801</c:v>
                </c:pt>
                <c:pt idx="152">
                  <c:v>0.49347739985587202</c:v>
                </c:pt>
                <c:pt idx="153">
                  <c:v>0.215046315123119</c:v>
                </c:pt>
                <c:pt idx="154">
                  <c:v>0.31461662182731498</c:v>
                </c:pt>
                <c:pt idx="155">
                  <c:v>0.73833189841977798</c:v>
                </c:pt>
                <c:pt idx="156">
                  <c:v>0.66371277048721999</c:v>
                </c:pt>
                <c:pt idx="157">
                  <c:v>0.108524437243989</c:v>
                </c:pt>
                <c:pt idx="158">
                  <c:v>0.51941869561690501</c:v>
                </c:pt>
                <c:pt idx="159">
                  <c:v>0.46962904259097299</c:v>
                </c:pt>
                <c:pt idx="160">
                  <c:v>0.12664083642097501</c:v>
                </c:pt>
                <c:pt idx="161">
                  <c:v>0.28765996640881702</c:v>
                </c:pt>
                <c:pt idx="162">
                  <c:v>-0.15670240651915801</c:v>
                </c:pt>
                <c:pt idx="163">
                  <c:v>0.35436178087109199</c:v>
                </c:pt>
                <c:pt idx="164">
                  <c:v>-0.36668944654895302</c:v>
                </c:pt>
                <c:pt idx="165">
                  <c:v>-0.39126227615190101</c:v>
                </c:pt>
                <c:pt idx="166">
                  <c:v>0.17064035358622201</c:v>
                </c:pt>
                <c:pt idx="167">
                  <c:v>-0.37192338057129198</c:v>
                </c:pt>
                <c:pt idx="168">
                  <c:v>-0.51445064432002596</c:v>
                </c:pt>
                <c:pt idx="169">
                  <c:v>0.46511692359694001</c:v>
                </c:pt>
                <c:pt idx="170">
                  <c:v>0.26297658956516301</c:v>
                </c:pt>
                <c:pt idx="171">
                  <c:v>9.3698416288624201E-2</c:v>
                </c:pt>
                <c:pt idx="172">
                  <c:v>-0.22182810860048699</c:v>
                </c:pt>
                <c:pt idx="173">
                  <c:v>-0.57356894015663595</c:v>
                </c:pt>
                <c:pt idx="174">
                  <c:v>-0.10267921031838</c:v>
                </c:pt>
                <c:pt idx="175">
                  <c:v>-1.6265340073933701</c:v>
                </c:pt>
                <c:pt idx="176">
                  <c:v>-1.3262577064318399</c:v>
                </c:pt>
                <c:pt idx="177">
                  <c:v>-0.94163284848074302</c:v>
                </c:pt>
                <c:pt idx="178">
                  <c:v>0.126444624410671</c:v>
                </c:pt>
                <c:pt idx="179">
                  <c:v>0.57658372024728599</c:v>
                </c:pt>
                <c:pt idx="180">
                  <c:v>0.16110816294977501</c:v>
                </c:pt>
                <c:pt idx="181">
                  <c:v>0.80601757246331596</c:v>
                </c:pt>
                <c:pt idx="182">
                  <c:v>0.94196146484507504</c:v>
                </c:pt>
                <c:pt idx="183">
                  <c:v>1.3625620470591799</c:v>
                </c:pt>
                <c:pt idx="184">
                  <c:v>1.3152954733557101</c:v>
                </c:pt>
                <c:pt idx="185">
                  <c:v>1.35859013532177</c:v>
                </c:pt>
                <c:pt idx="186">
                  <c:v>2.2849396171384999</c:v>
                </c:pt>
                <c:pt idx="187">
                  <c:v>2.5080777193625301</c:v>
                </c:pt>
                <c:pt idx="188">
                  <c:v>2.7874588904879101</c:v>
                </c:pt>
                <c:pt idx="189">
                  <c:v>2.7216348749215098</c:v>
                </c:pt>
                <c:pt idx="190">
                  <c:v>2.3581224652352399</c:v>
                </c:pt>
                <c:pt idx="191">
                  <c:v>1.7089717248642</c:v>
                </c:pt>
                <c:pt idx="192">
                  <c:v>1.1025703031751599</c:v>
                </c:pt>
                <c:pt idx="193">
                  <c:v>-4.0101844522866401E-2</c:v>
                </c:pt>
                <c:pt idx="194">
                  <c:v>-0.79410968593167797</c:v>
                </c:pt>
                <c:pt idx="195">
                  <c:v>-0.40855992976095301</c:v>
                </c:pt>
                <c:pt idx="196">
                  <c:v>-0.48472593487166599</c:v>
                </c:pt>
                <c:pt idx="197">
                  <c:v>-0.206370733550992</c:v>
                </c:pt>
                <c:pt idx="198">
                  <c:v>-0.79087205267650096</c:v>
                </c:pt>
                <c:pt idx="199">
                  <c:v>-0.12678007721162601</c:v>
                </c:pt>
                <c:pt idx="200">
                  <c:v>0.39455494319946</c:v>
                </c:pt>
                <c:pt idx="201">
                  <c:v>-0.42514139066637802</c:v>
                </c:pt>
                <c:pt idx="202">
                  <c:v>0.12214663352942499</c:v>
                </c:pt>
                <c:pt idx="203">
                  <c:v>0.71379236855474304</c:v>
                </c:pt>
                <c:pt idx="204">
                  <c:v>0.170469957526421</c:v>
                </c:pt>
                <c:pt idx="205">
                  <c:v>-0.13277891259404501</c:v>
                </c:pt>
                <c:pt idx="206">
                  <c:v>-0.57879962076247604</c:v>
                </c:pt>
                <c:pt idx="207">
                  <c:v>-0.59488502548480604</c:v>
                </c:pt>
                <c:pt idx="208">
                  <c:v>-0.67239327047800601</c:v>
                </c:pt>
                <c:pt idx="209">
                  <c:v>-1.1295641623460599</c:v>
                </c:pt>
                <c:pt idx="210">
                  <c:v>-0.159185796928101</c:v>
                </c:pt>
                <c:pt idx="211">
                  <c:v>9.1380563696777703E-2</c:v>
                </c:pt>
                <c:pt idx="212">
                  <c:v>4.5137656118199802E-2</c:v>
                </c:pt>
                <c:pt idx="213">
                  <c:v>0.25193288971087802</c:v>
                </c:pt>
                <c:pt idx="214">
                  <c:v>1.15246839454151</c:v>
                </c:pt>
                <c:pt idx="215">
                  <c:v>0.87041001030813303</c:v>
                </c:pt>
                <c:pt idx="216">
                  <c:v>-0.21735942776893999</c:v>
                </c:pt>
                <c:pt idx="217">
                  <c:v>-0.31098710223787501</c:v>
                </c:pt>
                <c:pt idx="218">
                  <c:v>-0.362893185775783</c:v>
                </c:pt>
                <c:pt idx="219">
                  <c:v>-0.17487558641909801</c:v>
                </c:pt>
                <c:pt idx="220">
                  <c:v>-0.87789789281094399</c:v>
                </c:pt>
                <c:pt idx="221">
                  <c:v>-1.1181698288100499</c:v>
                </c:pt>
                <c:pt idx="222">
                  <c:v>-0.28032605427608798</c:v>
                </c:pt>
                <c:pt idx="223">
                  <c:v>0.35908067565852297</c:v>
                </c:pt>
                <c:pt idx="224">
                  <c:v>0.89199543355016198</c:v>
                </c:pt>
                <c:pt idx="225">
                  <c:v>1.11221577561915</c:v>
                </c:pt>
                <c:pt idx="226">
                  <c:v>0.96892242214042201</c:v>
                </c:pt>
                <c:pt idx="227">
                  <c:v>1.1258379215860199</c:v>
                </c:pt>
                <c:pt idx="228">
                  <c:v>0.81342331274477198</c:v>
                </c:pt>
                <c:pt idx="229">
                  <c:v>0.46378984528820799</c:v>
                </c:pt>
                <c:pt idx="230">
                  <c:v>-0.14816313446066401</c:v>
                </c:pt>
                <c:pt idx="231">
                  <c:v>7.4254091523204599E-2</c:v>
                </c:pt>
                <c:pt idx="232">
                  <c:v>-0.220603249498033</c:v>
                </c:pt>
                <c:pt idx="233">
                  <c:v>-7.7707799266497804E-2</c:v>
                </c:pt>
                <c:pt idx="234">
                  <c:v>-0.19754791831347299</c:v>
                </c:pt>
                <c:pt idx="235">
                  <c:v>-9.4961248448614796E-2</c:v>
                </c:pt>
                <c:pt idx="236">
                  <c:v>0.19718014019656699</c:v>
                </c:pt>
                <c:pt idx="237">
                  <c:v>-0.81403534712036596</c:v>
                </c:pt>
                <c:pt idx="238">
                  <c:v>-0.255265539030613</c:v>
                </c:pt>
                <c:pt idx="239">
                  <c:v>0.50684499166189201</c:v>
                </c:pt>
                <c:pt idx="240">
                  <c:v>0.55091145058645696</c:v>
                </c:pt>
                <c:pt idx="241">
                  <c:v>-4.3839235752187497E-2</c:v>
                </c:pt>
                <c:pt idx="242">
                  <c:v>-0.18446954049781999</c:v>
                </c:pt>
                <c:pt idx="243">
                  <c:v>-4.4024344857767399E-2</c:v>
                </c:pt>
                <c:pt idx="244">
                  <c:v>-0.38617151022558599</c:v>
                </c:pt>
                <c:pt idx="245">
                  <c:v>-1.1014446910715201</c:v>
                </c:pt>
                <c:pt idx="246">
                  <c:v>-1.5095670914691901</c:v>
                </c:pt>
                <c:pt idx="247">
                  <c:v>-1.11062211822752</c:v>
                </c:pt>
                <c:pt idx="248">
                  <c:v>-1.30370085765614</c:v>
                </c:pt>
                <c:pt idx="249">
                  <c:v>-0.47357288912798501</c:v>
                </c:pt>
                <c:pt idx="250">
                  <c:v>0.34016202377026999</c:v>
                </c:pt>
                <c:pt idx="251">
                  <c:v>-0.17361393274979001</c:v>
                </c:pt>
                <c:pt idx="252">
                  <c:v>0.211353313863412</c:v>
                </c:pt>
                <c:pt idx="253">
                  <c:v>0.49701192204745098</c:v>
                </c:pt>
                <c:pt idx="254">
                  <c:v>0.709609479183406</c:v>
                </c:pt>
                <c:pt idx="255">
                  <c:v>0.34044580954411002</c:v>
                </c:pt>
                <c:pt idx="256">
                  <c:v>-3.8330546185094102E-3</c:v>
                </c:pt>
                <c:pt idx="257">
                  <c:v>1.0109762065100101</c:v>
                </c:pt>
                <c:pt idx="258">
                  <c:v>0.91749344747825101</c:v>
                </c:pt>
                <c:pt idx="259">
                  <c:v>0.86889568654602101</c:v>
                </c:pt>
                <c:pt idx="260">
                  <c:v>0.63764116666049098</c:v>
                </c:pt>
                <c:pt idx="261">
                  <c:v>1.2249172685277101</c:v>
                </c:pt>
                <c:pt idx="262">
                  <c:v>1.5071933954069601</c:v>
                </c:pt>
                <c:pt idx="263">
                  <c:v>1.4213073856446901</c:v>
                </c:pt>
                <c:pt idx="264">
                  <c:v>1.4337060870459799</c:v>
                </c:pt>
                <c:pt idx="265">
                  <c:v>1.71157184420541</c:v>
                </c:pt>
                <c:pt idx="266">
                  <c:v>2.2573538100907702</c:v>
                </c:pt>
                <c:pt idx="267">
                  <c:v>2.3899150335249799</c:v>
                </c:pt>
                <c:pt idx="268">
                  <c:v>2.8846666915159802</c:v>
                </c:pt>
                <c:pt idx="269">
                  <c:v>3.0669427289553899</c:v>
                </c:pt>
                <c:pt idx="270">
                  <c:v>3.0853040440345501</c:v>
                </c:pt>
                <c:pt idx="271">
                  <c:v>2.9665830972137202</c:v>
                </c:pt>
                <c:pt idx="272">
                  <c:v>3.0932329027606</c:v>
                </c:pt>
                <c:pt idx="273">
                  <c:v>3.0986781920853801</c:v>
                </c:pt>
                <c:pt idx="274">
                  <c:v>2.4513370868345499</c:v>
                </c:pt>
                <c:pt idx="275">
                  <c:v>0.96669371808095295</c:v>
                </c:pt>
                <c:pt idx="276">
                  <c:v>0.69601485505267602</c:v>
                </c:pt>
                <c:pt idx="277">
                  <c:v>-2.4313836382039399E-2</c:v>
                </c:pt>
                <c:pt idx="278">
                  <c:v>-1.6810924058329699</c:v>
                </c:pt>
                <c:pt idx="279">
                  <c:v>-1.6678127428977501</c:v>
                </c:pt>
                <c:pt idx="280">
                  <c:v>-1.6034639562416899</c:v>
                </c:pt>
                <c:pt idx="281">
                  <c:v>-1.8228955984227999</c:v>
                </c:pt>
                <c:pt idx="282">
                  <c:v>-2.2411992948550798</c:v>
                </c:pt>
                <c:pt idx="283">
                  <c:v>-0.338110050667914</c:v>
                </c:pt>
                <c:pt idx="284">
                  <c:v>0.75292960854713498</c:v>
                </c:pt>
                <c:pt idx="285">
                  <c:v>-2.7442850424768801E-2</c:v>
                </c:pt>
                <c:pt idx="286">
                  <c:v>-0.31109844855464303</c:v>
                </c:pt>
                <c:pt idx="287">
                  <c:v>0.25132659855484901</c:v>
                </c:pt>
                <c:pt idx="288">
                  <c:v>-1.34889071689249E-2</c:v>
                </c:pt>
                <c:pt idx="289">
                  <c:v>-0.67493644640648198</c:v>
                </c:pt>
                <c:pt idx="290">
                  <c:v>-0.84724073967642699</c:v>
                </c:pt>
                <c:pt idx="291">
                  <c:v>-0.382526280872934</c:v>
                </c:pt>
                <c:pt idx="292">
                  <c:v>-6.7562988437257304E-2</c:v>
                </c:pt>
                <c:pt idx="293">
                  <c:v>-0.41199972884798403</c:v>
                </c:pt>
                <c:pt idx="294">
                  <c:v>-0.24446878169021</c:v>
                </c:pt>
                <c:pt idx="295">
                  <c:v>-0.23960266254823401</c:v>
                </c:pt>
                <c:pt idx="296">
                  <c:v>-0.507844549047062</c:v>
                </c:pt>
                <c:pt idx="297">
                  <c:v>-1.1259930315064399</c:v>
                </c:pt>
                <c:pt idx="298">
                  <c:v>-1.5537923721606499</c:v>
                </c:pt>
                <c:pt idx="299">
                  <c:v>-1.70259694206863</c:v>
                </c:pt>
                <c:pt idx="300">
                  <c:v>-1.8456807883612101</c:v>
                </c:pt>
                <c:pt idx="301">
                  <c:v>-1.8978052722902601</c:v>
                </c:pt>
                <c:pt idx="302">
                  <c:v>-1.77239375039917</c:v>
                </c:pt>
                <c:pt idx="303">
                  <c:v>-1.1711448723259501</c:v>
                </c:pt>
                <c:pt idx="304">
                  <c:v>-0.86452086393655103</c:v>
                </c:pt>
                <c:pt idx="305">
                  <c:v>-0.64022046680633604</c:v>
                </c:pt>
                <c:pt idx="306">
                  <c:v>-0.19040344259036401</c:v>
                </c:pt>
                <c:pt idx="307">
                  <c:v>0.79316533210800799</c:v>
                </c:pt>
                <c:pt idx="308">
                  <c:v>0.47377025517824001</c:v>
                </c:pt>
                <c:pt idx="309">
                  <c:v>-4.5396804408877001E-2</c:v>
                </c:pt>
                <c:pt idx="310">
                  <c:v>-0.34155282813003601</c:v>
                </c:pt>
                <c:pt idx="311">
                  <c:v>0.84555290106688796</c:v>
                </c:pt>
                <c:pt idx="312">
                  <c:v>1.34804605054336</c:v>
                </c:pt>
                <c:pt idx="313">
                  <c:v>0.58885186204791695</c:v>
                </c:pt>
                <c:pt idx="314">
                  <c:v>0.70149388128289503</c:v>
                </c:pt>
                <c:pt idx="315">
                  <c:v>0.979434231032972</c:v>
                </c:pt>
                <c:pt idx="316">
                  <c:v>1.6735124477393299</c:v>
                </c:pt>
                <c:pt idx="317">
                  <c:v>1.5353844134230701</c:v>
                </c:pt>
                <c:pt idx="318">
                  <c:v>1.0120267942549901</c:v>
                </c:pt>
                <c:pt idx="319">
                  <c:v>1.18953984840739</c:v>
                </c:pt>
                <c:pt idx="320">
                  <c:v>1.20396105244933</c:v>
                </c:pt>
                <c:pt idx="321">
                  <c:v>1.05785368349988</c:v>
                </c:pt>
                <c:pt idx="322">
                  <c:v>-0.38710868983991398</c:v>
                </c:pt>
                <c:pt idx="323">
                  <c:v>-1.20501703486692</c:v>
                </c:pt>
                <c:pt idx="324">
                  <c:v>-1.01498552729689</c:v>
                </c:pt>
                <c:pt idx="325">
                  <c:v>-0.86838607570598703</c:v>
                </c:pt>
                <c:pt idx="326">
                  <c:v>-0.50092308595846302</c:v>
                </c:pt>
                <c:pt idx="327">
                  <c:v>4.68620599310869E-2</c:v>
                </c:pt>
                <c:pt idx="328">
                  <c:v>0.76250413602780198</c:v>
                </c:pt>
                <c:pt idx="329">
                  <c:v>0.90834779569123503</c:v>
                </c:pt>
                <c:pt idx="330">
                  <c:v>0.94060464912035502</c:v>
                </c:pt>
                <c:pt idx="331">
                  <c:v>0.83135562689206399</c:v>
                </c:pt>
                <c:pt idx="332">
                  <c:v>0.131684902024992</c:v>
                </c:pt>
                <c:pt idx="333">
                  <c:v>0.197749812216341</c:v>
                </c:pt>
                <c:pt idx="334">
                  <c:v>-0.96307627814367003</c:v>
                </c:pt>
                <c:pt idx="335">
                  <c:v>-0.73384773479653798</c:v>
                </c:pt>
                <c:pt idx="336">
                  <c:v>0.28674314821139901</c:v>
                </c:pt>
                <c:pt idx="337">
                  <c:v>0.93792043306651096</c:v>
                </c:pt>
                <c:pt idx="338">
                  <c:v>1.09194472984424</c:v>
                </c:pt>
                <c:pt idx="339">
                  <c:v>0.845776379684817</c:v>
                </c:pt>
                <c:pt idx="340">
                  <c:v>0.75538666494836504</c:v>
                </c:pt>
                <c:pt idx="341">
                  <c:v>0.70312238692562701</c:v>
                </c:pt>
                <c:pt idx="342">
                  <c:v>0.82712726391373803</c:v>
                </c:pt>
                <c:pt idx="343">
                  <c:v>0.33818131220415698</c:v>
                </c:pt>
                <c:pt idx="344">
                  <c:v>0.38506099284850398</c:v>
                </c:pt>
                <c:pt idx="345">
                  <c:v>-0.11123867977085899</c:v>
                </c:pt>
                <c:pt idx="346">
                  <c:v>0.14199304250906</c:v>
                </c:pt>
                <c:pt idx="347">
                  <c:v>-2.9502445997451499E-2</c:v>
                </c:pt>
                <c:pt idx="348">
                  <c:v>-0.64952652112086096</c:v>
                </c:pt>
                <c:pt idx="349">
                  <c:v>-1.1787188481156201</c:v>
                </c:pt>
                <c:pt idx="350">
                  <c:v>-0.87630040464270897</c:v>
                </c:pt>
                <c:pt idx="351">
                  <c:v>-0.58941638341451197</c:v>
                </c:pt>
                <c:pt idx="352">
                  <c:v>-0.56952725514918301</c:v>
                </c:pt>
                <c:pt idx="353">
                  <c:v>-0.26198485334586202</c:v>
                </c:pt>
                <c:pt idx="354">
                  <c:v>0.209892515205091</c:v>
                </c:pt>
                <c:pt idx="355">
                  <c:v>0.91135301821944203</c:v>
                </c:pt>
                <c:pt idx="356">
                  <c:v>0.637050575741267</c:v>
                </c:pt>
                <c:pt idx="357">
                  <c:v>0.65299399487325704</c:v>
                </c:pt>
                <c:pt idx="358">
                  <c:v>0.31828410907058102</c:v>
                </c:pt>
                <c:pt idx="359">
                  <c:v>1.31779595715408E-2</c:v>
                </c:pt>
                <c:pt idx="360">
                  <c:v>-0.35052807487651</c:v>
                </c:pt>
                <c:pt idx="361">
                  <c:v>-0.39172735806812298</c:v>
                </c:pt>
                <c:pt idx="362">
                  <c:v>0.56436587202258703</c:v>
                </c:pt>
                <c:pt idx="363">
                  <c:v>0.97659146937490704</c:v>
                </c:pt>
                <c:pt idx="364">
                  <c:v>1.0675186431113299</c:v>
                </c:pt>
                <c:pt idx="365">
                  <c:v>1.2626334871418401</c:v>
                </c:pt>
                <c:pt idx="366">
                  <c:v>1.12648058188313</c:v>
                </c:pt>
                <c:pt idx="367">
                  <c:v>1.07278242652934</c:v>
                </c:pt>
                <c:pt idx="368">
                  <c:v>0.11184759519544001</c:v>
                </c:pt>
                <c:pt idx="369">
                  <c:v>-0.22951733756481099</c:v>
                </c:pt>
                <c:pt idx="370">
                  <c:v>-0.64929307183077301</c:v>
                </c:pt>
                <c:pt idx="371">
                  <c:v>-0.23038238646285999</c:v>
                </c:pt>
                <c:pt idx="372">
                  <c:v>-0.89723997343534101</c:v>
                </c:pt>
                <c:pt idx="373">
                  <c:v>-1.1948106319324401</c:v>
                </c:pt>
                <c:pt idx="374">
                  <c:v>-0.95867031764267996</c:v>
                </c:pt>
                <c:pt idx="375">
                  <c:v>-1.1362042971203401</c:v>
                </c:pt>
                <c:pt idx="376">
                  <c:v>-0.59834708412323701</c:v>
                </c:pt>
                <c:pt idx="377">
                  <c:v>-1.2416078335243701</c:v>
                </c:pt>
                <c:pt idx="378">
                  <c:v>-0.59761864123740804</c:v>
                </c:pt>
                <c:pt idx="379">
                  <c:v>-0.21697439577761399</c:v>
                </c:pt>
                <c:pt idx="380">
                  <c:v>-6.3015655572988202E-2</c:v>
                </c:pt>
                <c:pt idx="381">
                  <c:v>0.32800230871974501</c:v>
                </c:pt>
                <c:pt idx="382">
                  <c:v>0.63005989298401199</c:v>
                </c:pt>
                <c:pt idx="383">
                  <c:v>0.54546236857928498</c:v>
                </c:pt>
                <c:pt idx="384">
                  <c:v>0.58203962609186799</c:v>
                </c:pt>
                <c:pt idx="385">
                  <c:v>0.85133476544775999</c:v>
                </c:pt>
                <c:pt idx="386">
                  <c:v>0.19236270987535301</c:v>
                </c:pt>
                <c:pt idx="387">
                  <c:v>-3.9712630960459301E-2</c:v>
                </c:pt>
                <c:pt idx="388">
                  <c:v>-6.92489890108723E-2</c:v>
                </c:pt>
                <c:pt idx="389">
                  <c:v>0.25211669954592603</c:v>
                </c:pt>
                <c:pt idx="390">
                  <c:v>1.38135071368475E-2</c:v>
                </c:pt>
                <c:pt idx="391">
                  <c:v>-0.27880252036750902</c:v>
                </c:pt>
                <c:pt idx="392">
                  <c:v>0.96615474947708202</c:v>
                </c:pt>
                <c:pt idx="393">
                  <c:v>0.984058938986207</c:v>
                </c:pt>
                <c:pt idx="394">
                  <c:v>0.29041409616333802</c:v>
                </c:pt>
                <c:pt idx="395">
                  <c:v>0.217118458885383</c:v>
                </c:pt>
                <c:pt idx="396">
                  <c:v>0.26981150714215602</c:v>
                </c:pt>
                <c:pt idx="397">
                  <c:v>0.46955591028076699</c:v>
                </c:pt>
                <c:pt idx="398">
                  <c:v>-0.147633711053619</c:v>
                </c:pt>
                <c:pt idx="399">
                  <c:v>6.64936234013632E-3</c:v>
                </c:pt>
                <c:pt idx="400">
                  <c:v>0.26188748647568899</c:v>
                </c:pt>
                <c:pt idx="401">
                  <c:v>0.302183029406495</c:v>
                </c:pt>
                <c:pt idx="402">
                  <c:v>0.43455643773835201</c:v>
                </c:pt>
                <c:pt idx="403">
                  <c:v>-6.1169143074892497E-2</c:v>
                </c:pt>
                <c:pt idx="404">
                  <c:v>-0.64481002020136002</c:v>
                </c:pt>
                <c:pt idx="405">
                  <c:v>-1.0157813288217501</c:v>
                </c:pt>
                <c:pt idx="406">
                  <c:v>-1.17045850316518</c:v>
                </c:pt>
                <c:pt idx="407">
                  <c:v>-0.450026445390668</c:v>
                </c:pt>
                <c:pt idx="408">
                  <c:v>-0.21494549462763601</c:v>
                </c:pt>
                <c:pt idx="409">
                  <c:v>0.81991696642777201</c:v>
                </c:pt>
                <c:pt idx="410">
                  <c:v>1.5163789252464801</c:v>
                </c:pt>
                <c:pt idx="411">
                  <c:v>1.6158114101416901</c:v>
                </c:pt>
                <c:pt idx="412">
                  <c:v>1.54931298394434</c:v>
                </c:pt>
                <c:pt idx="413">
                  <c:v>1.2104958770437599</c:v>
                </c:pt>
                <c:pt idx="414">
                  <c:v>1.3592932008269001</c:v>
                </c:pt>
                <c:pt idx="415">
                  <c:v>0.39711432906785599</c:v>
                </c:pt>
                <c:pt idx="416">
                  <c:v>-0.31857056817525897</c:v>
                </c:pt>
                <c:pt idx="417">
                  <c:v>0.111717050359361</c:v>
                </c:pt>
                <c:pt idx="418">
                  <c:v>-0.29117155334866301</c:v>
                </c:pt>
                <c:pt idx="419">
                  <c:v>-7.7840223951068793E-2</c:v>
                </c:pt>
                <c:pt idx="420">
                  <c:v>-0.50884463315296802</c:v>
                </c:pt>
                <c:pt idx="421">
                  <c:v>4.2803482716182702E-3</c:v>
                </c:pt>
                <c:pt idx="422">
                  <c:v>0.55069088025687196</c:v>
                </c:pt>
                <c:pt idx="423">
                  <c:v>-5.2298144617879697E-2</c:v>
                </c:pt>
                <c:pt idx="424">
                  <c:v>8.0313748785986294E-2</c:v>
                </c:pt>
                <c:pt idx="425">
                  <c:v>-2.2277617803956502E-2</c:v>
                </c:pt>
                <c:pt idx="426">
                  <c:v>-3.4386901611902998E-2</c:v>
                </c:pt>
                <c:pt idx="427">
                  <c:v>-0.52560076820801704</c:v>
                </c:pt>
                <c:pt idx="428">
                  <c:v>-0.52037356686921599</c:v>
                </c:pt>
                <c:pt idx="429">
                  <c:v>0.12378489260611</c:v>
                </c:pt>
                <c:pt idx="430">
                  <c:v>0.14277532351345701</c:v>
                </c:pt>
                <c:pt idx="431">
                  <c:v>0.191868005339664</c:v>
                </c:pt>
                <c:pt idx="432">
                  <c:v>0.85451575423639503</c:v>
                </c:pt>
                <c:pt idx="433">
                  <c:v>0.92007716059425504</c:v>
                </c:pt>
                <c:pt idx="434">
                  <c:v>-8.5487404673716405E-3</c:v>
                </c:pt>
                <c:pt idx="435">
                  <c:v>-0.359657935701444</c:v>
                </c:pt>
                <c:pt idx="436">
                  <c:v>-0.109011594569594</c:v>
                </c:pt>
                <c:pt idx="437">
                  <c:v>0.33784551036836402</c:v>
                </c:pt>
                <c:pt idx="438">
                  <c:v>-0.39886240835937498</c:v>
                </c:pt>
                <c:pt idx="439">
                  <c:v>-0.617060193392717</c:v>
                </c:pt>
                <c:pt idx="440">
                  <c:v>0.35915725754109701</c:v>
                </c:pt>
                <c:pt idx="441">
                  <c:v>0.264124013834099</c:v>
                </c:pt>
                <c:pt idx="442">
                  <c:v>0.648266039765658</c:v>
                </c:pt>
                <c:pt idx="443">
                  <c:v>7.2262429891312596E-2</c:v>
                </c:pt>
                <c:pt idx="444">
                  <c:v>-1.9117101225014001E-2</c:v>
                </c:pt>
                <c:pt idx="445">
                  <c:v>0.44089935231357302</c:v>
                </c:pt>
                <c:pt idx="446">
                  <c:v>0.60330528163141695</c:v>
                </c:pt>
                <c:pt idx="447">
                  <c:v>0.796429771855927</c:v>
                </c:pt>
                <c:pt idx="448">
                  <c:v>0.72054025066261496</c:v>
                </c:pt>
                <c:pt idx="449">
                  <c:v>0.61181407286675504</c:v>
                </c:pt>
                <c:pt idx="450">
                  <c:v>0.74129168228251396</c:v>
                </c:pt>
                <c:pt idx="451">
                  <c:v>0.34906109250837097</c:v>
                </c:pt>
                <c:pt idx="452">
                  <c:v>-2.84094953120034E-3</c:v>
                </c:pt>
                <c:pt idx="453">
                  <c:v>0.22200720642817601</c:v>
                </c:pt>
                <c:pt idx="454">
                  <c:v>-1.0181683429950601</c:v>
                </c:pt>
                <c:pt idx="455">
                  <c:v>-4.8450408080456003E-2</c:v>
                </c:pt>
                <c:pt idx="456">
                  <c:v>0.60702061651710904</c:v>
                </c:pt>
                <c:pt idx="457">
                  <c:v>0.87434683196625296</c:v>
                </c:pt>
                <c:pt idx="458">
                  <c:v>0.55472560886688904</c:v>
                </c:pt>
                <c:pt idx="459">
                  <c:v>0.18215539511221099</c:v>
                </c:pt>
                <c:pt idx="460">
                  <c:v>0.59960705263789904</c:v>
                </c:pt>
                <c:pt idx="461">
                  <c:v>0.36553039464563702</c:v>
                </c:pt>
                <c:pt idx="462">
                  <c:v>-0.336627143394785</c:v>
                </c:pt>
                <c:pt idx="463">
                  <c:v>-1.1061083337887301</c:v>
                </c:pt>
                <c:pt idx="464">
                  <c:v>-0.58374015720392503</c:v>
                </c:pt>
                <c:pt idx="465">
                  <c:v>-0.999949241617203</c:v>
                </c:pt>
                <c:pt idx="466">
                  <c:v>-1.6989795758930399</c:v>
                </c:pt>
                <c:pt idx="467">
                  <c:v>-2.5829217756641998</c:v>
                </c:pt>
                <c:pt idx="468">
                  <c:v>-1.81572885144451</c:v>
                </c:pt>
                <c:pt idx="469">
                  <c:v>-1.30708685340853</c:v>
                </c:pt>
                <c:pt idx="470">
                  <c:v>-1.5632164584252299</c:v>
                </c:pt>
                <c:pt idx="471">
                  <c:v>-1.5221299488894899</c:v>
                </c:pt>
                <c:pt idx="472">
                  <c:v>-1.3902200355859899</c:v>
                </c:pt>
                <c:pt idx="473">
                  <c:v>-1.0397652052040001</c:v>
                </c:pt>
                <c:pt idx="474">
                  <c:v>-0.96398323854791301</c:v>
                </c:pt>
                <c:pt idx="475">
                  <c:v>-1.08558563097203</c:v>
                </c:pt>
                <c:pt idx="476">
                  <c:v>-0.26495390940939001</c:v>
                </c:pt>
                <c:pt idx="477">
                  <c:v>-0.25753621452153702</c:v>
                </c:pt>
                <c:pt idx="478">
                  <c:v>0.46723081925485099</c:v>
                </c:pt>
                <c:pt idx="479">
                  <c:v>0.574685870363422</c:v>
                </c:pt>
                <c:pt idx="480">
                  <c:v>1.15202115745424E-3</c:v>
                </c:pt>
                <c:pt idx="481">
                  <c:v>-0.13495802348702199</c:v>
                </c:pt>
                <c:pt idx="482">
                  <c:v>-0.60530138948940204</c:v>
                </c:pt>
                <c:pt idx="483">
                  <c:v>-0.50902578601005899</c:v>
                </c:pt>
                <c:pt idx="484">
                  <c:v>-0.71854738783607597</c:v>
                </c:pt>
                <c:pt idx="485">
                  <c:v>-0.75998790103342895</c:v>
                </c:pt>
                <c:pt idx="486">
                  <c:v>-0.63536963457783402</c:v>
                </c:pt>
                <c:pt idx="487">
                  <c:v>-0.90785110654273904</c:v>
                </c:pt>
                <c:pt idx="488">
                  <c:v>-0.52144377942215903</c:v>
                </c:pt>
                <c:pt idx="489">
                  <c:v>0.120892900143396</c:v>
                </c:pt>
                <c:pt idx="490">
                  <c:v>6.9105151287670696E-2</c:v>
                </c:pt>
                <c:pt idx="491">
                  <c:v>0.46704605381479097</c:v>
                </c:pt>
                <c:pt idx="492">
                  <c:v>0.73813173638978702</c:v>
                </c:pt>
                <c:pt idx="493">
                  <c:v>0.76526250102061399</c:v>
                </c:pt>
                <c:pt idx="494">
                  <c:v>0.70436478643079903</c:v>
                </c:pt>
                <c:pt idx="495">
                  <c:v>0.22073297446812001</c:v>
                </c:pt>
                <c:pt idx="496">
                  <c:v>0.216677380670971</c:v>
                </c:pt>
                <c:pt idx="497">
                  <c:v>-0.25222604342923799</c:v>
                </c:pt>
                <c:pt idx="498">
                  <c:v>-0.85528722207186503</c:v>
                </c:pt>
                <c:pt idx="499">
                  <c:v>-0.89132739648691806</c:v>
                </c:pt>
                <c:pt idx="500">
                  <c:v>-0.93533232819087297</c:v>
                </c:pt>
                <c:pt idx="501">
                  <c:v>-0.96142889061017101</c:v>
                </c:pt>
                <c:pt idx="502">
                  <c:v>-1.0039462468536799</c:v>
                </c:pt>
                <c:pt idx="503">
                  <c:v>-1.1325710130984901</c:v>
                </c:pt>
                <c:pt idx="504">
                  <c:v>-6.6247810467644594E-2</c:v>
                </c:pt>
                <c:pt idx="505">
                  <c:v>-0.55606762924977904</c:v>
                </c:pt>
                <c:pt idx="506">
                  <c:v>-0.454046008616034</c:v>
                </c:pt>
                <c:pt idx="507">
                  <c:v>-0.412323653533192</c:v>
                </c:pt>
                <c:pt idx="508">
                  <c:v>-0.61711287125375802</c:v>
                </c:pt>
                <c:pt idx="509">
                  <c:v>-0.35651609996165601</c:v>
                </c:pt>
                <c:pt idx="510">
                  <c:v>-1.2894594988847901</c:v>
                </c:pt>
                <c:pt idx="511">
                  <c:v>-1.01694059333992</c:v>
                </c:pt>
                <c:pt idx="512">
                  <c:v>-1.37356212673079</c:v>
                </c:pt>
                <c:pt idx="513">
                  <c:v>-1.3353092748122399</c:v>
                </c:pt>
                <c:pt idx="514">
                  <c:v>-1.0590610199917001</c:v>
                </c:pt>
                <c:pt idx="515">
                  <c:v>-0.92858107931831702</c:v>
                </c:pt>
                <c:pt idx="516">
                  <c:v>-0.952201746877129</c:v>
                </c:pt>
                <c:pt idx="517">
                  <c:v>-0.54069782280617795</c:v>
                </c:pt>
                <c:pt idx="518">
                  <c:v>-0.72075824654337906</c:v>
                </c:pt>
                <c:pt idx="519">
                  <c:v>-0.482264797268315</c:v>
                </c:pt>
                <c:pt idx="520">
                  <c:v>-0.32906132559743101</c:v>
                </c:pt>
                <c:pt idx="521">
                  <c:v>2.55890910765794E-2</c:v>
                </c:pt>
                <c:pt idx="522">
                  <c:v>0.45434599881012899</c:v>
                </c:pt>
                <c:pt idx="523">
                  <c:v>-6.9716827440624005E-2</c:v>
                </c:pt>
                <c:pt idx="524">
                  <c:v>2.82226819110428E-2</c:v>
                </c:pt>
                <c:pt idx="525">
                  <c:v>-8.8547938800642698E-2</c:v>
                </c:pt>
                <c:pt idx="526">
                  <c:v>0.21379565139019799</c:v>
                </c:pt>
                <c:pt idx="527">
                  <c:v>-0.37893223936836801</c:v>
                </c:pt>
                <c:pt idx="528">
                  <c:v>-0.49366611832756702</c:v>
                </c:pt>
                <c:pt idx="529">
                  <c:v>-0.89810942329896204</c:v>
                </c:pt>
                <c:pt idx="530">
                  <c:v>-0.29115533593132797</c:v>
                </c:pt>
                <c:pt idx="531">
                  <c:v>-0.58897623691360002</c:v>
                </c:pt>
                <c:pt idx="532">
                  <c:v>-0.57564589694548896</c:v>
                </c:pt>
                <c:pt idx="533">
                  <c:v>-0.22598166890441801</c:v>
                </c:pt>
                <c:pt idx="534">
                  <c:v>-0.45286043497068901</c:v>
                </c:pt>
                <c:pt idx="535">
                  <c:v>2.4540920108682598E-2</c:v>
                </c:pt>
                <c:pt idx="536">
                  <c:v>-7.91735190886695E-2</c:v>
                </c:pt>
                <c:pt idx="537">
                  <c:v>0.53805560855572698</c:v>
                </c:pt>
                <c:pt idx="538">
                  <c:v>-0.57015033418638295</c:v>
                </c:pt>
                <c:pt idx="539">
                  <c:v>-0.55161316324836795</c:v>
                </c:pt>
                <c:pt idx="540">
                  <c:v>-0.328595002178937</c:v>
                </c:pt>
                <c:pt idx="541">
                  <c:v>7.4581781371896194E-2</c:v>
                </c:pt>
                <c:pt idx="542">
                  <c:v>0.500930786767667</c:v>
                </c:pt>
                <c:pt idx="543">
                  <c:v>2.0464309235013699E-2</c:v>
                </c:pt>
                <c:pt idx="544">
                  <c:v>9.7785132922702606E-2</c:v>
                </c:pt>
                <c:pt idx="545">
                  <c:v>9.9684598514319794E-2</c:v>
                </c:pt>
                <c:pt idx="546">
                  <c:v>0.280315526109298</c:v>
                </c:pt>
                <c:pt idx="547">
                  <c:v>-0.110998037461209</c:v>
                </c:pt>
                <c:pt idx="548">
                  <c:v>-0.67289363930608503</c:v>
                </c:pt>
                <c:pt idx="549">
                  <c:v>-0.36254776562526098</c:v>
                </c:pt>
                <c:pt idx="550">
                  <c:v>0.38086291047159598</c:v>
                </c:pt>
                <c:pt idx="551">
                  <c:v>1.1017369714052501</c:v>
                </c:pt>
                <c:pt idx="552">
                  <c:v>1.4671539465715799</c:v>
                </c:pt>
                <c:pt idx="553">
                  <c:v>1.24986812450004</c:v>
                </c:pt>
                <c:pt idx="554">
                  <c:v>1.0415130370807799</c:v>
                </c:pt>
                <c:pt idx="555">
                  <c:v>1.01807015684132</c:v>
                </c:pt>
                <c:pt idx="556">
                  <c:v>0.79003617922456904</c:v>
                </c:pt>
                <c:pt idx="557">
                  <c:v>0.26067658156471302</c:v>
                </c:pt>
                <c:pt idx="558">
                  <c:v>0.23390440477854299</c:v>
                </c:pt>
                <c:pt idx="559">
                  <c:v>0.44714395298098297</c:v>
                </c:pt>
                <c:pt idx="560">
                  <c:v>0.29356369104823798</c:v>
                </c:pt>
                <c:pt idx="561">
                  <c:v>-7.3788838058214595E-2</c:v>
                </c:pt>
                <c:pt idx="562">
                  <c:v>-7.0321212122276804E-3</c:v>
                </c:pt>
                <c:pt idx="563">
                  <c:v>-5.67672300320059E-2</c:v>
                </c:pt>
                <c:pt idx="564">
                  <c:v>-0.51054667284843702</c:v>
                </c:pt>
                <c:pt idx="565">
                  <c:v>-0.100418055716244</c:v>
                </c:pt>
                <c:pt idx="566">
                  <c:v>0.34195213601917801</c:v>
                </c:pt>
                <c:pt idx="567">
                  <c:v>0.97920466348023405</c:v>
                </c:pt>
                <c:pt idx="568">
                  <c:v>0.94489301014576399</c:v>
                </c:pt>
                <c:pt idx="569">
                  <c:v>1.22919569980861</c:v>
                </c:pt>
                <c:pt idx="570">
                  <c:v>0.84287577601071895</c:v>
                </c:pt>
                <c:pt idx="571">
                  <c:v>1.03369828949802</c:v>
                </c:pt>
                <c:pt idx="572">
                  <c:v>0.57921629906985195</c:v>
                </c:pt>
                <c:pt idx="573">
                  <c:v>0.16145229990523099</c:v>
                </c:pt>
                <c:pt idx="574">
                  <c:v>-4.68305719722601E-2</c:v>
                </c:pt>
                <c:pt idx="575">
                  <c:v>-0.591740342337577</c:v>
                </c:pt>
                <c:pt idx="576">
                  <c:v>-6.8505904913246901E-2</c:v>
                </c:pt>
                <c:pt idx="577">
                  <c:v>9.6995079160467901E-2</c:v>
                </c:pt>
                <c:pt idx="578">
                  <c:v>-9.5705348140267509E-3</c:v>
                </c:pt>
                <c:pt idx="579">
                  <c:v>-1.10790225182707E-2</c:v>
                </c:pt>
                <c:pt idx="580">
                  <c:v>-6.1462059065973899E-2</c:v>
                </c:pt>
                <c:pt idx="581">
                  <c:v>0.34372167686175098</c:v>
                </c:pt>
                <c:pt idx="582">
                  <c:v>0.90018768361771195</c:v>
                </c:pt>
                <c:pt idx="583">
                  <c:v>0.67103435995995997</c:v>
                </c:pt>
                <c:pt idx="584">
                  <c:v>1.5804366900129301</c:v>
                </c:pt>
                <c:pt idx="585">
                  <c:v>1.62359271882933</c:v>
                </c:pt>
                <c:pt idx="586">
                  <c:v>2.4837008204088602</c:v>
                </c:pt>
                <c:pt idx="587">
                  <c:v>3.0211991168968702</c:v>
                </c:pt>
                <c:pt idx="588">
                  <c:v>2.7028487240024899</c:v>
                </c:pt>
                <c:pt idx="589">
                  <c:v>2.34326238332295</c:v>
                </c:pt>
                <c:pt idx="590">
                  <c:v>2.0870180916219998</c:v>
                </c:pt>
                <c:pt idx="591">
                  <c:v>2.24793952592184</c:v>
                </c:pt>
                <c:pt idx="592">
                  <c:v>1.6514568727982499</c:v>
                </c:pt>
                <c:pt idx="593">
                  <c:v>0.67365033720255796</c:v>
                </c:pt>
                <c:pt idx="594">
                  <c:v>0.25268607258506398</c:v>
                </c:pt>
                <c:pt idx="595">
                  <c:v>0.48408860746022597</c:v>
                </c:pt>
                <c:pt idx="596">
                  <c:v>0.118067745446657</c:v>
                </c:pt>
                <c:pt idx="597">
                  <c:v>-0.36623436295508699</c:v>
                </c:pt>
                <c:pt idx="598">
                  <c:v>-0.60289030271539201</c:v>
                </c:pt>
                <c:pt idx="599">
                  <c:v>0.187186582126914</c:v>
                </c:pt>
                <c:pt idx="600">
                  <c:v>1.01538038937662</c:v>
                </c:pt>
                <c:pt idx="601">
                  <c:v>1.2052427759914199</c:v>
                </c:pt>
                <c:pt idx="602">
                  <c:v>1.3468215806491399</c:v>
                </c:pt>
                <c:pt idx="603">
                  <c:v>1.90387685650712</c:v>
                </c:pt>
                <c:pt idx="604">
                  <c:v>1.84472657595192</c:v>
                </c:pt>
                <c:pt idx="605">
                  <c:v>1.6281228787043001</c:v>
                </c:pt>
                <c:pt idx="606">
                  <c:v>0.49983355654661199</c:v>
                </c:pt>
                <c:pt idx="607">
                  <c:v>0.64486246189930396</c:v>
                </c:pt>
                <c:pt idx="608">
                  <c:v>-0.230398302013715</c:v>
                </c:pt>
                <c:pt idx="609">
                  <c:v>-0.33949476961845299</c:v>
                </c:pt>
                <c:pt idx="610">
                  <c:v>0.21463361604632999</c:v>
                </c:pt>
                <c:pt idx="611">
                  <c:v>9.1905754987327407E-2</c:v>
                </c:pt>
                <c:pt idx="612">
                  <c:v>1.02429311192872</c:v>
                </c:pt>
                <c:pt idx="613">
                  <c:v>0.65344006780964203</c:v>
                </c:pt>
                <c:pt idx="614">
                  <c:v>0.63704804486896704</c:v>
                </c:pt>
                <c:pt idx="615">
                  <c:v>0.77349907497702097</c:v>
                </c:pt>
                <c:pt idx="616">
                  <c:v>0.65396108212079596</c:v>
                </c:pt>
                <c:pt idx="617">
                  <c:v>1.50644372726939</c:v>
                </c:pt>
                <c:pt idx="618">
                  <c:v>1.1425605859593699</c:v>
                </c:pt>
                <c:pt idx="619">
                  <c:v>1.3636495209270101</c:v>
                </c:pt>
                <c:pt idx="620">
                  <c:v>1.38841468982281</c:v>
                </c:pt>
                <c:pt idx="621">
                  <c:v>1.1516883876978501</c:v>
                </c:pt>
                <c:pt idx="622">
                  <c:v>0.87558441903844597</c:v>
                </c:pt>
                <c:pt idx="623">
                  <c:v>0.19067090043549101</c:v>
                </c:pt>
                <c:pt idx="624">
                  <c:v>-0.18229606308605201</c:v>
                </c:pt>
                <c:pt idx="625">
                  <c:v>1.1997872789135E-2</c:v>
                </c:pt>
                <c:pt idx="626">
                  <c:v>0.32645161084674001</c:v>
                </c:pt>
                <c:pt idx="627">
                  <c:v>0.37861679355401301</c:v>
                </c:pt>
                <c:pt idx="628">
                  <c:v>0.494673356246218</c:v>
                </c:pt>
                <c:pt idx="629">
                  <c:v>0.638921106207893</c:v>
                </c:pt>
                <c:pt idx="630">
                  <c:v>0.98404635349705705</c:v>
                </c:pt>
                <c:pt idx="631">
                  <c:v>0.924426512407999</c:v>
                </c:pt>
                <c:pt idx="632">
                  <c:v>0.62458065956881004</c:v>
                </c:pt>
                <c:pt idx="633">
                  <c:v>0.43497607059280102</c:v>
                </c:pt>
                <c:pt idx="634">
                  <c:v>0.66896207856699297</c:v>
                </c:pt>
                <c:pt idx="635">
                  <c:v>-0.98097398152773196</c:v>
                </c:pt>
                <c:pt idx="636">
                  <c:v>-1.5481188561560499</c:v>
                </c:pt>
                <c:pt idx="637">
                  <c:v>-1.95589893618091</c:v>
                </c:pt>
                <c:pt idx="638">
                  <c:v>-1.3955082813198301</c:v>
                </c:pt>
                <c:pt idx="639">
                  <c:v>-1.2961535024603701</c:v>
                </c:pt>
                <c:pt idx="640">
                  <c:v>-1.63841461511371</c:v>
                </c:pt>
                <c:pt idx="641">
                  <c:v>-1.1673894337708</c:v>
                </c:pt>
                <c:pt idx="642">
                  <c:v>-0.86211198160082703</c:v>
                </c:pt>
                <c:pt idx="643">
                  <c:v>-0.37295038329839902</c:v>
                </c:pt>
                <c:pt idx="644">
                  <c:v>-0.56839418205779801</c:v>
                </c:pt>
                <c:pt idx="645">
                  <c:v>-1.96966501699504</c:v>
                </c:pt>
                <c:pt idx="646">
                  <c:v>-1.2114021608144601</c:v>
                </c:pt>
                <c:pt idx="647">
                  <c:v>-0.74699305932122695</c:v>
                </c:pt>
              </c:numCache>
            </c:numRef>
          </c:val>
          <c:smooth val="0"/>
          <c:extLst>
            <c:ext xmlns:c16="http://schemas.microsoft.com/office/drawing/2014/chart" uri="{C3380CC4-5D6E-409C-BE32-E72D297353CC}">
              <c16:uniqueId val="{00000002-1938-401C-B453-367AC27BDC2E}"/>
            </c:ext>
          </c:extLst>
        </c:ser>
        <c:dLbls>
          <c:showLegendKey val="0"/>
          <c:showVal val="0"/>
          <c:showCatName val="0"/>
          <c:showSerName val="0"/>
          <c:showPercent val="0"/>
          <c:showBubbleSize val="0"/>
        </c:dLbls>
        <c:smooth val="0"/>
        <c:axId val="189332384"/>
        <c:axId val="189332776"/>
      </c:lineChart>
      <c:catAx>
        <c:axId val="18933238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332776"/>
        <c:crosses val="autoZero"/>
        <c:auto val="1"/>
        <c:lblAlgn val="ctr"/>
        <c:lblOffset val="100"/>
        <c:noMultiLvlLbl val="0"/>
      </c:catAx>
      <c:valAx>
        <c:axId val="18933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SPI 6</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3323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1734811477177264E-2"/>
          <c:y val="5.0925925925925923E-2"/>
          <c:w val="0.92481021317094569"/>
          <c:h val="0.7096668124817731"/>
        </c:manualLayout>
      </c:layout>
      <c:lineChart>
        <c:grouping val="standard"/>
        <c:varyColors val="0"/>
        <c:ser>
          <c:idx val="0"/>
          <c:order val="0"/>
          <c:tx>
            <c:strRef>
              <c:f>'[SPI para os muncípios da Bacia do Rio Jundiaí.xlsx]Planilha1'!$B$14</c:f>
              <c:strCache>
                <c:ptCount val="1"/>
                <c:pt idx="0">
                  <c:v>Extremamente chuvoso</c:v>
                </c:pt>
              </c:strCache>
            </c:strRef>
          </c:tx>
          <c:spPr>
            <a:ln w="28575" cap="rnd">
              <a:solidFill>
                <a:srgbClr val="0070C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Jundiaí.xlsx]Planilha1'!$C$14:$XZ$14</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0-B7D3-4E6E-BE68-FFD295FF97C8}"/>
            </c:ext>
          </c:extLst>
        </c:ser>
        <c:ser>
          <c:idx val="3"/>
          <c:order val="1"/>
          <c:tx>
            <c:strRef>
              <c:f>'[SPI para os muncípios da Bacia do Rio Jundiaí.xlsx]Planilha1'!$B$15</c:f>
              <c:strCache>
                <c:ptCount val="1"/>
                <c:pt idx="0">
                  <c:v>Extremamente seco</c:v>
                </c:pt>
              </c:strCache>
            </c:strRef>
          </c:tx>
          <c:spPr>
            <a:ln w="28575" cap="rnd">
              <a:solidFill>
                <a:srgbClr val="C0000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Jundiaí.xlsx]Planilha1'!$C$15:$XZ$15</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1-B7D3-4E6E-BE68-FFD295FF97C8}"/>
            </c:ext>
          </c:extLst>
        </c:ser>
        <c:ser>
          <c:idx val="4"/>
          <c:order val="2"/>
          <c:tx>
            <c:strRef>
              <c:f>'[SPI para os muncípios da Bacia do Rio Jundiaí.xlsx]Planilha1'!$B$5</c:f>
              <c:strCache>
                <c:ptCount val="1"/>
                <c:pt idx="0">
                  <c:v>spi12</c:v>
                </c:pt>
              </c:strCache>
            </c:strRef>
          </c:tx>
          <c:spPr>
            <a:ln w="12700" cap="rnd">
              <a:solidFill>
                <a:schemeClr val="tx1"/>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Jundiaí.xlsx]Planilha1'!$C$5:$XZ$5</c:f>
              <c:numCache>
                <c:formatCode>_(* #,##0.00_);_(* \(#,##0.00\);_(* "-"??_);_(@_)</c:formatCode>
                <c:ptCount val="648"/>
                <c:pt idx="0">
                  <c:v>0</c:v>
                </c:pt>
                <c:pt idx="1">
                  <c:v>0</c:v>
                </c:pt>
                <c:pt idx="2">
                  <c:v>0</c:v>
                </c:pt>
                <c:pt idx="3">
                  <c:v>0</c:v>
                </c:pt>
                <c:pt idx="4">
                  <c:v>0</c:v>
                </c:pt>
                <c:pt idx="5">
                  <c:v>0</c:v>
                </c:pt>
                <c:pt idx="6">
                  <c:v>0</c:v>
                </c:pt>
                <c:pt idx="7">
                  <c:v>0</c:v>
                </c:pt>
                <c:pt idx="8">
                  <c:v>0</c:v>
                </c:pt>
                <c:pt idx="9">
                  <c:v>0</c:v>
                </c:pt>
                <c:pt idx="10">
                  <c:v>0</c:v>
                </c:pt>
                <c:pt idx="11">
                  <c:v>-1.68273582155683</c:v>
                </c:pt>
                <c:pt idx="12">
                  <c:v>-1.7238020867825199</c:v>
                </c:pt>
                <c:pt idx="13">
                  <c:v>-1.7193905106035099</c:v>
                </c:pt>
                <c:pt idx="14">
                  <c:v>-1.13717442163266</c:v>
                </c:pt>
                <c:pt idx="15">
                  <c:v>-1.4927539310965601</c:v>
                </c:pt>
                <c:pt idx="16">
                  <c:v>-1.6143565455619899</c:v>
                </c:pt>
                <c:pt idx="17">
                  <c:v>-1.42363958232432</c:v>
                </c:pt>
                <c:pt idx="18">
                  <c:v>-1.3292737971056501</c:v>
                </c:pt>
                <c:pt idx="19">
                  <c:v>-1.16527164648874</c:v>
                </c:pt>
                <c:pt idx="20">
                  <c:v>-0.92753132663051896</c:v>
                </c:pt>
                <c:pt idx="21">
                  <c:v>-9.5044945126306901E-2</c:v>
                </c:pt>
                <c:pt idx="22">
                  <c:v>-0.333372056656277</c:v>
                </c:pt>
                <c:pt idx="23">
                  <c:v>7.6742037943403396E-2</c:v>
                </c:pt>
                <c:pt idx="24">
                  <c:v>0.367958333658156</c:v>
                </c:pt>
                <c:pt idx="25">
                  <c:v>0.142002353544362</c:v>
                </c:pt>
                <c:pt idx="26">
                  <c:v>-0.61617645928898002</c:v>
                </c:pt>
                <c:pt idx="27">
                  <c:v>-0.618392311765111</c:v>
                </c:pt>
                <c:pt idx="28">
                  <c:v>-0.70510033090594904</c:v>
                </c:pt>
                <c:pt idx="29">
                  <c:v>-0.77782365353479099</c:v>
                </c:pt>
                <c:pt idx="30">
                  <c:v>-0.95024352142762303</c:v>
                </c:pt>
                <c:pt idx="31">
                  <c:v>-1.2145764408333</c:v>
                </c:pt>
                <c:pt idx="32">
                  <c:v>-1.2884093136377801</c:v>
                </c:pt>
                <c:pt idx="33">
                  <c:v>-2.01848489690836</c:v>
                </c:pt>
                <c:pt idx="34">
                  <c:v>-1.9924159386667799</c:v>
                </c:pt>
                <c:pt idx="35">
                  <c:v>-3.0319565300609899</c:v>
                </c:pt>
                <c:pt idx="36">
                  <c:v>-3.5036668033654199</c:v>
                </c:pt>
                <c:pt idx="37">
                  <c:v>-3.0862448304414198</c:v>
                </c:pt>
                <c:pt idx="38">
                  <c:v>-3.1536104857868299</c:v>
                </c:pt>
                <c:pt idx="39">
                  <c:v>-2.8846137555284699</c:v>
                </c:pt>
                <c:pt idx="40">
                  <c:v>-2.6484689665583301</c:v>
                </c:pt>
                <c:pt idx="41">
                  <c:v>-2.34571524518923</c:v>
                </c:pt>
                <c:pt idx="42">
                  <c:v>-2.1142120288792898</c:v>
                </c:pt>
                <c:pt idx="43">
                  <c:v>-2.0683658573958899</c:v>
                </c:pt>
                <c:pt idx="44">
                  <c:v>-1.4802763751967001</c:v>
                </c:pt>
                <c:pt idx="45">
                  <c:v>-1.4698866337380301</c:v>
                </c:pt>
                <c:pt idx="46">
                  <c:v>-1.8252115079718401</c:v>
                </c:pt>
                <c:pt idx="47">
                  <c:v>-0.67828688356295697</c:v>
                </c:pt>
                <c:pt idx="48">
                  <c:v>9.4395518746078197E-2</c:v>
                </c:pt>
                <c:pt idx="49">
                  <c:v>-6.0157633460003697E-2</c:v>
                </c:pt>
                <c:pt idx="50">
                  <c:v>0.55957302818224997</c:v>
                </c:pt>
                <c:pt idx="51">
                  <c:v>0.61945999103101801</c:v>
                </c:pt>
                <c:pt idx="52">
                  <c:v>0.70084399792555296</c:v>
                </c:pt>
                <c:pt idx="53">
                  <c:v>0.63942146756070894</c:v>
                </c:pt>
                <c:pt idx="54">
                  <c:v>0.65956237864798695</c:v>
                </c:pt>
                <c:pt idx="55">
                  <c:v>0.62993297509218404</c:v>
                </c:pt>
                <c:pt idx="56">
                  <c:v>0.48273674081552298</c:v>
                </c:pt>
                <c:pt idx="57">
                  <c:v>0.65858259617063097</c:v>
                </c:pt>
                <c:pt idx="58">
                  <c:v>0.96487249194580804</c:v>
                </c:pt>
                <c:pt idx="59">
                  <c:v>1.05474697295043</c:v>
                </c:pt>
                <c:pt idx="60">
                  <c:v>0.59849402719768996</c:v>
                </c:pt>
                <c:pt idx="61">
                  <c:v>0.48981535315519098</c:v>
                </c:pt>
                <c:pt idx="62">
                  <c:v>0.491339912716385</c:v>
                </c:pt>
                <c:pt idx="63">
                  <c:v>0.287985050794687</c:v>
                </c:pt>
                <c:pt idx="64">
                  <c:v>0.202247675625081</c:v>
                </c:pt>
                <c:pt idx="65">
                  <c:v>0.115439585753247</c:v>
                </c:pt>
                <c:pt idx="66">
                  <c:v>-6.4881312862342902E-2</c:v>
                </c:pt>
                <c:pt idx="67">
                  <c:v>2.28656792595037E-2</c:v>
                </c:pt>
                <c:pt idx="68">
                  <c:v>6.2907573845129003E-2</c:v>
                </c:pt>
                <c:pt idx="69">
                  <c:v>-4.9882362728962099E-2</c:v>
                </c:pt>
                <c:pt idx="70">
                  <c:v>-0.29686553299417701</c:v>
                </c:pt>
                <c:pt idx="71">
                  <c:v>-0.33354387104192601</c:v>
                </c:pt>
                <c:pt idx="72">
                  <c:v>0.146760409990113</c:v>
                </c:pt>
                <c:pt idx="73">
                  <c:v>-0.14318116286890401</c:v>
                </c:pt>
                <c:pt idx="74">
                  <c:v>-0.34422930269611601</c:v>
                </c:pt>
                <c:pt idx="75">
                  <c:v>-0.35392775867079002</c:v>
                </c:pt>
                <c:pt idx="76">
                  <c:v>-0.44508605543928698</c:v>
                </c:pt>
                <c:pt idx="77">
                  <c:v>-5.0058420345625902E-2</c:v>
                </c:pt>
                <c:pt idx="78">
                  <c:v>2.4620489657025499E-2</c:v>
                </c:pt>
                <c:pt idx="79">
                  <c:v>-0.130079767908239</c:v>
                </c:pt>
                <c:pt idx="80">
                  <c:v>-6.6743973584079005E-2</c:v>
                </c:pt>
                <c:pt idx="81">
                  <c:v>-3.04519426465822E-2</c:v>
                </c:pt>
                <c:pt idx="82">
                  <c:v>0.36188210450035602</c:v>
                </c:pt>
                <c:pt idx="83">
                  <c:v>-0.12777274995319701</c:v>
                </c:pt>
                <c:pt idx="84">
                  <c:v>-0.50966948176684301</c:v>
                </c:pt>
                <c:pt idx="85">
                  <c:v>-0.53682399951896198</c:v>
                </c:pt>
                <c:pt idx="86">
                  <c:v>-0.61721067365775795</c:v>
                </c:pt>
                <c:pt idx="87">
                  <c:v>-0.50488722276472797</c:v>
                </c:pt>
                <c:pt idx="88">
                  <c:v>-0.44102452308247803</c:v>
                </c:pt>
                <c:pt idx="89">
                  <c:v>-0.65257033694213096</c:v>
                </c:pt>
                <c:pt idx="90">
                  <c:v>-0.80781030913944496</c:v>
                </c:pt>
                <c:pt idx="91">
                  <c:v>-0.62450585543374204</c:v>
                </c:pt>
                <c:pt idx="92">
                  <c:v>-0.90067731590657696</c:v>
                </c:pt>
                <c:pt idx="93">
                  <c:v>-1.17900815339127</c:v>
                </c:pt>
                <c:pt idx="94">
                  <c:v>-1.9399846332638799</c:v>
                </c:pt>
                <c:pt idx="95">
                  <c:v>-1.9214122315517801</c:v>
                </c:pt>
                <c:pt idx="96">
                  <c:v>-2.0847583849740499</c:v>
                </c:pt>
                <c:pt idx="97">
                  <c:v>-2.52464770012363</c:v>
                </c:pt>
                <c:pt idx="98">
                  <c:v>-2.7043327737124998</c:v>
                </c:pt>
                <c:pt idx="99">
                  <c:v>-2.5173535926653101</c:v>
                </c:pt>
                <c:pt idx="100">
                  <c:v>-2.47824917356786</c:v>
                </c:pt>
                <c:pt idx="101">
                  <c:v>-2.2784808139492898</c:v>
                </c:pt>
                <c:pt idx="102">
                  <c:v>-2.3586991423069601</c:v>
                </c:pt>
                <c:pt idx="103">
                  <c:v>-2.5699710635339601</c:v>
                </c:pt>
                <c:pt idx="104">
                  <c:v>-2.2428157252139602</c:v>
                </c:pt>
                <c:pt idx="105">
                  <c:v>-1.86372279496768</c:v>
                </c:pt>
                <c:pt idx="106">
                  <c:v>-1.11648187854876</c:v>
                </c:pt>
                <c:pt idx="107">
                  <c:v>-1.210509019616</c:v>
                </c:pt>
                <c:pt idx="108">
                  <c:v>-0.34331563491316502</c:v>
                </c:pt>
                <c:pt idx="109">
                  <c:v>0.80466370119167896</c:v>
                </c:pt>
                <c:pt idx="110">
                  <c:v>0.88544257171104601</c:v>
                </c:pt>
                <c:pt idx="111">
                  <c:v>0.69133649134132702</c:v>
                </c:pt>
                <c:pt idx="112">
                  <c:v>0.77560501941285398</c:v>
                </c:pt>
                <c:pt idx="113">
                  <c:v>0.79479900307300999</c:v>
                </c:pt>
                <c:pt idx="114">
                  <c:v>0.90306030719298003</c:v>
                </c:pt>
                <c:pt idx="115">
                  <c:v>1.15130140818439</c:v>
                </c:pt>
                <c:pt idx="116">
                  <c:v>1.2688420704996799</c:v>
                </c:pt>
                <c:pt idx="117">
                  <c:v>1.0411148846232801</c:v>
                </c:pt>
                <c:pt idx="118">
                  <c:v>0.58254099477032895</c:v>
                </c:pt>
                <c:pt idx="119">
                  <c:v>0.91194233882171805</c:v>
                </c:pt>
                <c:pt idx="120">
                  <c:v>4.1149839050225602E-2</c:v>
                </c:pt>
                <c:pt idx="121">
                  <c:v>-1.1103095789258099</c:v>
                </c:pt>
                <c:pt idx="122">
                  <c:v>-0.682761824308597</c:v>
                </c:pt>
                <c:pt idx="123">
                  <c:v>-0.50732902421548098</c:v>
                </c:pt>
                <c:pt idx="124">
                  <c:v>-0.56592795418022701</c:v>
                </c:pt>
                <c:pt idx="125">
                  <c:v>-0.26703330944414</c:v>
                </c:pt>
                <c:pt idx="126">
                  <c:v>-0.22819786574678499</c:v>
                </c:pt>
                <c:pt idx="127">
                  <c:v>-0.54658862974325095</c:v>
                </c:pt>
                <c:pt idx="128">
                  <c:v>-0.70603060088659098</c:v>
                </c:pt>
                <c:pt idx="129">
                  <c:v>-0.39922559873406799</c:v>
                </c:pt>
                <c:pt idx="130">
                  <c:v>-0.46086799815719998</c:v>
                </c:pt>
                <c:pt idx="131">
                  <c:v>-0.48586085712701998</c:v>
                </c:pt>
                <c:pt idx="132">
                  <c:v>0.29332013490508702</c:v>
                </c:pt>
                <c:pt idx="133">
                  <c:v>0.66667009712269198</c:v>
                </c:pt>
                <c:pt idx="134">
                  <c:v>0.114677164323108</c:v>
                </c:pt>
                <c:pt idx="135">
                  <c:v>7.1334949938922601E-2</c:v>
                </c:pt>
                <c:pt idx="136">
                  <c:v>-4.1635253904502099E-3</c:v>
                </c:pt>
                <c:pt idx="137">
                  <c:v>-0.44294849806655701</c:v>
                </c:pt>
                <c:pt idx="138">
                  <c:v>-0.22148168609211999</c:v>
                </c:pt>
                <c:pt idx="139">
                  <c:v>-3.1871023255465099E-2</c:v>
                </c:pt>
                <c:pt idx="140">
                  <c:v>0.100595442517335</c:v>
                </c:pt>
                <c:pt idx="141">
                  <c:v>0.22700969951236599</c:v>
                </c:pt>
                <c:pt idx="142">
                  <c:v>0.431966103667761</c:v>
                </c:pt>
                <c:pt idx="143">
                  <c:v>0.22001803657968699</c:v>
                </c:pt>
                <c:pt idx="144">
                  <c:v>-0.21849546811690901</c:v>
                </c:pt>
                <c:pt idx="145">
                  <c:v>-0.47853987340169202</c:v>
                </c:pt>
                <c:pt idx="146">
                  <c:v>-0.29407418049515799</c:v>
                </c:pt>
                <c:pt idx="147">
                  <c:v>-6.7308005801973395E-2</c:v>
                </c:pt>
                <c:pt idx="148">
                  <c:v>5.1361181139475E-2</c:v>
                </c:pt>
                <c:pt idx="149">
                  <c:v>0.21893399698736299</c:v>
                </c:pt>
                <c:pt idx="150">
                  <c:v>0.100628794880329</c:v>
                </c:pt>
                <c:pt idx="151">
                  <c:v>-3.9217548530601602E-2</c:v>
                </c:pt>
                <c:pt idx="152">
                  <c:v>-0.110833584572859</c:v>
                </c:pt>
                <c:pt idx="153">
                  <c:v>-0.386974559708815</c:v>
                </c:pt>
                <c:pt idx="154">
                  <c:v>-0.39132303741213997</c:v>
                </c:pt>
                <c:pt idx="155">
                  <c:v>0.30421626828467901</c:v>
                </c:pt>
                <c:pt idx="156">
                  <c:v>0.48438157960926997</c:v>
                </c:pt>
                <c:pt idx="157">
                  <c:v>0.20233335497713301</c:v>
                </c:pt>
                <c:pt idx="158">
                  <c:v>0.61588552628997795</c:v>
                </c:pt>
                <c:pt idx="159">
                  <c:v>0.40125543423619298</c:v>
                </c:pt>
                <c:pt idx="160">
                  <c:v>0.213669040402162</c:v>
                </c:pt>
                <c:pt idx="161">
                  <c:v>0.56760160272090099</c:v>
                </c:pt>
                <c:pt idx="162">
                  <c:v>0.31933182144118299</c:v>
                </c:pt>
                <c:pt idx="163">
                  <c:v>0.22361405858981601</c:v>
                </c:pt>
                <c:pt idx="164">
                  <c:v>0.11005195337804601</c:v>
                </c:pt>
                <c:pt idx="165">
                  <c:v>9.2056411196354396E-2</c:v>
                </c:pt>
                <c:pt idx="166">
                  <c:v>0.13073162267337099</c:v>
                </c:pt>
                <c:pt idx="167">
                  <c:v>-4.0704462775892597E-2</c:v>
                </c:pt>
                <c:pt idx="168">
                  <c:v>-0.46900390050241902</c:v>
                </c:pt>
                <c:pt idx="169">
                  <c:v>0.48803837716543103</c:v>
                </c:pt>
                <c:pt idx="170">
                  <c:v>-8.4250615078820507E-2</c:v>
                </c:pt>
                <c:pt idx="171">
                  <c:v>-0.20232820946063701</c:v>
                </c:pt>
                <c:pt idx="172">
                  <c:v>-0.12528102973683</c:v>
                </c:pt>
                <c:pt idx="173">
                  <c:v>-0.66900522958094599</c:v>
                </c:pt>
                <c:pt idx="174">
                  <c:v>-0.477794651093222</c:v>
                </c:pt>
                <c:pt idx="175">
                  <c:v>-0.49490473771839399</c:v>
                </c:pt>
                <c:pt idx="176">
                  <c:v>-0.50301132896633105</c:v>
                </c:pt>
                <c:pt idx="177">
                  <c:v>-0.43114851268687199</c:v>
                </c:pt>
                <c:pt idx="178">
                  <c:v>-0.156770000493241</c:v>
                </c:pt>
                <c:pt idx="179">
                  <c:v>-8.0207647274496099E-2</c:v>
                </c:pt>
                <c:pt idx="180">
                  <c:v>-1.03106207416818E-3</c:v>
                </c:pt>
                <c:pt idx="181">
                  <c:v>-0.21622235293570899</c:v>
                </c:pt>
                <c:pt idx="182">
                  <c:v>2.5315011117892399E-2</c:v>
                </c:pt>
                <c:pt idx="183">
                  <c:v>0.55874581479451801</c:v>
                </c:pt>
                <c:pt idx="184">
                  <c:v>1.04188000518343</c:v>
                </c:pt>
                <c:pt idx="185">
                  <c:v>1.23162672745431</c:v>
                </c:pt>
                <c:pt idx="186">
                  <c:v>1.6483146801352699</c:v>
                </c:pt>
                <c:pt idx="187">
                  <c:v>2.1239737225841102</c:v>
                </c:pt>
                <c:pt idx="188">
                  <c:v>2.4766122684801299</c:v>
                </c:pt>
                <c:pt idx="189">
                  <c:v>2.4433547705459899</c:v>
                </c:pt>
                <c:pt idx="190">
                  <c:v>2.2373315619258598</c:v>
                </c:pt>
                <c:pt idx="191">
                  <c:v>1.9411606989106001</c:v>
                </c:pt>
                <c:pt idx="192">
                  <c:v>2.06868497281646</c:v>
                </c:pt>
                <c:pt idx="193">
                  <c:v>1.6256095425678501</c:v>
                </c:pt>
                <c:pt idx="194">
                  <c:v>1.5940027064119</c:v>
                </c:pt>
                <c:pt idx="195">
                  <c:v>1.46452175574484</c:v>
                </c:pt>
                <c:pt idx="196">
                  <c:v>1.0288398275555499</c:v>
                </c:pt>
                <c:pt idx="197">
                  <c:v>0.85556893469977102</c:v>
                </c:pt>
                <c:pt idx="198">
                  <c:v>0.29779367131276502</c:v>
                </c:pt>
                <c:pt idx="199">
                  <c:v>-0.16219316911345799</c:v>
                </c:pt>
                <c:pt idx="200">
                  <c:v>-0.38199883315932298</c:v>
                </c:pt>
                <c:pt idx="201">
                  <c:v>-0.56142181946401104</c:v>
                </c:pt>
                <c:pt idx="202">
                  <c:v>-0.35550771481959498</c:v>
                </c:pt>
                <c:pt idx="203">
                  <c:v>0.251314968603431</c:v>
                </c:pt>
                <c:pt idx="204">
                  <c:v>-0.37321351504974698</c:v>
                </c:pt>
                <c:pt idx="205">
                  <c:v>-0.226114348805009</c:v>
                </c:pt>
                <c:pt idx="206">
                  <c:v>-0.25322304106766702</c:v>
                </c:pt>
                <c:pt idx="207">
                  <c:v>-0.74573012598882504</c:v>
                </c:pt>
                <c:pt idx="208">
                  <c:v>-0.485261020559899</c:v>
                </c:pt>
                <c:pt idx="209">
                  <c:v>-0.35307645690315098</c:v>
                </c:pt>
                <c:pt idx="210">
                  <c:v>-3.7202927459540902E-2</c:v>
                </c:pt>
                <c:pt idx="211">
                  <c:v>-0.10382901100094299</c:v>
                </c:pt>
                <c:pt idx="212">
                  <c:v>-0.45349518017083901</c:v>
                </c:pt>
                <c:pt idx="213">
                  <c:v>-0.33347254431636603</c:v>
                </c:pt>
                <c:pt idx="214">
                  <c:v>0.118488999874048</c:v>
                </c:pt>
                <c:pt idx="215">
                  <c:v>-0.237198861126418</c:v>
                </c:pt>
                <c:pt idx="216">
                  <c:v>-0.28037532748105298</c:v>
                </c:pt>
                <c:pt idx="217">
                  <c:v>-0.22738807356370699</c:v>
                </c:pt>
                <c:pt idx="218">
                  <c:v>-0.32347706390276898</c:v>
                </c:pt>
                <c:pt idx="219">
                  <c:v>-5.70074226739479E-2</c:v>
                </c:pt>
                <c:pt idx="220">
                  <c:v>-1.4063618337225799E-2</c:v>
                </c:pt>
                <c:pt idx="221">
                  <c:v>-0.242670313068654</c:v>
                </c:pt>
                <c:pt idx="222">
                  <c:v>-0.38614865760527201</c:v>
                </c:pt>
                <c:pt idx="223">
                  <c:v>-6.8359076122895004E-2</c:v>
                </c:pt>
                <c:pt idx="224">
                  <c:v>0.23803964126963401</c:v>
                </c:pt>
                <c:pt idx="225">
                  <c:v>0.45019722176358301</c:v>
                </c:pt>
                <c:pt idx="226">
                  <c:v>-0.13650828557981201</c:v>
                </c:pt>
                <c:pt idx="227">
                  <c:v>-5.4063019643375697E-2</c:v>
                </c:pt>
                <c:pt idx="228">
                  <c:v>0.339432183382819</c:v>
                </c:pt>
                <c:pt idx="229">
                  <c:v>0.48984225110250801</c:v>
                </c:pt>
                <c:pt idx="230">
                  <c:v>0.40349114197026298</c:v>
                </c:pt>
                <c:pt idx="231">
                  <c:v>0.64229629661814502</c:v>
                </c:pt>
                <c:pt idx="232">
                  <c:v>0.32798538924757598</c:v>
                </c:pt>
                <c:pt idx="233">
                  <c:v>0.56276345582920195</c:v>
                </c:pt>
                <c:pt idx="234">
                  <c:v>0.40515539254772498</c:v>
                </c:pt>
                <c:pt idx="235">
                  <c:v>0.22504894746893001</c:v>
                </c:pt>
                <c:pt idx="236">
                  <c:v>-6.2987542556603701E-2</c:v>
                </c:pt>
                <c:pt idx="237">
                  <c:v>-0.39035053967377498</c:v>
                </c:pt>
                <c:pt idx="238">
                  <c:v>-0.35837343896120399</c:v>
                </c:pt>
                <c:pt idx="239">
                  <c:v>0.209796293255402</c:v>
                </c:pt>
                <c:pt idx="240">
                  <c:v>0.20533191589180899</c:v>
                </c:pt>
                <c:pt idx="241">
                  <c:v>-0.14276688292779399</c:v>
                </c:pt>
                <c:pt idx="242">
                  <c:v>-9.4831944795400094E-2</c:v>
                </c:pt>
                <c:pt idx="243">
                  <c:v>-0.51616795287068196</c:v>
                </c:pt>
                <c:pt idx="244">
                  <c:v>-0.47658961479293999</c:v>
                </c:pt>
                <c:pt idx="245">
                  <c:v>-0.47133177189257303</c:v>
                </c:pt>
                <c:pt idx="246">
                  <c:v>-0.49729514274882203</c:v>
                </c:pt>
                <c:pt idx="247">
                  <c:v>-0.67290309928609504</c:v>
                </c:pt>
                <c:pt idx="248">
                  <c:v>-0.83876499392649295</c:v>
                </c:pt>
                <c:pt idx="249">
                  <c:v>-0.32176657083889099</c:v>
                </c:pt>
                <c:pt idx="250">
                  <c:v>-0.16080632197827699</c:v>
                </c:pt>
                <c:pt idx="251">
                  <c:v>-0.90980766525583101</c:v>
                </c:pt>
                <c:pt idx="252">
                  <c:v>-0.70258614537004704</c:v>
                </c:pt>
                <c:pt idx="253">
                  <c:v>-0.248220669407065</c:v>
                </c:pt>
                <c:pt idx="254">
                  <c:v>-0.158828357347367</c:v>
                </c:pt>
                <c:pt idx="255">
                  <c:v>-5.1658372349779998E-2</c:v>
                </c:pt>
                <c:pt idx="256">
                  <c:v>0.129607078414814</c:v>
                </c:pt>
                <c:pt idx="257">
                  <c:v>0.58115414820796596</c:v>
                </c:pt>
                <c:pt idx="258">
                  <c:v>0.68955293092210801</c:v>
                </c:pt>
                <c:pt idx="259">
                  <c:v>0.81006101372494699</c:v>
                </c:pt>
                <c:pt idx="260">
                  <c:v>0.79712860557957199</c:v>
                </c:pt>
                <c:pt idx="261">
                  <c:v>0.85564759296477899</c:v>
                </c:pt>
                <c:pt idx="262">
                  <c:v>0.79840981314441295</c:v>
                </c:pt>
                <c:pt idx="263">
                  <c:v>1.52373627021178</c:v>
                </c:pt>
                <c:pt idx="264">
                  <c:v>1.4202472484275599</c:v>
                </c:pt>
                <c:pt idx="265">
                  <c:v>1.6940330933957799</c:v>
                </c:pt>
                <c:pt idx="266">
                  <c:v>2.0164475842415199</c:v>
                </c:pt>
                <c:pt idx="267">
                  <c:v>2.39217885400855</c:v>
                </c:pt>
                <c:pt idx="268">
                  <c:v>2.9500185455684198</c:v>
                </c:pt>
                <c:pt idx="269">
                  <c:v>2.9448405963081798</c:v>
                </c:pt>
                <c:pt idx="270">
                  <c:v>3.00815364490072</c:v>
                </c:pt>
                <c:pt idx="271">
                  <c:v>3.0262220997332401</c:v>
                </c:pt>
                <c:pt idx="272">
                  <c:v>3.5092737418466098</c:v>
                </c:pt>
                <c:pt idx="273">
                  <c:v>3.3317808058593399</c:v>
                </c:pt>
                <c:pt idx="274">
                  <c:v>3.4399917014830299</c:v>
                </c:pt>
                <c:pt idx="275">
                  <c:v>2.8232624949732998</c:v>
                </c:pt>
                <c:pt idx="276">
                  <c:v>2.39711259239228</c:v>
                </c:pt>
                <c:pt idx="277">
                  <c:v>1.99642043159834</c:v>
                </c:pt>
                <c:pt idx="278">
                  <c:v>1.4132854020218999</c:v>
                </c:pt>
                <c:pt idx="279">
                  <c:v>1.0577294478648001</c:v>
                </c:pt>
                <c:pt idx="280">
                  <c:v>0.41868520553997601</c:v>
                </c:pt>
                <c:pt idx="281">
                  <c:v>-0.57682840735873697</c:v>
                </c:pt>
                <c:pt idx="282">
                  <c:v>-0.71413992257537895</c:v>
                </c:pt>
                <c:pt idx="283">
                  <c:v>-0.26725456278235299</c:v>
                </c:pt>
                <c:pt idx="284">
                  <c:v>-0.70606589228338801</c:v>
                </c:pt>
                <c:pt idx="285">
                  <c:v>-1.2140360508326999</c:v>
                </c:pt>
                <c:pt idx="286">
                  <c:v>-1.4192115156112199</c:v>
                </c:pt>
                <c:pt idx="287">
                  <c:v>-1.0826121702145799</c:v>
                </c:pt>
                <c:pt idx="288">
                  <c:v>-1.1968016676989</c:v>
                </c:pt>
                <c:pt idx="289">
                  <c:v>-0.74375076411768304</c:v>
                </c:pt>
                <c:pt idx="290">
                  <c:v>-0.186665509579202</c:v>
                </c:pt>
                <c:pt idx="291">
                  <c:v>-0.36886051257972802</c:v>
                </c:pt>
                <c:pt idx="292">
                  <c:v>-0.26060817461656599</c:v>
                </c:pt>
                <c:pt idx="293">
                  <c:v>-0.19142700829164599</c:v>
                </c:pt>
                <c:pt idx="294">
                  <c:v>-0.22015030639652</c:v>
                </c:pt>
                <c:pt idx="295">
                  <c:v>-0.68548543243343696</c:v>
                </c:pt>
                <c:pt idx="296">
                  <c:v>-0.95800394347144902</c:v>
                </c:pt>
                <c:pt idx="297">
                  <c:v>-0.86702476076358104</c:v>
                </c:pt>
                <c:pt idx="298">
                  <c:v>-0.848943296574726</c:v>
                </c:pt>
                <c:pt idx="299">
                  <c:v>-1.28915587075524</c:v>
                </c:pt>
                <c:pt idx="300">
                  <c:v>-1.3340811376433399</c:v>
                </c:pt>
                <c:pt idx="301">
                  <c:v>-1.54802365293585</c:v>
                </c:pt>
                <c:pt idx="302">
                  <c:v>-1.72128580434265</c:v>
                </c:pt>
                <c:pt idx="303">
                  <c:v>-1.5482563034357</c:v>
                </c:pt>
                <c:pt idx="304">
                  <c:v>-1.4919306402047601</c:v>
                </c:pt>
                <c:pt idx="305">
                  <c:v>-1.4438454195430199</c:v>
                </c:pt>
                <c:pt idx="306">
                  <c:v>-1.4055394672242401</c:v>
                </c:pt>
                <c:pt idx="307">
                  <c:v>-0.81998228703169995</c:v>
                </c:pt>
                <c:pt idx="308">
                  <c:v>-0.96914271162028098</c:v>
                </c:pt>
                <c:pt idx="309">
                  <c:v>-0.89202755945666501</c:v>
                </c:pt>
                <c:pt idx="310">
                  <c:v>-0.89381344668205598</c:v>
                </c:pt>
                <c:pt idx="311">
                  <c:v>5.1795766703511797E-2</c:v>
                </c:pt>
                <c:pt idx="312">
                  <c:v>0.756943355496564</c:v>
                </c:pt>
                <c:pt idx="313">
                  <c:v>0.84064314166098497</c:v>
                </c:pt>
                <c:pt idx="314">
                  <c:v>0.73904029221400203</c:v>
                </c:pt>
                <c:pt idx="315">
                  <c:v>0.65575177479337898</c:v>
                </c:pt>
                <c:pt idx="316">
                  <c:v>1.1216078686454201</c:v>
                </c:pt>
                <c:pt idx="317">
                  <c:v>1.5048697883595701</c:v>
                </c:pt>
                <c:pt idx="318">
                  <c:v>1.52097746489286</c:v>
                </c:pt>
                <c:pt idx="319">
                  <c:v>1.0761701243286601</c:v>
                </c:pt>
                <c:pt idx="320">
                  <c:v>1.1519421115977899</c:v>
                </c:pt>
                <c:pt idx="321">
                  <c:v>1.1894839090318801</c:v>
                </c:pt>
                <c:pt idx="322">
                  <c:v>1.0992416290396601</c:v>
                </c:pt>
                <c:pt idx="323">
                  <c:v>0.53871050860281899</c:v>
                </c:pt>
                <c:pt idx="324">
                  <c:v>-2.8599708274328998E-3</c:v>
                </c:pt>
                <c:pt idx="325">
                  <c:v>0.121434752838093</c:v>
                </c:pt>
                <c:pt idx="326">
                  <c:v>0.394521042582614</c:v>
                </c:pt>
                <c:pt idx="327">
                  <c:v>0.58872518385748096</c:v>
                </c:pt>
                <c:pt idx="328">
                  <c:v>0.35828882013702601</c:v>
                </c:pt>
                <c:pt idx="329">
                  <c:v>-1.47966154042316E-3</c:v>
                </c:pt>
                <c:pt idx="330">
                  <c:v>-6.4694789552676907E-2</c:v>
                </c:pt>
                <c:pt idx="331">
                  <c:v>-0.13665137140491301</c:v>
                </c:pt>
                <c:pt idx="332">
                  <c:v>-0.347395710322708</c:v>
                </c:pt>
                <c:pt idx="333">
                  <c:v>7.9475267241845907E-2</c:v>
                </c:pt>
                <c:pt idx="334">
                  <c:v>9.4706200402714005E-2</c:v>
                </c:pt>
                <c:pt idx="335">
                  <c:v>0.248971611970496</c:v>
                </c:pt>
                <c:pt idx="336">
                  <c:v>0.70834973668743395</c:v>
                </c:pt>
                <c:pt idx="337">
                  <c:v>1.1121712830156201</c:v>
                </c:pt>
                <c:pt idx="338">
                  <c:v>0.83289937974763995</c:v>
                </c:pt>
                <c:pt idx="339">
                  <c:v>0.67684468376356999</c:v>
                </c:pt>
                <c:pt idx="340">
                  <c:v>9.5408735589004506E-2</c:v>
                </c:pt>
                <c:pt idx="341">
                  <c:v>6.4685443705680995E-2</c:v>
                </c:pt>
                <c:pt idx="342">
                  <c:v>0.678027678098579</c:v>
                </c:pt>
                <c:pt idx="343">
                  <c:v>0.81138229230789005</c:v>
                </c:pt>
                <c:pt idx="344">
                  <c:v>0.91932528146358705</c:v>
                </c:pt>
                <c:pt idx="345">
                  <c:v>0.497370124418822</c:v>
                </c:pt>
                <c:pt idx="346">
                  <c:v>0.60236456028956997</c:v>
                </c:pt>
                <c:pt idx="347">
                  <c:v>0.46089839391394199</c:v>
                </c:pt>
                <c:pt idx="348">
                  <c:v>7.7114163573461195E-2</c:v>
                </c:pt>
                <c:pt idx="349">
                  <c:v>-0.67591147019114295</c:v>
                </c:pt>
                <c:pt idx="350">
                  <c:v>-0.47328071438981401</c:v>
                </c:pt>
                <c:pt idx="351">
                  <c:v>-0.56922718599463495</c:v>
                </c:pt>
                <c:pt idx="352">
                  <c:v>-0.39869853124112198</c:v>
                </c:pt>
                <c:pt idx="353">
                  <c:v>-0.256387077452151</c:v>
                </c:pt>
                <c:pt idx="354">
                  <c:v>-0.35901674643756998</c:v>
                </c:pt>
                <c:pt idx="355">
                  <c:v>-0.28154609186554302</c:v>
                </c:pt>
                <c:pt idx="356">
                  <c:v>-0.27382794700896601</c:v>
                </c:pt>
                <c:pt idx="357">
                  <c:v>-9.7863188662328696E-2</c:v>
                </c:pt>
                <c:pt idx="358">
                  <c:v>-0.30747014066828499</c:v>
                </c:pt>
                <c:pt idx="359">
                  <c:v>-0.21878756842097899</c:v>
                </c:pt>
                <c:pt idx="360">
                  <c:v>-0.14186265648094201</c:v>
                </c:pt>
                <c:pt idx="361">
                  <c:v>0.240148480435629</c:v>
                </c:pt>
                <c:pt idx="362">
                  <c:v>0.74149293935243199</c:v>
                </c:pt>
                <c:pt idx="363">
                  <c:v>1.0207482950900999</c:v>
                </c:pt>
                <c:pt idx="364">
                  <c:v>0.93863730307878002</c:v>
                </c:pt>
                <c:pt idx="365">
                  <c:v>0.86607581339981399</c:v>
                </c:pt>
                <c:pt idx="366">
                  <c:v>0.47770783541013701</c:v>
                </c:pt>
                <c:pt idx="367">
                  <c:v>0.34153550067848698</c:v>
                </c:pt>
                <c:pt idx="368">
                  <c:v>0.391684592604436</c:v>
                </c:pt>
                <c:pt idx="369">
                  <c:v>0.53903662694600496</c:v>
                </c:pt>
                <c:pt idx="370">
                  <c:v>0.48345424992477698</c:v>
                </c:pt>
                <c:pt idx="371">
                  <c:v>0.78537749524490896</c:v>
                </c:pt>
                <c:pt idx="372">
                  <c:v>0.14228484090864699</c:v>
                </c:pt>
                <c:pt idx="373">
                  <c:v>-0.171969190153136</c:v>
                </c:pt>
                <c:pt idx="374">
                  <c:v>-0.71971723172873303</c:v>
                </c:pt>
                <c:pt idx="375">
                  <c:v>-1.0388705215845799</c:v>
                </c:pt>
                <c:pt idx="376">
                  <c:v>-0.842984348762845</c:v>
                </c:pt>
                <c:pt idx="377">
                  <c:v>-1.0277951585477001</c:v>
                </c:pt>
                <c:pt idx="378">
                  <c:v>-1.0603394639774499</c:v>
                </c:pt>
                <c:pt idx="379">
                  <c:v>-1.0403581978916301</c:v>
                </c:pt>
                <c:pt idx="380">
                  <c:v>-0.78223317079882804</c:v>
                </c:pt>
                <c:pt idx="381">
                  <c:v>-0.65188431748204401</c:v>
                </c:pt>
                <c:pt idx="382">
                  <c:v>-0.14712061595658099</c:v>
                </c:pt>
                <c:pt idx="383">
                  <c:v>-0.52734535184419995</c:v>
                </c:pt>
                <c:pt idx="384">
                  <c:v>1.28841061819993E-2</c:v>
                </c:pt>
                <c:pt idx="385">
                  <c:v>0.45965789617543601</c:v>
                </c:pt>
                <c:pt idx="386">
                  <c:v>3.0855490497094799E-2</c:v>
                </c:pt>
                <c:pt idx="387">
                  <c:v>8.5885471332773397E-2</c:v>
                </c:pt>
                <c:pt idx="388">
                  <c:v>0.241631754195654</c:v>
                </c:pt>
                <c:pt idx="389">
                  <c:v>0.43027019578509401</c:v>
                </c:pt>
                <c:pt idx="390">
                  <c:v>0.361946226222847</c:v>
                </c:pt>
                <c:pt idx="391">
                  <c:v>0.41839201063952902</c:v>
                </c:pt>
                <c:pt idx="392">
                  <c:v>0.65471384398745702</c:v>
                </c:pt>
                <c:pt idx="393">
                  <c:v>0.46165670012224902</c:v>
                </c:pt>
                <c:pt idx="394">
                  <c:v>4.6953642041112797E-2</c:v>
                </c:pt>
                <c:pt idx="395">
                  <c:v>0.26832719729987697</c:v>
                </c:pt>
                <c:pt idx="396">
                  <c:v>0.137235417831265</c:v>
                </c:pt>
                <c:pt idx="397">
                  <c:v>0.13817273756541301</c:v>
                </c:pt>
                <c:pt idx="398">
                  <c:v>0.45774748120353298</c:v>
                </c:pt>
                <c:pt idx="399">
                  <c:v>0.51405460034507899</c:v>
                </c:pt>
                <c:pt idx="400">
                  <c:v>0.30301087917640201</c:v>
                </c:pt>
                <c:pt idx="401">
                  <c:v>0.27636762499352402</c:v>
                </c:pt>
                <c:pt idx="402">
                  <c:v>0.40693252592440499</c:v>
                </c:pt>
                <c:pt idx="403">
                  <c:v>0.24763896769052399</c:v>
                </c:pt>
                <c:pt idx="404">
                  <c:v>-0.51810473574870597</c:v>
                </c:pt>
                <c:pt idx="405">
                  <c:v>-0.52807668905208804</c:v>
                </c:pt>
                <c:pt idx="406">
                  <c:v>-0.41012498854086799</c:v>
                </c:pt>
                <c:pt idx="407">
                  <c:v>-7.2743616754276597E-2</c:v>
                </c:pt>
                <c:pt idx="408">
                  <c:v>8.1987493549159698E-2</c:v>
                </c:pt>
                <c:pt idx="409">
                  <c:v>0.51774506892524197</c:v>
                </c:pt>
                <c:pt idx="410">
                  <c:v>0.77886519591358006</c:v>
                </c:pt>
                <c:pt idx="411">
                  <c:v>0.73758165776147799</c:v>
                </c:pt>
                <c:pt idx="412">
                  <c:v>0.67935795774478802</c:v>
                </c:pt>
                <c:pt idx="413">
                  <c:v>0.59465407837818995</c:v>
                </c:pt>
                <c:pt idx="414">
                  <c:v>0.731006949575569</c:v>
                </c:pt>
                <c:pt idx="415">
                  <c:v>0.75865002884437804</c:v>
                </c:pt>
                <c:pt idx="416">
                  <c:v>0.87377635878548499</c:v>
                </c:pt>
                <c:pt idx="417">
                  <c:v>1.1651177267567601</c:v>
                </c:pt>
                <c:pt idx="418">
                  <c:v>1.0381475568868599</c:v>
                </c:pt>
                <c:pt idx="419">
                  <c:v>0.82368775901017899</c:v>
                </c:pt>
                <c:pt idx="420">
                  <c:v>0.52016807701946999</c:v>
                </c:pt>
                <c:pt idx="421">
                  <c:v>0.18290874203346399</c:v>
                </c:pt>
                <c:pt idx="422">
                  <c:v>0.166444972451018</c:v>
                </c:pt>
                <c:pt idx="423">
                  <c:v>-4.5861307404482798E-2</c:v>
                </c:pt>
                <c:pt idx="424">
                  <c:v>-0.13567892720541899</c:v>
                </c:pt>
                <c:pt idx="425">
                  <c:v>-0.118020579456787</c:v>
                </c:pt>
                <c:pt idx="426">
                  <c:v>-0.42916812468280502</c:v>
                </c:pt>
                <c:pt idx="427">
                  <c:v>-0.34582800842439898</c:v>
                </c:pt>
                <c:pt idx="428">
                  <c:v>5.9206564455992601E-2</c:v>
                </c:pt>
                <c:pt idx="429">
                  <c:v>-2.8835853215368901E-2</c:v>
                </c:pt>
                <c:pt idx="430">
                  <c:v>8.0682466239754197E-2</c:v>
                </c:pt>
                <c:pt idx="431">
                  <c:v>5.7472281566337102E-2</c:v>
                </c:pt>
                <c:pt idx="432">
                  <c:v>0.499805074484171</c:v>
                </c:pt>
                <c:pt idx="433">
                  <c:v>0.35740391757594298</c:v>
                </c:pt>
                <c:pt idx="434">
                  <c:v>-0.37853531665300399</c:v>
                </c:pt>
                <c:pt idx="435">
                  <c:v>-0.266229820185576</c:v>
                </c:pt>
                <c:pt idx="436">
                  <c:v>-5.5747564529789802E-2</c:v>
                </c:pt>
                <c:pt idx="437">
                  <c:v>0.28720475801835799</c:v>
                </c:pt>
                <c:pt idx="438">
                  <c:v>0.32100660998707098</c:v>
                </c:pt>
                <c:pt idx="439">
                  <c:v>0.30487501582287402</c:v>
                </c:pt>
                <c:pt idx="440">
                  <c:v>0.13126468071601999</c:v>
                </c:pt>
                <c:pt idx="441">
                  <c:v>-0.166165648907209</c:v>
                </c:pt>
                <c:pt idx="442">
                  <c:v>0.21675977908096</c:v>
                </c:pt>
                <c:pt idx="443">
                  <c:v>0.24668098695635499</c:v>
                </c:pt>
                <c:pt idx="444">
                  <c:v>-0.28839952102112498</c:v>
                </c:pt>
                <c:pt idx="445">
                  <c:v>-5.7618826237947701E-2</c:v>
                </c:pt>
                <c:pt idx="446">
                  <c:v>0.59453856070862898</c:v>
                </c:pt>
                <c:pt idx="447">
                  <c:v>0.67430051232116195</c:v>
                </c:pt>
                <c:pt idx="448">
                  <c:v>0.83986032384356701</c:v>
                </c:pt>
                <c:pt idx="449">
                  <c:v>0.41663981878985301</c:v>
                </c:pt>
                <c:pt idx="450">
                  <c:v>0.41788838715774201</c:v>
                </c:pt>
                <c:pt idx="451">
                  <c:v>0.45758985015852299</c:v>
                </c:pt>
                <c:pt idx="452">
                  <c:v>0.35765230491269001</c:v>
                </c:pt>
                <c:pt idx="453">
                  <c:v>0.62228178768935805</c:v>
                </c:pt>
                <c:pt idx="454">
                  <c:v>3.61899095689081E-2</c:v>
                </c:pt>
                <c:pt idx="455">
                  <c:v>0.38174706301790701</c:v>
                </c:pt>
                <c:pt idx="456">
                  <c:v>0.78427156357030703</c:v>
                </c:pt>
                <c:pt idx="457">
                  <c:v>0.78377274390288798</c:v>
                </c:pt>
                <c:pt idx="458">
                  <c:v>0.34314909630344698</c:v>
                </c:pt>
                <c:pt idx="459">
                  <c:v>0.18993081765620301</c:v>
                </c:pt>
                <c:pt idx="460">
                  <c:v>-5.7096360193886399E-2</c:v>
                </c:pt>
                <c:pt idx="461">
                  <c:v>0.173306411387562</c:v>
                </c:pt>
                <c:pt idx="462">
                  <c:v>0.17292928837539601</c:v>
                </c:pt>
                <c:pt idx="463">
                  <c:v>4.7679997503089898E-2</c:v>
                </c:pt>
                <c:pt idx="464">
                  <c:v>3.2608853824386198E-2</c:v>
                </c:pt>
                <c:pt idx="465">
                  <c:v>-0.389316912878373</c:v>
                </c:pt>
                <c:pt idx="466">
                  <c:v>-0.343557740999126</c:v>
                </c:pt>
                <c:pt idx="467">
                  <c:v>-1.05626614449348</c:v>
                </c:pt>
                <c:pt idx="468">
                  <c:v>-1.37798537255774</c:v>
                </c:pt>
                <c:pt idx="469">
                  <c:v>-1.63985523341644</c:v>
                </c:pt>
                <c:pt idx="470">
                  <c:v>-1.61128049158958</c:v>
                </c:pt>
                <c:pt idx="471">
                  <c:v>-1.75347148645119</c:v>
                </c:pt>
                <c:pt idx="472">
                  <c:v>-1.9814977218333301</c:v>
                </c:pt>
                <c:pt idx="473">
                  <c:v>-2.1860603598048298</c:v>
                </c:pt>
                <c:pt idx="474">
                  <c:v>-1.92484591623998</c:v>
                </c:pt>
                <c:pt idx="475">
                  <c:v>-1.6194835142716999</c:v>
                </c:pt>
                <c:pt idx="476">
                  <c:v>-1.3229625415009401</c:v>
                </c:pt>
                <c:pt idx="477">
                  <c:v>-1.2497498505673701</c:v>
                </c:pt>
                <c:pt idx="478">
                  <c:v>-0.79975876323476602</c:v>
                </c:pt>
                <c:pt idx="479">
                  <c:v>-0.38165217869989099</c:v>
                </c:pt>
                <c:pt idx="480">
                  <c:v>-0.58104745965427196</c:v>
                </c:pt>
                <c:pt idx="481">
                  <c:v>-0.73262008567815096</c:v>
                </c:pt>
                <c:pt idx="482">
                  <c:v>-0.69520958815635303</c:v>
                </c:pt>
                <c:pt idx="483">
                  <c:v>-0.59052842533495498</c:v>
                </c:pt>
                <c:pt idx="484">
                  <c:v>-0.320670419820619</c:v>
                </c:pt>
                <c:pt idx="485">
                  <c:v>-0.21624534354314701</c:v>
                </c:pt>
                <c:pt idx="486">
                  <c:v>-0.44493862569042603</c:v>
                </c:pt>
                <c:pt idx="487">
                  <c:v>-0.645301188247142</c:v>
                </c:pt>
                <c:pt idx="488">
                  <c:v>-0.790594024411303</c:v>
                </c:pt>
                <c:pt idx="489">
                  <c:v>-0.34742225010942701</c:v>
                </c:pt>
                <c:pt idx="490">
                  <c:v>-0.55790241365792503</c:v>
                </c:pt>
                <c:pt idx="491">
                  <c:v>-0.27309756695087101</c:v>
                </c:pt>
                <c:pt idx="492">
                  <c:v>0.102376153562387</c:v>
                </c:pt>
                <c:pt idx="493">
                  <c:v>5.5765200578268802E-2</c:v>
                </c:pt>
                <c:pt idx="494">
                  <c:v>0.18390407856416999</c:v>
                </c:pt>
                <c:pt idx="495">
                  <c:v>0.1631500283756</c:v>
                </c:pt>
                <c:pt idx="496">
                  <c:v>0.15294730358813999</c:v>
                </c:pt>
                <c:pt idx="497">
                  <c:v>4.4520686550914901E-2</c:v>
                </c:pt>
                <c:pt idx="498">
                  <c:v>-1.66603726698576E-2</c:v>
                </c:pt>
                <c:pt idx="499">
                  <c:v>5.7251614276232599E-2</c:v>
                </c:pt>
                <c:pt idx="500">
                  <c:v>-8.4510754728993696E-3</c:v>
                </c:pt>
                <c:pt idx="501">
                  <c:v>-0.34408171853250202</c:v>
                </c:pt>
                <c:pt idx="502">
                  <c:v>-0.37348181841039002</c:v>
                </c:pt>
                <c:pt idx="503">
                  <c:v>-0.86520444362605797</c:v>
                </c:pt>
                <c:pt idx="504">
                  <c:v>-0.57023773778328402</c:v>
                </c:pt>
                <c:pt idx="505">
                  <c:v>-0.95928289912702802</c:v>
                </c:pt>
                <c:pt idx="506">
                  <c:v>-0.94262513126606795</c:v>
                </c:pt>
                <c:pt idx="507">
                  <c:v>-0.87569971137204505</c:v>
                </c:pt>
                <c:pt idx="508">
                  <c:v>-1.03419939672945</c:v>
                </c:pt>
                <c:pt idx="509">
                  <c:v>-0.93619616190738497</c:v>
                </c:pt>
                <c:pt idx="510">
                  <c:v>-0.86371776697531699</c:v>
                </c:pt>
                <c:pt idx="511">
                  <c:v>-1.0199213569271599</c:v>
                </c:pt>
                <c:pt idx="512">
                  <c:v>-1.0736305438120199</c:v>
                </c:pt>
                <c:pt idx="513">
                  <c:v>-0.97781103774883205</c:v>
                </c:pt>
                <c:pt idx="514">
                  <c:v>-1.0719034438561601</c:v>
                </c:pt>
                <c:pt idx="515">
                  <c:v>-0.83250594314050297</c:v>
                </c:pt>
                <c:pt idx="516">
                  <c:v>-1.40808777739591</c:v>
                </c:pt>
                <c:pt idx="517">
                  <c:v>-1.01198645837524</c:v>
                </c:pt>
                <c:pt idx="518">
                  <c:v>-1.36248720432999</c:v>
                </c:pt>
                <c:pt idx="519">
                  <c:v>-1.10259700808143</c:v>
                </c:pt>
                <c:pt idx="520">
                  <c:v>-0.83147514236452802</c:v>
                </c:pt>
                <c:pt idx="521">
                  <c:v>-0.54603524847857299</c:v>
                </c:pt>
                <c:pt idx="522">
                  <c:v>-0.38251991257059198</c:v>
                </c:pt>
                <c:pt idx="523">
                  <c:v>-0.48977306514225899</c:v>
                </c:pt>
                <c:pt idx="524">
                  <c:v>-0.56224128389790495</c:v>
                </c:pt>
                <c:pt idx="525">
                  <c:v>-0.44141365178114</c:v>
                </c:pt>
                <c:pt idx="526">
                  <c:v>-0.18910767387521299</c:v>
                </c:pt>
                <c:pt idx="527">
                  <c:v>-0.239977122950082</c:v>
                </c:pt>
                <c:pt idx="528">
                  <c:v>-7.54791931463238E-2</c:v>
                </c:pt>
                <c:pt idx="529">
                  <c:v>-0.74363230602308505</c:v>
                </c:pt>
                <c:pt idx="530">
                  <c:v>-0.28035143298398302</c:v>
                </c:pt>
                <c:pt idx="531">
                  <c:v>-0.55608930301806603</c:v>
                </c:pt>
                <c:pt idx="532">
                  <c:v>-0.36293896044419399</c:v>
                </c:pt>
                <c:pt idx="533">
                  <c:v>-0.4310725048972</c:v>
                </c:pt>
                <c:pt idx="534">
                  <c:v>-0.68790457320082599</c:v>
                </c:pt>
                <c:pt idx="535">
                  <c:v>-0.68440192622655605</c:v>
                </c:pt>
                <c:pt idx="536">
                  <c:v>-0.32394855576586501</c:v>
                </c:pt>
                <c:pt idx="537">
                  <c:v>-0.16536066242220601</c:v>
                </c:pt>
                <c:pt idx="538">
                  <c:v>-0.794971308742071</c:v>
                </c:pt>
                <c:pt idx="539">
                  <c:v>-0.52349831522416002</c:v>
                </c:pt>
                <c:pt idx="540">
                  <c:v>-0.52356122213935796</c:v>
                </c:pt>
                <c:pt idx="541">
                  <c:v>1.23548918047134E-2</c:v>
                </c:pt>
                <c:pt idx="542">
                  <c:v>0.25848971489851402</c:v>
                </c:pt>
                <c:pt idx="543">
                  <c:v>0.25218754435916901</c:v>
                </c:pt>
                <c:pt idx="544">
                  <c:v>-0.258959787460805</c:v>
                </c:pt>
                <c:pt idx="545">
                  <c:v>-0.29223650998822298</c:v>
                </c:pt>
                <c:pt idx="546">
                  <c:v>-9.8983665591221806E-2</c:v>
                </c:pt>
                <c:pt idx="547">
                  <c:v>-6.9723674322474699E-2</c:v>
                </c:pt>
                <c:pt idx="548">
                  <c:v>-4.8545963206499197E-2</c:v>
                </c:pt>
                <c:pt idx="549">
                  <c:v>-0.22193789864375099</c:v>
                </c:pt>
                <c:pt idx="550">
                  <c:v>0.22153744772849601</c:v>
                </c:pt>
                <c:pt idx="551">
                  <c:v>0.70182366349640601</c:v>
                </c:pt>
                <c:pt idx="552">
                  <c:v>1.08663456359156</c:v>
                </c:pt>
                <c:pt idx="553">
                  <c:v>0.81779686340972302</c:v>
                </c:pt>
                <c:pt idx="554">
                  <c:v>0.38172194854609898</c:v>
                </c:pt>
                <c:pt idx="555">
                  <c:v>0.53329905192187599</c:v>
                </c:pt>
                <c:pt idx="556">
                  <c:v>0.754224475009455</c:v>
                </c:pt>
                <c:pt idx="557">
                  <c:v>0.767284426648142</c:v>
                </c:pt>
                <c:pt idx="558">
                  <c:v>1.1354326886045301</c:v>
                </c:pt>
                <c:pt idx="559">
                  <c:v>1.1001417501584601</c:v>
                </c:pt>
                <c:pt idx="560">
                  <c:v>0.83277978099635397</c:v>
                </c:pt>
                <c:pt idx="561">
                  <c:v>0.64083987828997002</c:v>
                </c:pt>
                <c:pt idx="562">
                  <c:v>0.55609733987257703</c:v>
                </c:pt>
                <c:pt idx="563">
                  <c:v>0.116300303773386</c:v>
                </c:pt>
                <c:pt idx="564">
                  <c:v>-0.22578144176341899</c:v>
                </c:pt>
                <c:pt idx="565">
                  <c:v>0.13967686968663001</c:v>
                </c:pt>
                <c:pt idx="566">
                  <c:v>0.35810027136795203</c:v>
                </c:pt>
                <c:pt idx="567">
                  <c:v>0.64152554888777902</c:v>
                </c:pt>
                <c:pt idx="568">
                  <c:v>0.683469659887739</c:v>
                </c:pt>
                <c:pt idx="569">
                  <c:v>0.80520887492956905</c:v>
                </c:pt>
                <c:pt idx="570">
                  <c:v>0.17337952410046401</c:v>
                </c:pt>
                <c:pt idx="571">
                  <c:v>0.508523600393047</c:v>
                </c:pt>
                <c:pt idx="572">
                  <c:v>0.50760227037413397</c:v>
                </c:pt>
                <c:pt idx="573">
                  <c:v>0.72400566372410502</c:v>
                </c:pt>
                <c:pt idx="574">
                  <c:v>0.65994700472503598</c:v>
                </c:pt>
                <c:pt idx="575">
                  <c:v>0.57644580810864199</c:v>
                </c:pt>
                <c:pt idx="576">
                  <c:v>0.43047190668164398</c:v>
                </c:pt>
                <c:pt idx="577">
                  <c:v>0.65270979334319001</c:v>
                </c:pt>
                <c:pt idx="578">
                  <c:v>0.28394542334988399</c:v>
                </c:pt>
                <c:pt idx="579">
                  <c:v>1.25241882648365E-2</c:v>
                </c:pt>
                <c:pt idx="580">
                  <c:v>-0.120056545982458</c:v>
                </c:pt>
                <c:pt idx="581">
                  <c:v>-0.13380975559536601</c:v>
                </c:pt>
                <c:pt idx="582">
                  <c:v>0.49544534166703702</c:v>
                </c:pt>
                <c:pt idx="583">
                  <c:v>0.40912818291826902</c:v>
                </c:pt>
                <c:pt idx="584">
                  <c:v>0.95848548325441596</c:v>
                </c:pt>
                <c:pt idx="585">
                  <c:v>0.87446838067628496</c:v>
                </c:pt>
                <c:pt idx="586">
                  <c:v>1.38116107503983</c:v>
                </c:pt>
                <c:pt idx="587">
                  <c:v>2.1347833247450598</c:v>
                </c:pt>
                <c:pt idx="588">
                  <c:v>2.2644591123366999</c:v>
                </c:pt>
                <c:pt idx="589">
                  <c:v>2.0543371701266602</c:v>
                </c:pt>
                <c:pt idx="590">
                  <c:v>2.4804932392385801</c:v>
                </c:pt>
                <c:pt idx="591">
                  <c:v>2.5089128873265301</c:v>
                </c:pt>
                <c:pt idx="592">
                  <c:v>2.5482131254303999</c:v>
                </c:pt>
                <c:pt idx="593">
                  <c:v>2.24620029391729</c:v>
                </c:pt>
                <c:pt idx="594">
                  <c:v>2.0782420320310901</c:v>
                </c:pt>
                <c:pt idx="595">
                  <c:v>1.93316332367203</c:v>
                </c:pt>
                <c:pt idx="596">
                  <c:v>1.5036245835220501</c:v>
                </c:pt>
                <c:pt idx="597">
                  <c:v>1.43682608298047</c:v>
                </c:pt>
                <c:pt idx="598">
                  <c:v>0.98948756180656205</c:v>
                </c:pt>
                <c:pt idx="599">
                  <c:v>0.55944836887386695</c:v>
                </c:pt>
                <c:pt idx="600">
                  <c:v>0.76625426715813205</c:v>
                </c:pt>
                <c:pt idx="601">
                  <c:v>1.1036212751079499</c:v>
                </c:pt>
                <c:pt idx="602">
                  <c:v>1.0226638509488299</c:v>
                </c:pt>
                <c:pt idx="603">
                  <c:v>1.23849531855864</c:v>
                </c:pt>
                <c:pt idx="604">
                  <c:v>1.15462421785653</c:v>
                </c:pt>
                <c:pt idx="605">
                  <c:v>1.23080021743878</c:v>
                </c:pt>
                <c:pt idx="606">
                  <c:v>0.96742721898557105</c:v>
                </c:pt>
                <c:pt idx="607">
                  <c:v>1.1787691135718901</c:v>
                </c:pt>
                <c:pt idx="608">
                  <c:v>0.78816340385445705</c:v>
                </c:pt>
                <c:pt idx="609">
                  <c:v>1.1856685999952199</c:v>
                </c:pt>
                <c:pt idx="610">
                  <c:v>1.5071696395576899</c:v>
                </c:pt>
                <c:pt idx="611">
                  <c:v>1.2385679238443099</c:v>
                </c:pt>
                <c:pt idx="612">
                  <c:v>0.91158435675846305</c:v>
                </c:pt>
                <c:pt idx="613">
                  <c:v>0.79622348663424802</c:v>
                </c:pt>
                <c:pt idx="614">
                  <c:v>0.28097383444443702</c:v>
                </c:pt>
                <c:pt idx="615">
                  <c:v>0.35177408550699901</c:v>
                </c:pt>
                <c:pt idx="616">
                  <c:v>0.56454323705546605</c:v>
                </c:pt>
                <c:pt idx="617">
                  <c:v>1.0904028407261299</c:v>
                </c:pt>
                <c:pt idx="618">
                  <c:v>1.38277496587846</c:v>
                </c:pt>
                <c:pt idx="619">
                  <c:v>1.23293343591021</c:v>
                </c:pt>
                <c:pt idx="620">
                  <c:v>1.2347805372856</c:v>
                </c:pt>
                <c:pt idx="621">
                  <c:v>1.10217080152172</c:v>
                </c:pt>
                <c:pt idx="622">
                  <c:v>0.90817449990167298</c:v>
                </c:pt>
                <c:pt idx="623">
                  <c:v>1.19460700583274</c:v>
                </c:pt>
                <c:pt idx="624">
                  <c:v>0.55927278039122696</c:v>
                </c:pt>
                <c:pt idx="625">
                  <c:v>0.818638029933768</c:v>
                </c:pt>
                <c:pt idx="626">
                  <c:v>1.10028725062126</c:v>
                </c:pt>
                <c:pt idx="627">
                  <c:v>0.88068372012156404</c:v>
                </c:pt>
                <c:pt idx="628">
                  <c:v>0.79332593956080599</c:v>
                </c:pt>
                <c:pt idx="629">
                  <c:v>0.500802215336273</c:v>
                </c:pt>
                <c:pt idx="630">
                  <c:v>0.481418456041593</c:v>
                </c:pt>
                <c:pt idx="631">
                  <c:v>0.51242386958890496</c:v>
                </c:pt>
                <c:pt idx="632">
                  <c:v>0.52501384832300202</c:v>
                </c:pt>
                <c:pt idx="633">
                  <c:v>0.436615009167306</c:v>
                </c:pt>
                <c:pt idx="634">
                  <c:v>0.676211596197549</c:v>
                </c:pt>
                <c:pt idx="635">
                  <c:v>-8.9899689134052302E-2</c:v>
                </c:pt>
                <c:pt idx="636">
                  <c:v>-0.31112893208029802</c:v>
                </c:pt>
                <c:pt idx="637">
                  <c:v>-0.75890427566799001</c:v>
                </c:pt>
                <c:pt idx="638">
                  <c:v>-0.66085905872953699</c:v>
                </c:pt>
                <c:pt idx="639">
                  <c:v>-0.742960457637028</c:v>
                </c:pt>
                <c:pt idx="640">
                  <c:v>-0.82927486773693204</c:v>
                </c:pt>
                <c:pt idx="641">
                  <c:v>-1.43011527659532</c:v>
                </c:pt>
                <c:pt idx="642">
                  <c:v>-1.67714683868791</c:v>
                </c:pt>
                <c:pt idx="643">
                  <c:v>-1.66499513105741</c:v>
                </c:pt>
                <c:pt idx="644">
                  <c:v>-1.3833482835600299</c:v>
                </c:pt>
                <c:pt idx="645">
                  <c:v>-1.90618595721631</c:v>
                </c:pt>
                <c:pt idx="646">
                  <c:v>-1.94560054832206</c:v>
                </c:pt>
                <c:pt idx="647">
                  <c:v>-1.31217059589786</c:v>
                </c:pt>
              </c:numCache>
            </c:numRef>
          </c:val>
          <c:smooth val="0"/>
          <c:extLst>
            <c:ext xmlns:c16="http://schemas.microsoft.com/office/drawing/2014/chart" uri="{C3380CC4-5D6E-409C-BE32-E72D297353CC}">
              <c16:uniqueId val="{00000002-B7D3-4E6E-BE68-FFD295FF97C8}"/>
            </c:ext>
          </c:extLst>
        </c:ser>
        <c:dLbls>
          <c:showLegendKey val="0"/>
          <c:showVal val="0"/>
          <c:showCatName val="0"/>
          <c:showSerName val="0"/>
          <c:showPercent val="0"/>
          <c:showBubbleSize val="0"/>
        </c:dLbls>
        <c:smooth val="0"/>
        <c:axId val="189334344"/>
        <c:axId val="189334736"/>
      </c:lineChart>
      <c:catAx>
        <c:axId val="1893343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334736"/>
        <c:crosses val="autoZero"/>
        <c:auto val="1"/>
        <c:lblAlgn val="ctr"/>
        <c:lblOffset val="100"/>
        <c:noMultiLvlLbl val="0"/>
      </c:catAx>
      <c:valAx>
        <c:axId val="18933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SPI 12</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3343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1734811477177264E-2"/>
          <c:y val="5.0925925925925923E-2"/>
          <c:w val="0.92481021317094569"/>
          <c:h val="0.7096668124817731"/>
        </c:manualLayout>
      </c:layout>
      <c:lineChart>
        <c:grouping val="standard"/>
        <c:varyColors val="0"/>
        <c:ser>
          <c:idx val="0"/>
          <c:order val="0"/>
          <c:tx>
            <c:strRef>
              <c:f>'[SPI para os muncípios da Bacia do Rio Jundiaí.xlsx]Planilha1'!$B$14</c:f>
              <c:strCache>
                <c:ptCount val="1"/>
                <c:pt idx="0">
                  <c:v>Extremamente chuvoso</c:v>
                </c:pt>
              </c:strCache>
            </c:strRef>
          </c:tx>
          <c:spPr>
            <a:ln w="28575" cap="rnd">
              <a:solidFill>
                <a:srgbClr val="0070C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Jundiaí.xlsx]Planilha1'!$C$14:$XZ$14</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0-C20F-4284-A12D-38B490697DF9}"/>
            </c:ext>
          </c:extLst>
        </c:ser>
        <c:ser>
          <c:idx val="3"/>
          <c:order val="1"/>
          <c:tx>
            <c:strRef>
              <c:f>'[SPI para os muncípios da Bacia do Rio Jundiaí.xlsx]Planilha1'!$B$15</c:f>
              <c:strCache>
                <c:ptCount val="1"/>
                <c:pt idx="0">
                  <c:v>Extremamente seco</c:v>
                </c:pt>
              </c:strCache>
            </c:strRef>
          </c:tx>
          <c:spPr>
            <a:ln w="28575" cap="rnd">
              <a:solidFill>
                <a:srgbClr val="C00000"/>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Jundiaí.xlsx]Planilha1'!$C$15:$XZ$15</c:f>
              <c:numCache>
                <c:formatCode>General</c:formatCode>
                <c:ptCount val="64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numCache>
            </c:numRef>
          </c:val>
          <c:smooth val="0"/>
          <c:extLst>
            <c:ext xmlns:c16="http://schemas.microsoft.com/office/drawing/2014/chart" uri="{C3380CC4-5D6E-409C-BE32-E72D297353CC}">
              <c16:uniqueId val="{00000001-C20F-4284-A12D-38B490697DF9}"/>
            </c:ext>
          </c:extLst>
        </c:ser>
        <c:ser>
          <c:idx val="4"/>
          <c:order val="2"/>
          <c:tx>
            <c:strRef>
              <c:f>'[SPI para os muncípios da Bacia do Rio Jundiaí.xlsx]Planilha1'!$B$6</c:f>
              <c:strCache>
                <c:ptCount val="1"/>
                <c:pt idx="0">
                  <c:v>spi24</c:v>
                </c:pt>
              </c:strCache>
            </c:strRef>
          </c:tx>
          <c:spPr>
            <a:ln w="12700" cap="rnd">
              <a:solidFill>
                <a:schemeClr val="tx1"/>
              </a:solidFill>
              <a:round/>
            </a:ln>
            <a:effectLst/>
          </c:spPr>
          <c:marker>
            <c:symbol val="none"/>
          </c:marker>
          <c:cat>
            <c:numRef>
              <c:f>'[SPI para os muncípios da Bacia do Rio Jundiaí.xlsx]Planilha1'!$C$2:$XZ$2</c:f>
              <c:numCache>
                <c:formatCode>General</c:formatCode>
                <c:ptCount val="648"/>
                <c:pt idx="0">
                  <c:v>1961</c:v>
                </c:pt>
                <c:pt idx="1">
                  <c:v>1961</c:v>
                </c:pt>
                <c:pt idx="2">
                  <c:v>1961</c:v>
                </c:pt>
                <c:pt idx="3">
                  <c:v>1961</c:v>
                </c:pt>
                <c:pt idx="4">
                  <c:v>1961</c:v>
                </c:pt>
                <c:pt idx="5">
                  <c:v>1961</c:v>
                </c:pt>
                <c:pt idx="6">
                  <c:v>1961</c:v>
                </c:pt>
                <c:pt idx="7">
                  <c:v>1961</c:v>
                </c:pt>
                <c:pt idx="8">
                  <c:v>1961</c:v>
                </c:pt>
                <c:pt idx="9">
                  <c:v>1961</c:v>
                </c:pt>
                <c:pt idx="10">
                  <c:v>1961</c:v>
                </c:pt>
                <c:pt idx="11">
                  <c:v>1961</c:v>
                </c:pt>
                <c:pt idx="12">
                  <c:v>1962</c:v>
                </c:pt>
                <c:pt idx="13">
                  <c:v>1962</c:v>
                </c:pt>
                <c:pt idx="14">
                  <c:v>1962</c:v>
                </c:pt>
                <c:pt idx="15">
                  <c:v>1962</c:v>
                </c:pt>
                <c:pt idx="16">
                  <c:v>1962</c:v>
                </c:pt>
                <c:pt idx="17">
                  <c:v>1962</c:v>
                </c:pt>
                <c:pt idx="18">
                  <c:v>1962</c:v>
                </c:pt>
                <c:pt idx="19">
                  <c:v>1962</c:v>
                </c:pt>
                <c:pt idx="20">
                  <c:v>1962</c:v>
                </c:pt>
                <c:pt idx="21">
                  <c:v>1962</c:v>
                </c:pt>
                <c:pt idx="22">
                  <c:v>1962</c:v>
                </c:pt>
                <c:pt idx="23">
                  <c:v>1962</c:v>
                </c:pt>
                <c:pt idx="24">
                  <c:v>1963</c:v>
                </c:pt>
                <c:pt idx="25">
                  <c:v>1963</c:v>
                </c:pt>
                <c:pt idx="26">
                  <c:v>1963</c:v>
                </c:pt>
                <c:pt idx="27">
                  <c:v>1963</c:v>
                </c:pt>
                <c:pt idx="28">
                  <c:v>1963</c:v>
                </c:pt>
                <c:pt idx="29">
                  <c:v>1963</c:v>
                </c:pt>
                <c:pt idx="30">
                  <c:v>1963</c:v>
                </c:pt>
                <c:pt idx="31">
                  <c:v>1963</c:v>
                </c:pt>
                <c:pt idx="32">
                  <c:v>1963</c:v>
                </c:pt>
                <c:pt idx="33">
                  <c:v>1963</c:v>
                </c:pt>
                <c:pt idx="34">
                  <c:v>1963</c:v>
                </c:pt>
                <c:pt idx="35">
                  <c:v>1963</c:v>
                </c:pt>
                <c:pt idx="36">
                  <c:v>1964</c:v>
                </c:pt>
                <c:pt idx="37">
                  <c:v>1964</c:v>
                </c:pt>
                <c:pt idx="38">
                  <c:v>1964</c:v>
                </c:pt>
                <c:pt idx="39">
                  <c:v>1964</c:v>
                </c:pt>
                <c:pt idx="40">
                  <c:v>1964</c:v>
                </c:pt>
                <c:pt idx="41">
                  <c:v>1964</c:v>
                </c:pt>
                <c:pt idx="42">
                  <c:v>1964</c:v>
                </c:pt>
                <c:pt idx="43">
                  <c:v>1964</c:v>
                </c:pt>
                <c:pt idx="44">
                  <c:v>1964</c:v>
                </c:pt>
                <c:pt idx="45">
                  <c:v>1964</c:v>
                </c:pt>
                <c:pt idx="46">
                  <c:v>1964</c:v>
                </c:pt>
                <c:pt idx="47">
                  <c:v>1964</c:v>
                </c:pt>
                <c:pt idx="48">
                  <c:v>1965</c:v>
                </c:pt>
                <c:pt idx="49">
                  <c:v>1965</c:v>
                </c:pt>
                <c:pt idx="50">
                  <c:v>1965</c:v>
                </c:pt>
                <c:pt idx="51">
                  <c:v>1965</c:v>
                </c:pt>
                <c:pt idx="52">
                  <c:v>1965</c:v>
                </c:pt>
                <c:pt idx="53">
                  <c:v>1965</c:v>
                </c:pt>
                <c:pt idx="54">
                  <c:v>1965</c:v>
                </c:pt>
                <c:pt idx="55">
                  <c:v>1965</c:v>
                </c:pt>
                <c:pt idx="56">
                  <c:v>1965</c:v>
                </c:pt>
                <c:pt idx="57">
                  <c:v>1965</c:v>
                </c:pt>
                <c:pt idx="58">
                  <c:v>1965</c:v>
                </c:pt>
                <c:pt idx="59">
                  <c:v>1965</c:v>
                </c:pt>
                <c:pt idx="60">
                  <c:v>1966</c:v>
                </c:pt>
                <c:pt idx="61">
                  <c:v>1966</c:v>
                </c:pt>
                <c:pt idx="62">
                  <c:v>1966</c:v>
                </c:pt>
                <c:pt idx="63">
                  <c:v>1966</c:v>
                </c:pt>
                <c:pt idx="64">
                  <c:v>1966</c:v>
                </c:pt>
                <c:pt idx="65">
                  <c:v>1966</c:v>
                </c:pt>
                <c:pt idx="66">
                  <c:v>1966</c:v>
                </c:pt>
                <c:pt idx="67">
                  <c:v>1966</c:v>
                </c:pt>
                <c:pt idx="68">
                  <c:v>1966</c:v>
                </c:pt>
                <c:pt idx="69">
                  <c:v>1966</c:v>
                </c:pt>
                <c:pt idx="70">
                  <c:v>1966</c:v>
                </c:pt>
                <c:pt idx="71">
                  <c:v>1966</c:v>
                </c:pt>
                <c:pt idx="72">
                  <c:v>1967</c:v>
                </c:pt>
                <c:pt idx="73">
                  <c:v>1967</c:v>
                </c:pt>
                <c:pt idx="74">
                  <c:v>1967</c:v>
                </c:pt>
                <c:pt idx="75">
                  <c:v>1967</c:v>
                </c:pt>
                <c:pt idx="76">
                  <c:v>1967</c:v>
                </c:pt>
                <c:pt idx="77">
                  <c:v>1967</c:v>
                </c:pt>
                <c:pt idx="78">
                  <c:v>1967</c:v>
                </c:pt>
                <c:pt idx="79">
                  <c:v>1967</c:v>
                </c:pt>
                <c:pt idx="80">
                  <c:v>1967</c:v>
                </c:pt>
                <c:pt idx="81">
                  <c:v>1967</c:v>
                </c:pt>
                <c:pt idx="82">
                  <c:v>1967</c:v>
                </c:pt>
                <c:pt idx="83">
                  <c:v>1967</c:v>
                </c:pt>
                <c:pt idx="84">
                  <c:v>1968</c:v>
                </c:pt>
                <c:pt idx="85">
                  <c:v>1968</c:v>
                </c:pt>
                <c:pt idx="86">
                  <c:v>1968</c:v>
                </c:pt>
                <c:pt idx="87">
                  <c:v>1968</c:v>
                </c:pt>
                <c:pt idx="88">
                  <c:v>1968</c:v>
                </c:pt>
                <c:pt idx="89">
                  <c:v>1968</c:v>
                </c:pt>
                <c:pt idx="90">
                  <c:v>1968</c:v>
                </c:pt>
                <c:pt idx="91">
                  <c:v>1968</c:v>
                </c:pt>
                <c:pt idx="92">
                  <c:v>1968</c:v>
                </c:pt>
                <c:pt idx="93">
                  <c:v>1968</c:v>
                </c:pt>
                <c:pt idx="94">
                  <c:v>1968</c:v>
                </c:pt>
                <c:pt idx="95">
                  <c:v>1968</c:v>
                </c:pt>
                <c:pt idx="96">
                  <c:v>1969</c:v>
                </c:pt>
                <c:pt idx="97">
                  <c:v>1969</c:v>
                </c:pt>
                <c:pt idx="98">
                  <c:v>1969</c:v>
                </c:pt>
                <c:pt idx="99">
                  <c:v>1969</c:v>
                </c:pt>
                <c:pt idx="100">
                  <c:v>1969</c:v>
                </c:pt>
                <c:pt idx="101">
                  <c:v>1969</c:v>
                </c:pt>
                <c:pt idx="102">
                  <c:v>1969</c:v>
                </c:pt>
                <c:pt idx="103">
                  <c:v>1969</c:v>
                </c:pt>
                <c:pt idx="104">
                  <c:v>1969</c:v>
                </c:pt>
                <c:pt idx="105">
                  <c:v>1969</c:v>
                </c:pt>
                <c:pt idx="106">
                  <c:v>1969</c:v>
                </c:pt>
                <c:pt idx="107">
                  <c:v>1969</c:v>
                </c:pt>
                <c:pt idx="108">
                  <c:v>1970</c:v>
                </c:pt>
                <c:pt idx="109">
                  <c:v>1970</c:v>
                </c:pt>
                <c:pt idx="110">
                  <c:v>1970</c:v>
                </c:pt>
                <c:pt idx="111">
                  <c:v>1970</c:v>
                </c:pt>
                <c:pt idx="112">
                  <c:v>1970</c:v>
                </c:pt>
                <c:pt idx="113">
                  <c:v>1970</c:v>
                </c:pt>
                <c:pt idx="114">
                  <c:v>1970</c:v>
                </c:pt>
                <c:pt idx="115">
                  <c:v>1970</c:v>
                </c:pt>
                <c:pt idx="116">
                  <c:v>1970</c:v>
                </c:pt>
                <c:pt idx="117">
                  <c:v>1970</c:v>
                </c:pt>
                <c:pt idx="118">
                  <c:v>1970</c:v>
                </c:pt>
                <c:pt idx="119">
                  <c:v>1970</c:v>
                </c:pt>
                <c:pt idx="120">
                  <c:v>1971</c:v>
                </c:pt>
                <c:pt idx="121">
                  <c:v>1971</c:v>
                </c:pt>
                <c:pt idx="122">
                  <c:v>1971</c:v>
                </c:pt>
                <c:pt idx="123">
                  <c:v>1971</c:v>
                </c:pt>
                <c:pt idx="124">
                  <c:v>1971</c:v>
                </c:pt>
                <c:pt idx="125">
                  <c:v>1971</c:v>
                </c:pt>
                <c:pt idx="126">
                  <c:v>1971</c:v>
                </c:pt>
                <c:pt idx="127">
                  <c:v>1971</c:v>
                </c:pt>
                <c:pt idx="128">
                  <c:v>1971</c:v>
                </c:pt>
                <c:pt idx="129">
                  <c:v>1971</c:v>
                </c:pt>
                <c:pt idx="130">
                  <c:v>1971</c:v>
                </c:pt>
                <c:pt idx="131">
                  <c:v>1971</c:v>
                </c:pt>
                <c:pt idx="132">
                  <c:v>1972</c:v>
                </c:pt>
                <c:pt idx="133">
                  <c:v>1972</c:v>
                </c:pt>
                <c:pt idx="134">
                  <c:v>1972</c:v>
                </c:pt>
                <c:pt idx="135">
                  <c:v>1972</c:v>
                </c:pt>
                <c:pt idx="136">
                  <c:v>1972</c:v>
                </c:pt>
                <c:pt idx="137">
                  <c:v>1972</c:v>
                </c:pt>
                <c:pt idx="138">
                  <c:v>1972</c:v>
                </c:pt>
                <c:pt idx="139">
                  <c:v>1972</c:v>
                </c:pt>
                <c:pt idx="140">
                  <c:v>1972</c:v>
                </c:pt>
                <c:pt idx="141">
                  <c:v>1972</c:v>
                </c:pt>
                <c:pt idx="142">
                  <c:v>1972</c:v>
                </c:pt>
                <c:pt idx="143">
                  <c:v>1972</c:v>
                </c:pt>
                <c:pt idx="144">
                  <c:v>1973</c:v>
                </c:pt>
                <c:pt idx="145">
                  <c:v>1973</c:v>
                </c:pt>
                <c:pt idx="146">
                  <c:v>1973</c:v>
                </c:pt>
                <c:pt idx="147">
                  <c:v>1973</c:v>
                </c:pt>
                <c:pt idx="148">
                  <c:v>1973</c:v>
                </c:pt>
                <c:pt idx="149">
                  <c:v>1973</c:v>
                </c:pt>
                <c:pt idx="150">
                  <c:v>1973</c:v>
                </c:pt>
                <c:pt idx="151">
                  <c:v>1973</c:v>
                </c:pt>
                <c:pt idx="152">
                  <c:v>1973</c:v>
                </c:pt>
                <c:pt idx="153">
                  <c:v>1973</c:v>
                </c:pt>
                <c:pt idx="154">
                  <c:v>1973</c:v>
                </c:pt>
                <c:pt idx="155">
                  <c:v>1973</c:v>
                </c:pt>
                <c:pt idx="156">
                  <c:v>1974</c:v>
                </c:pt>
                <c:pt idx="157">
                  <c:v>1974</c:v>
                </c:pt>
                <c:pt idx="158">
                  <c:v>1974</c:v>
                </c:pt>
                <c:pt idx="159">
                  <c:v>1974</c:v>
                </c:pt>
                <c:pt idx="160">
                  <c:v>1974</c:v>
                </c:pt>
                <c:pt idx="161">
                  <c:v>1974</c:v>
                </c:pt>
                <c:pt idx="162">
                  <c:v>1974</c:v>
                </c:pt>
                <c:pt idx="163">
                  <c:v>1974</c:v>
                </c:pt>
                <c:pt idx="164">
                  <c:v>1974</c:v>
                </c:pt>
                <c:pt idx="165">
                  <c:v>1974</c:v>
                </c:pt>
                <c:pt idx="166">
                  <c:v>1974</c:v>
                </c:pt>
                <c:pt idx="167">
                  <c:v>1974</c:v>
                </c:pt>
                <c:pt idx="168">
                  <c:v>1975</c:v>
                </c:pt>
                <c:pt idx="169">
                  <c:v>1975</c:v>
                </c:pt>
                <c:pt idx="170">
                  <c:v>1975</c:v>
                </c:pt>
                <c:pt idx="171">
                  <c:v>1975</c:v>
                </c:pt>
                <c:pt idx="172">
                  <c:v>1975</c:v>
                </c:pt>
                <c:pt idx="173">
                  <c:v>1975</c:v>
                </c:pt>
                <c:pt idx="174">
                  <c:v>1975</c:v>
                </c:pt>
                <c:pt idx="175">
                  <c:v>1975</c:v>
                </c:pt>
                <c:pt idx="176">
                  <c:v>1975</c:v>
                </c:pt>
                <c:pt idx="177">
                  <c:v>1975</c:v>
                </c:pt>
                <c:pt idx="178">
                  <c:v>1975</c:v>
                </c:pt>
                <c:pt idx="179">
                  <c:v>1975</c:v>
                </c:pt>
                <c:pt idx="180">
                  <c:v>1976</c:v>
                </c:pt>
                <c:pt idx="181">
                  <c:v>1976</c:v>
                </c:pt>
                <c:pt idx="182">
                  <c:v>1976</c:v>
                </c:pt>
                <c:pt idx="183">
                  <c:v>1976</c:v>
                </c:pt>
                <c:pt idx="184">
                  <c:v>1976</c:v>
                </c:pt>
                <c:pt idx="185">
                  <c:v>1976</c:v>
                </c:pt>
                <c:pt idx="186">
                  <c:v>1976</c:v>
                </c:pt>
                <c:pt idx="187">
                  <c:v>1976</c:v>
                </c:pt>
                <c:pt idx="188">
                  <c:v>1976</c:v>
                </c:pt>
                <c:pt idx="189">
                  <c:v>1976</c:v>
                </c:pt>
                <c:pt idx="190">
                  <c:v>1976</c:v>
                </c:pt>
                <c:pt idx="191">
                  <c:v>1976</c:v>
                </c:pt>
                <c:pt idx="192">
                  <c:v>1977</c:v>
                </c:pt>
                <c:pt idx="193">
                  <c:v>1977</c:v>
                </c:pt>
                <c:pt idx="194">
                  <c:v>1977</c:v>
                </c:pt>
                <c:pt idx="195">
                  <c:v>1977</c:v>
                </c:pt>
                <c:pt idx="196">
                  <c:v>1977</c:v>
                </c:pt>
                <c:pt idx="197">
                  <c:v>1977</c:v>
                </c:pt>
                <c:pt idx="198">
                  <c:v>1977</c:v>
                </c:pt>
                <c:pt idx="199">
                  <c:v>1977</c:v>
                </c:pt>
                <c:pt idx="200">
                  <c:v>1977</c:v>
                </c:pt>
                <c:pt idx="201">
                  <c:v>1977</c:v>
                </c:pt>
                <c:pt idx="202">
                  <c:v>1977</c:v>
                </c:pt>
                <c:pt idx="203">
                  <c:v>1977</c:v>
                </c:pt>
                <c:pt idx="204">
                  <c:v>1978</c:v>
                </c:pt>
                <c:pt idx="205">
                  <c:v>1978</c:v>
                </c:pt>
                <c:pt idx="206">
                  <c:v>1978</c:v>
                </c:pt>
                <c:pt idx="207">
                  <c:v>1978</c:v>
                </c:pt>
                <c:pt idx="208">
                  <c:v>1978</c:v>
                </c:pt>
                <c:pt idx="209">
                  <c:v>1978</c:v>
                </c:pt>
                <c:pt idx="210">
                  <c:v>1978</c:v>
                </c:pt>
                <c:pt idx="211">
                  <c:v>1978</c:v>
                </c:pt>
                <c:pt idx="212">
                  <c:v>1978</c:v>
                </c:pt>
                <c:pt idx="213">
                  <c:v>1978</c:v>
                </c:pt>
                <c:pt idx="214">
                  <c:v>1978</c:v>
                </c:pt>
                <c:pt idx="215">
                  <c:v>1978</c:v>
                </c:pt>
                <c:pt idx="216">
                  <c:v>1979</c:v>
                </c:pt>
                <c:pt idx="217">
                  <c:v>1979</c:v>
                </c:pt>
                <c:pt idx="218">
                  <c:v>1979</c:v>
                </c:pt>
                <c:pt idx="219">
                  <c:v>1979</c:v>
                </c:pt>
                <c:pt idx="220">
                  <c:v>1979</c:v>
                </c:pt>
                <c:pt idx="221">
                  <c:v>1979</c:v>
                </c:pt>
                <c:pt idx="222">
                  <c:v>1979</c:v>
                </c:pt>
                <c:pt idx="223">
                  <c:v>1979</c:v>
                </c:pt>
                <c:pt idx="224">
                  <c:v>1979</c:v>
                </c:pt>
                <c:pt idx="225">
                  <c:v>1979</c:v>
                </c:pt>
                <c:pt idx="226">
                  <c:v>1979</c:v>
                </c:pt>
                <c:pt idx="227">
                  <c:v>1979</c:v>
                </c:pt>
                <c:pt idx="228">
                  <c:v>1980</c:v>
                </c:pt>
                <c:pt idx="229">
                  <c:v>1980</c:v>
                </c:pt>
                <c:pt idx="230">
                  <c:v>1980</c:v>
                </c:pt>
                <c:pt idx="231">
                  <c:v>1980</c:v>
                </c:pt>
                <c:pt idx="232">
                  <c:v>1980</c:v>
                </c:pt>
                <c:pt idx="233">
                  <c:v>1980</c:v>
                </c:pt>
                <c:pt idx="234">
                  <c:v>1980</c:v>
                </c:pt>
                <c:pt idx="235">
                  <c:v>1980</c:v>
                </c:pt>
                <c:pt idx="236">
                  <c:v>1980</c:v>
                </c:pt>
                <c:pt idx="237">
                  <c:v>1980</c:v>
                </c:pt>
                <c:pt idx="238">
                  <c:v>1980</c:v>
                </c:pt>
                <c:pt idx="239">
                  <c:v>1980</c:v>
                </c:pt>
                <c:pt idx="240">
                  <c:v>1981</c:v>
                </c:pt>
                <c:pt idx="241">
                  <c:v>1981</c:v>
                </c:pt>
                <c:pt idx="242">
                  <c:v>1981</c:v>
                </c:pt>
                <c:pt idx="243">
                  <c:v>1981</c:v>
                </c:pt>
                <c:pt idx="244">
                  <c:v>1981</c:v>
                </c:pt>
                <c:pt idx="245">
                  <c:v>1981</c:v>
                </c:pt>
                <c:pt idx="246">
                  <c:v>1981</c:v>
                </c:pt>
                <c:pt idx="247">
                  <c:v>1981</c:v>
                </c:pt>
                <c:pt idx="248">
                  <c:v>1981</c:v>
                </c:pt>
                <c:pt idx="249">
                  <c:v>1981</c:v>
                </c:pt>
                <c:pt idx="250">
                  <c:v>1981</c:v>
                </c:pt>
                <c:pt idx="251">
                  <c:v>1981</c:v>
                </c:pt>
                <c:pt idx="252">
                  <c:v>1982</c:v>
                </c:pt>
                <c:pt idx="253">
                  <c:v>1982</c:v>
                </c:pt>
                <c:pt idx="254">
                  <c:v>1982</c:v>
                </c:pt>
                <c:pt idx="255">
                  <c:v>1982</c:v>
                </c:pt>
                <c:pt idx="256">
                  <c:v>1982</c:v>
                </c:pt>
                <c:pt idx="257">
                  <c:v>1982</c:v>
                </c:pt>
                <c:pt idx="258">
                  <c:v>1982</c:v>
                </c:pt>
                <c:pt idx="259">
                  <c:v>1982</c:v>
                </c:pt>
                <c:pt idx="260">
                  <c:v>1982</c:v>
                </c:pt>
                <c:pt idx="261">
                  <c:v>1982</c:v>
                </c:pt>
                <c:pt idx="262">
                  <c:v>1982</c:v>
                </c:pt>
                <c:pt idx="263">
                  <c:v>1982</c:v>
                </c:pt>
                <c:pt idx="264">
                  <c:v>1983</c:v>
                </c:pt>
                <c:pt idx="265">
                  <c:v>1983</c:v>
                </c:pt>
                <c:pt idx="266">
                  <c:v>1983</c:v>
                </c:pt>
                <c:pt idx="267">
                  <c:v>1983</c:v>
                </c:pt>
                <c:pt idx="268">
                  <c:v>1983</c:v>
                </c:pt>
                <c:pt idx="269">
                  <c:v>1983</c:v>
                </c:pt>
                <c:pt idx="270">
                  <c:v>1983</c:v>
                </c:pt>
                <c:pt idx="271">
                  <c:v>1983</c:v>
                </c:pt>
                <c:pt idx="272">
                  <c:v>1983</c:v>
                </c:pt>
                <c:pt idx="273">
                  <c:v>1983</c:v>
                </c:pt>
                <c:pt idx="274">
                  <c:v>1983</c:v>
                </c:pt>
                <c:pt idx="275">
                  <c:v>1983</c:v>
                </c:pt>
                <c:pt idx="276">
                  <c:v>1984</c:v>
                </c:pt>
                <c:pt idx="277">
                  <c:v>1984</c:v>
                </c:pt>
                <c:pt idx="278">
                  <c:v>1984</c:v>
                </c:pt>
                <c:pt idx="279">
                  <c:v>1984</c:v>
                </c:pt>
                <c:pt idx="280">
                  <c:v>1984</c:v>
                </c:pt>
                <c:pt idx="281">
                  <c:v>1984</c:v>
                </c:pt>
                <c:pt idx="282">
                  <c:v>1984</c:v>
                </c:pt>
                <c:pt idx="283">
                  <c:v>1984</c:v>
                </c:pt>
                <c:pt idx="284">
                  <c:v>1984</c:v>
                </c:pt>
                <c:pt idx="285">
                  <c:v>1984</c:v>
                </c:pt>
                <c:pt idx="286">
                  <c:v>1984</c:v>
                </c:pt>
                <c:pt idx="287">
                  <c:v>1984</c:v>
                </c:pt>
                <c:pt idx="288">
                  <c:v>1985</c:v>
                </c:pt>
                <c:pt idx="289">
                  <c:v>1985</c:v>
                </c:pt>
                <c:pt idx="290">
                  <c:v>1985</c:v>
                </c:pt>
                <c:pt idx="291">
                  <c:v>1985</c:v>
                </c:pt>
                <c:pt idx="292">
                  <c:v>1985</c:v>
                </c:pt>
                <c:pt idx="293">
                  <c:v>1985</c:v>
                </c:pt>
                <c:pt idx="294">
                  <c:v>1985</c:v>
                </c:pt>
                <c:pt idx="295">
                  <c:v>1985</c:v>
                </c:pt>
                <c:pt idx="296">
                  <c:v>1985</c:v>
                </c:pt>
                <c:pt idx="297">
                  <c:v>1985</c:v>
                </c:pt>
                <c:pt idx="298">
                  <c:v>1985</c:v>
                </c:pt>
                <c:pt idx="299">
                  <c:v>1985</c:v>
                </c:pt>
                <c:pt idx="300">
                  <c:v>1986</c:v>
                </c:pt>
                <c:pt idx="301">
                  <c:v>1986</c:v>
                </c:pt>
                <c:pt idx="302">
                  <c:v>1986</c:v>
                </c:pt>
                <c:pt idx="303">
                  <c:v>1986</c:v>
                </c:pt>
                <c:pt idx="304">
                  <c:v>1986</c:v>
                </c:pt>
                <c:pt idx="305">
                  <c:v>1986</c:v>
                </c:pt>
                <c:pt idx="306">
                  <c:v>1986</c:v>
                </c:pt>
                <c:pt idx="307">
                  <c:v>1986</c:v>
                </c:pt>
                <c:pt idx="308">
                  <c:v>1986</c:v>
                </c:pt>
                <c:pt idx="309">
                  <c:v>1986</c:v>
                </c:pt>
                <c:pt idx="310">
                  <c:v>1986</c:v>
                </c:pt>
                <c:pt idx="311">
                  <c:v>1986</c:v>
                </c:pt>
                <c:pt idx="312">
                  <c:v>1987</c:v>
                </c:pt>
                <c:pt idx="313">
                  <c:v>1987</c:v>
                </c:pt>
                <c:pt idx="314">
                  <c:v>1987</c:v>
                </c:pt>
                <c:pt idx="315">
                  <c:v>1987</c:v>
                </c:pt>
                <c:pt idx="316">
                  <c:v>1987</c:v>
                </c:pt>
                <c:pt idx="317">
                  <c:v>1987</c:v>
                </c:pt>
                <c:pt idx="318">
                  <c:v>1987</c:v>
                </c:pt>
                <c:pt idx="319">
                  <c:v>1987</c:v>
                </c:pt>
                <c:pt idx="320">
                  <c:v>1987</c:v>
                </c:pt>
                <c:pt idx="321">
                  <c:v>1987</c:v>
                </c:pt>
                <c:pt idx="322">
                  <c:v>1987</c:v>
                </c:pt>
                <c:pt idx="323">
                  <c:v>1987</c:v>
                </c:pt>
                <c:pt idx="324">
                  <c:v>1988</c:v>
                </c:pt>
                <c:pt idx="325">
                  <c:v>1988</c:v>
                </c:pt>
                <c:pt idx="326">
                  <c:v>1988</c:v>
                </c:pt>
                <c:pt idx="327">
                  <c:v>1988</c:v>
                </c:pt>
                <c:pt idx="328">
                  <c:v>1988</c:v>
                </c:pt>
                <c:pt idx="329">
                  <c:v>1988</c:v>
                </c:pt>
                <c:pt idx="330">
                  <c:v>1988</c:v>
                </c:pt>
                <c:pt idx="331">
                  <c:v>1988</c:v>
                </c:pt>
                <c:pt idx="332">
                  <c:v>1988</c:v>
                </c:pt>
                <c:pt idx="333">
                  <c:v>1988</c:v>
                </c:pt>
                <c:pt idx="334">
                  <c:v>1988</c:v>
                </c:pt>
                <c:pt idx="335">
                  <c:v>1988</c:v>
                </c:pt>
                <c:pt idx="336">
                  <c:v>1989</c:v>
                </c:pt>
                <c:pt idx="337">
                  <c:v>1989</c:v>
                </c:pt>
                <c:pt idx="338">
                  <c:v>1989</c:v>
                </c:pt>
                <c:pt idx="339">
                  <c:v>1989</c:v>
                </c:pt>
                <c:pt idx="340">
                  <c:v>1989</c:v>
                </c:pt>
                <c:pt idx="341">
                  <c:v>1989</c:v>
                </c:pt>
                <c:pt idx="342">
                  <c:v>1989</c:v>
                </c:pt>
                <c:pt idx="343">
                  <c:v>1989</c:v>
                </c:pt>
                <c:pt idx="344">
                  <c:v>1989</c:v>
                </c:pt>
                <c:pt idx="345">
                  <c:v>1989</c:v>
                </c:pt>
                <c:pt idx="346">
                  <c:v>1989</c:v>
                </c:pt>
                <c:pt idx="347">
                  <c:v>1989</c:v>
                </c:pt>
                <c:pt idx="348">
                  <c:v>1990</c:v>
                </c:pt>
                <c:pt idx="349">
                  <c:v>1990</c:v>
                </c:pt>
                <c:pt idx="350">
                  <c:v>1990</c:v>
                </c:pt>
                <c:pt idx="351">
                  <c:v>1990</c:v>
                </c:pt>
                <c:pt idx="352">
                  <c:v>1990</c:v>
                </c:pt>
                <c:pt idx="353">
                  <c:v>1990</c:v>
                </c:pt>
                <c:pt idx="354">
                  <c:v>1990</c:v>
                </c:pt>
                <c:pt idx="355">
                  <c:v>1990</c:v>
                </c:pt>
                <c:pt idx="356">
                  <c:v>1990</c:v>
                </c:pt>
                <c:pt idx="357">
                  <c:v>1990</c:v>
                </c:pt>
                <c:pt idx="358">
                  <c:v>1990</c:v>
                </c:pt>
                <c:pt idx="359">
                  <c:v>1990</c:v>
                </c:pt>
                <c:pt idx="360">
                  <c:v>1991</c:v>
                </c:pt>
                <c:pt idx="361">
                  <c:v>1991</c:v>
                </c:pt>
                <c:pt idx="362">
                  <c:v>1991</c:v>
                </c:pt>
                <c:pt idx="363">
                  <c:v>1991</c:v>
                </c:pt>
                <c:pt idx="364">
                  <c:v>1991</c:v>
                </c:pt>
                <c:pt idx="365">
                  <c:v>1991</c:v>
                </c:pt>
                <c:pt idx="366">
                  <c:v>1991</c:v>
                </c:pt>
                <c:pt idx="367">
                  <c:v>1991</c:v>
                </c:pt>
                <c:pt idx="368">
                  <c:v>1991</c:v>
                </c:pt>
                <c:pt idx="369">
                  <c:v>1991</c:v>
                </c:pt>
                <c:pt idx="370">
                  <c:v>1991</c:v>
                </c:pt>
                <c:pt idx="371">
                  <c:v>1991</c:v>
                </c:pt>
                <c:pt idx="372">
                  <c:v>1992</c:v>
                </c:pt>
                <c:pt idx="373">
                  <c:v>1992</c:v>
                </c:pt>
                <c:pt idx="374">
                  <c:v>1992</c:v>
                </c:pt>
                <c:pt idx="375">
                  <c:v>1992</c:v>
                </c:pt>
                <c:pt idx="376">
                  <c:v>1992</c:v>
                </c:pt>
                <c:pt idx="377">
                  <c:v>1992</c:v>
                </c:pt>
                <c:pt idx="378">
                  <c:v>1992</c:v>
                </c:pt>
                <c:pt idx="379">
                  <c:v>1992</c:v>
                </c:pt>
                <c:pt idx="380">
                  <c:v>1992</c:v>
                </c:pt>
                <c:pt idx="381">
                  <c:v>1992</c:v>
                </c:pt>
                <c:pt idx="382">
                  <c:v>1992</c:v>
                </c:pt>
                <c:pt idx="383">
                  <c:v>1992</c:v>
                </c:pt>
                <c:pt idx="384">
                  <c:v>1993</c:v>
                </c:pt>
                <c:pt idx="385">
                  <c:v>1993</c:v>
                </c:pt>
                <c:pt idx="386">
                  <c:v>1993</c:v>
                </c:pt>
                <c:pt idx="387">
                  <c:v>1993</c:v>
                </c:pt>
                <c:pt idx="388">
                  <c:v>1993</c:v>
                </c:pt>
                <c:pt idx="389">
                  <c:v>1993</c:v>
                </c:pt>
                <c:pt idx="390">
                  <c:v>1993</c:v>
                </c:pt>
                <c:pt idx="391">
                  <c:v>1993</c:v>
                </c:pt>
                <c:pt idx="392">
                  <c:v>1993</c:v>
                </c:pt>
                <c:pt idx="393">
                  <c:v>1993</c:v>
                </c:pt>
                <c:pt idx="394">
                  <c:v>1993</c:v>
                </c:pt>
                <c:pt idx="395">
                  <c:v>1993</c:v>
                </c:pt>
                <c:pt idx="396">
                  <c:v>1994</c:v>
                </c:pt>
                <c:pt idx="397">
                  <c:v>1994</c:v>
                </c:pt>
                <c:pt idx="398">
                  <c:v>1994</c:v>
                </c:pt>
                <c:pt idx="399">
                  <c:v>1994</c:v>
                </c:pt>
                <c:pt idx="400">
                  <c:v>1994</c:v>
                </c:pt>
                <c:pt idx="401">
                  <c:v>1994</c:v>
                </c:pt>
                <c:pt idx="402">
                  <c:v>1994</c:v>
                </c:pt>
                <c:pt idx="403">
                  <c:v>1994</c:v>
                </c:pt>
                <c:pt idx="404">
                  <c:v>1994</c:v>
                </c:pt>
                <c:pt idx="405">
                  <c:v>1994</c:v>
                </c:pt>
                <c:pt idx="406">
                  <c:v>1994</c:v>
                </c:pt>
                <c:pt idx="407">
                  <c:v>1994</c:v>
                </c:pt>
                <c:pt idx="408">
                  <c:v>1995</c:v>
                </c:pt>
                <c:pt idx="409">
                  <c:v>1995</c:v>
                </c:pt>
                <c:pt idx="410">
                  <c:v>1995</c:v>
                </c:pt>
                <c:pt idx="411">
                  <c:v>1995</c:v>
                </c:pt>
                <c:pt idx="412">
                  <c:v>1995</c:v>
                </c:pt>
                <c:pt idx="413">
                  <c:v>1995</c:v>
                </c:pt>
                <c:pt idx="414">
                  <c:v>1995</c:v>
                </c:pt>
                <c:pt idx="415">
                  <c:v>1995</c:v>
                </c:pt>
                <c:pt idx="416">
                  <c:v>1995</c:v>
                </c:pt>
                <c:pt idx="417">
                  <c:v>1995</c:v>
                </c:pt>
                <c:pt idx="418">
                  <c:v>1995</c:v>
                </c:pt>
                <c:pt idx="419">
                  <c:v>1995</c:v>
                </c:pt>
                <c:pt idx="420">
                  <c:v>1996</c:v>
                </c:pt>
                <c:pt idx="421">
                  <c:v>1996</c:v>
                </c:pt>
                <c:pt idx="422">
                  <c:v>1996</c:v>
                </c:pt>
                <c:pt idx="423">
                  <c:v>1996</c:v>
                </c:pt>
                <c:pt idx="424">
                  <c:v>1996</c:v>
                </c:pt>
                <c:pt idx="425">
                  <c:v>1996</c:v>
                </c:pt>
                <c:pt idx="426">
                  <c:v>1996</c:v>
                </c:pt>
                <c:pt idx="427">
                  <c:v>1996</c:v>
                </c:pt>
                <c:pt idx="428">
                  <c:v>1996</c:v>
                </c:pt>
                <c:pt idx="429">
                  <c:v>1996</c:v>
                </c:pt>
                <c:pt idx="430">
                  <c:v>1996</c:v>
                </c:pt>
                <c:pt idx="431">
                  <c:v>1996</c:v>
                </c:pt>
                <c:pt idx="432">
                  <c:v>1997</c:v>
                </c:pt>
                <c:pt idx="433">
                  <c:v>1997</c:v>
                </c:pt>
                <c:pt idx="434">
                  <c:v>1997</c:v>
                </c:pt>
                <c:pt idx="435">
                  <c:v>1997</c:v>
                </c:pt>
                <c:pt idx="436">
                  <c:v>1997</c:v>
                </c:pt>
                <c:pt idx="437">
                  <c:v>1997</c:v>
                </c:pt>
                <c:pt idx="438">
                  <c:v>1997</c:v>
                </c:pt>
                <c:pt idx="439">
                  <c:v>1997</c:v>
                </c:pt>
                <c:pt idx="440">
                  <c:v>1997</c:v>
                </c:pt>
                <c:pt idx="441">
                  <c:v>1997</c:v>
                </c:pt>
                <c:pt idx="442">
                  <c:v>1997</c:v>
                </c:pt>
                <c:pt idx="443">
                  <c:v>1997</c:v>
                </c:pt>
                <c:pt idx="444">
                  <c:v>1998</c:v>
                </c:pt>
                <c:pt idx="445">
                  <c:v>1998</c:v>
                </c:pt>
                <c:pt idx="446">
                  <c:v>1998</c:v>
                </c:pt>
                <c:pt idx="447">
                  <c:v>1998</c:v>
                </c:pt>
                <c:pt idx="448">
                  <c:v>1998</c:v>
                </c:pt>
                <c:pt idx="449">
                  <c:v>1998</c:v>
                </c:pt>
                <c:pt idx="450">
                  <c:v>1998</c:v>
                </c:pt>
                <c:pt idx="451">
                  <c:v>1998</c:v>
                </c:pt>
                <c:pt idx="452">
                  <c:v>1998</c:v>
                </c:pt>
                <c:pt idx="453">
                  <c:v>1998</c:v>
                </c:pt>
                <c:pt idx="454">
                  <c:v>1998</c:v>
                </c:pt>
                <c:pt idx="455">
                  <c:v>1998</c:v>
                </c:pt>
                <c:pt idx="456">
                  <c:v>1999</c:v>
                </c:pt>
                <c:pt idx="457">
                  <c:v>1999</c:v>
                </c:pt>
                <c:pt idx="458">
                  <c:v>1999</c:v>
                </c:pt>
                <c:pt idx="459">
                  <c:v>1999</c:v>
                </c:pt>
                <c:pt idx="460">
                  <c:v>1999</c:v>
                </c:pt>
                <c:pt idx="461">
                  <c:v>1999</c:v>
                </c:pt>
                <c:pt idx="462">
                  <c:v>1999</c:v>
                </c:pt>
                <c:pt idx="463">
                  <c:v>1999</c:v>
                </c:pt>
                <c:pt idx="464">
                  <c:v>1999</c:v>
                </c:pt>
                <c:pt idx="465">
                  <c:v>1999</c:v>
                </c:pt>
                <c:pt idx="466">
                  <c:v>1999</c:v>
                </c:pt>
                <c:pt idx="467">
                  <c:v>1999</c:v>
                </c:pt>
                <c:pt idx="468">
                  <c:v>2000</c:v>
                </c:pt>
                <c:pt idx="469">
                  <c:v>2000</c:v>
                </c:pt>
                <c:pt idx="470">
                  <c:v>2000</c:v>
                </c:pt>
                <c:pt idx="471">
                  <c:v>2000</c:v>
                </c:pt>
                <c:pt idx="472">
                  <c:v>2000</c:v>
                </c:pt>
                <c:pt idx="473">
                  <c:v>2000</c:v>
                </c:pt>
                <c:pt idx="474">
                  <c:v>2000</c:v>
                </c:pt>
                <c:pt idx="475">
                  <c:v>2000</c:v>
                </c:pt>
                <c:pt idx="476">
                  <c:v>2000</c:v>
                </c:pt>
                <c:pt idx="477">
                  <c:v>2000</c:v>
                </c:pt>
                <c:pt idx="478">
                  <c:v>2000</c:v>
                </c:pt>
                <c:pt idx="479">
                  <c:v>2000</c:v>
                </c:pt>
                <c:pt idx="480">
                  <c:v>2001</c:v>
                </c:pt>
                <c:pt idx="481">
                  <c:v>2001</c:v>
                </c:pt>
                <c:pt idx="482">
                  <c:v>2001</c:v>
                </c:pt>
                <c:pt idx="483">
                  <c:v>2001</c:v>
                </c:pt>
                <c:pt idx="484">
                  <c:v>2001</c:v>
                </c:pt>
                <c:pt idx="485">
                  <c:v>2001</c:v>
                </c:pt>
                <c:pt idx="486">
                  <c:v>2001</c:v>
                </c:pt>
                <c:pt idx="487">
                  <c:v>2001</c:v>
                </c:pt>
                <c:pt idx="488">
                  <c:v>2001</c:v>
                </c:pt>
                <c:pt idx="489">
                  <c:v>2001</c:v>
                </c:pt>
                <c:pt idx="490">
                  <c:v>2001</c:v>
                </c:pt>
                <c:pt idx="491">
                  <c:v>2001</c:v>
                </c:pt>
                <c:pt idx="492">
                  <c:v>2002</c:v>
                </c:pt>
                <c:pt idx="493">
                  <c:v>2002</c:v>
                </c:pt>
                <c:pt idx="494">
                  <c:v>2002</c:v>
                </c:pt>
                <c:pt idx="495">
                  <c:v>2002</c:v>
                </c:pt>
                <c:pt idx="496">
                  <c:v>2002</c:v>
                </c:pt>
                <c:pt idx="497">
                  <c:v>2002</c:v>
                </c:pt>
                <c:pt idx="498">
                  <c:v>2002</c:v>
                </c:pt>
                <c:pt idx="499">
                  <c:v>2002</c:v>
                </c:pt>
                <c:pt idx="500">
                  <c:v>2002</c:v>
                </c:pt>
                <c:pt idx="501">
                  <c:v>2002</c:v>
                </c:pt>
                <c:pt idx="502">
                  <c:v>2002</c:v>
                </c:pt>
                <c:pt idx="503">
                  <c:v>2002</c:v>
                </c:pt>
                <c:pt idx="504">
                  <c:v>2003</c:v>
                </c:pt>
                <c:pt idx="505">
                  <c:v>2003</c:v>
                </c:pt>
                <c:pt idx="506">
                  <c:v>2003</c:v>
                </c:pt>
                <c:pt idx="507">
                  <c:v>2003</c:v>
                </c:pt>
                <c:pt idx="508">
                  <c:v>2003</c:v>
                </c:pt>
                <c:pt idx="509">
                  <c:v>2003</c:v>
                </c:pt>
                <c:pt idx="510">
                  <c:v>2003</c:v>
                </c:pt>
                <c:pt idx="511">
                  <c:v>2003</c:v>
                </c:pt>
                <c:pt idx="512">
                  <c:v>2003</c:v>
                </c:pt>
                <c:pt idx="513">
                  <c:v>2003</c:v>
                </c:pt>
                <c:pt idx="514">
                  <c:v>2003</c:v>
                </c:pt>
                <c:pt idx="515">
                  <c:v>2003</c:v>
                </c:pt>
                <c:pt idx="516">
                  <c:v>2004</c:v>
                </c:pt>
                <c:pt idx="517">
                  <c:v>2004</c:v>
                </c:pt>
                <c:pt idx="518">
                  <c:v>2004</c:v>
                </c:pt>
                <c:pt idx="519">
                  <c:v>2004</c:v>
                </c:pt>
                <c:pt idx="520">
                  <c:v>2004</c:v>
                </c:pt>
                <c:pt idx="521">
                  <c:v>2004</c:v>
                </c:pt>
                <c:pt idx="522">
                  <c:v>2004</c:v>
                </c:pt>
                <c:pt idx="523">
                  <c:v>2004</c:v>
                </c:pt>
                <c:pt idx="524">
                  <c:v>2004</c:v>
                </c:pt>
                <c:pt idx="525">
                  <c:v>2004</c:v>
                </c:pt>
                <c:pt idx="526">
                  <c:v>2004</c:v>
                </c:pt>
                <c:pt idx="527">
                  <c:v>2004</c:v>
                </c:pt>
                <c:pt idx="528">
                  <c:v>2005</c:v>
                </c:pt>
                <c:pt idx="529">
                  <c:v>2005</c:v>
                </c:pt>
                <c:pt idx="530">
                  <c:v>2005</c:v>
                </c:pt>
                <c:pt idx="531">
                  <c:v>2005</c:v>
                </c:pt>
                <c:pt idx="532">
                  <c:v>2005</c:v>
                </c:pt>
                <c:pt idx="533">
                  <c:v>2005</c:v>
                </c:pt>
                <c:pt idx="534">
                  <c:v>2005</c:v>
                </c:pt>
                <c:pt idx="535">
                  <c:v>2005</c:v>
                </c:pt>
                <c:pt idx="536">
                  <c:v>2005</c:v>
                </c:pt>
                <c:pt idx="537">
                  <c:v>2005</c:v>
                </c:pt>
                <c:pt idx="538">
                  <c:v>2005</c:v>
                </c:pt>
                <c:pt idx="539">
                  <c:v>2005</c:v>
                </c:pt>
                <c:pt idx="540">
                  <c:v>2006</c:v>
                </c:pt>
                <c:pt idx="541">
                  <c:v>2006</c:v>
                </c:pt>
                <c:pt idx="542">
                  <c:v>2006</c:v>
                </c:pt>
                <c:pt idx="543">
                  <c:v>2006</c:v>
                </c:pt>
                <c:pt idx="544">
                  <c:v>2006</c:v>
                </c:pt>
                <c:pt idx="545">
                  <c:v>2006</c:v>
                </c:pt>
                <c:pt idx="546">
                  <c:v>2006</c:v>
                </c:pt>
                <c:pt idx="547">
                  <c:v>2006</c:v>
                </c:pt>
                <c:pt idx="548">
                  <c:v>2006</c:v>
                </c:pt>
                <c:pt idx="549">
                  <c:v>2006</c:v>
                </c:pt>
                <c:pt idx="550">
                  <c:v>2006</c:v>
                </c:pt>
                <c:pt idx="551">
                  <c:v>2006</c:v>
                </c:pt>
                <c:pt idx="552">
                  <c:v>2007</c:v>
                </c:pt>
                <c:pt idx="553">
                  <c:v>2007</c:v>
                </c:pt>
                <c:pt idx="554">
                  <c:v>2007</c:v>
                </c:pt>
                <c:pt idx="555">
                  <c:v>2007</c:v>
                </c:pt>
                <c:pt idx="556">
                  <c:v>2007</c:v>
                </c:pt>
                <c:pt idx="557">
                  <c:v>2007</c:v>
                </c:pt>
                <c:pt idx="558">
                  <c:v>2007</c:v>
                </c:pt>
                <c:pt idx="559">
                  <c:v>2007</c:v>
                </c:pt>
                <c:pt idx="560">
                  <c:v>2007</c:v>
                </c:pt>
                <c:pt idx="561">
                  <c:v>2007</c:v>
                </c:pt>
                <c:pt idx="562">
                  <c:v>2007</c:v>
                </c:pt>
                <c:pt idx="563">
                  <c:v>2007</c:v>
                </c:pt>
                <c:pt idx="564">
                  <c:v>2008</c:v>
                </c:pt>
                <c:pt idx="565">
                  <c:v>2008</c:v>
                </c:pt>
                <c:pt idx="566">
                  <c:v>2008</c:v>
                </c:pt>
                <c:pt idx="567">
                  <c:v>2008</c:v>
                </c:pt>
                <c:pt idx="568">
                  <c:v>2008</c:v>
                </c:pt>
                <c:pt idx="569">
                  <c:v>2008</c:v>
                </c:pt>
                <c:pt idx="570">
                  <c:v>2008</c:v>
                </c:pt>
                <c:pt idx="571">
                  <c:v>2008</c:v>
                </c:pt>
                <c:pt idx="572">
                  <c:v>2008</c:v>
                </c:pt>
                <c:pt idx="573">
                  <c:v>2008</c:v>
                </c:pt>
                <c:pt idx="574">
                  <c:v>2008</c:v>
                </c:pt>
                <c:pt idx="575">
                  <c:v>2008</c:v>
                </c:pt>
                <c:pt idx="576">
                  <c:v>2009</c:v>
                </c:pt>
                <c:pt idx="577">
                  <c:v>2009</c:v>
                </c:pt>
                <c:pt idx="578">
                  <c:v>2009</c:v>
                </c:pt>
                <c:pt idx="579">
                  <c:v>2009</c:v>
                </c:pt>
                <c:pt idx="580">
                  <c:v>2009</c:v>
                </c:pt>
                <c:pt idx="581">
                  <c:v>2009</c:v>
                </c:pt>
                <c:pt idx="582">
                  <c:v>2009</c:v>
                </c:pt>
                <c:pt idx="583">
                  <c:v>2009</c:v>
                </c:pt>
                <c:pt idx="584">
                  <c:v>2009</c:v>
                </c:pt>
                <c:pt idx="585">
                  <c:v>2009</c:v>
                </c:pt>
                <c:pt idx="586">
                  <c:v>2009</c:v>
                </c:pt>
                <c:pt idx="587">
                  <c:v>2009</c:v>
                </c:pt>
                <c:pt idx="588">
                  <c:v>2010</c:v>
                </c:pt>
                <c:pt idx="589">
                  <c:v>2010</c:v>
                </c:pt>
                <c:pt idx="590">
                  <c:v>2010</c:v>
                </c:pt>
                <c:pt idx="591">
                  <c:v>2010</c:v>
                </c:pt>
                <c:pt idx="592">
                  <c:v>2010</c:v>
                </c:pt>
                <c:pt idx="593">
                  <c:v>2010</c:v>
                </c:pt>
                <c:pt idx="594">
                  <c:v>2010</c:v>
                </c:pt>
                <c:pt idx="595">
                  <c:v>2010</c:v>
                </c:pt>
                <c:pt idx="596">
                  <c:v>2010</c:v>
                </c:pt>
                <c:pt idx="597">
                  <c:v>2010</c:v>
                </c:pt>
                <c:pt idx="598">
                  <c:v>2010</c:v>
                </c:pt>
                <c:pt idx="599">
                  <c:v>2010</c:v>
                </c:pt>
                <c:pt idx="600">
                  <c:v>2011</c:v>
                </c:pt>
                <c:pt idx="601">
                  <c:v>2011</c:v>
                </c:pt>
                <c:pt idx="602">
                  <c:v>2011</c:v>
                </c:pt>
                <c:pt idx="603">
                  <c:v>2011</c:v>
                </c:pt>
                <c:pt idx="604">
                  <c:v>2011</c:v>
                </c:pt>
                <c:pt idx="605">
                  <c:v>2011</c:v>
                </c:pt>
                <c:pt idx="606">
                  <c:v>2011</c:v>
                </c:pt>
                <c:pt idx="607">
                  <c:v>2011</c:v>
                </c:pt>
                <c:pt idx="608">
                  <c:v>2011</c:v>
                </c:pt>
                <c:pt idx="609">
                  <c:v>2011</c:v>
                </c:pt>
                <c:pt idx="610">
                  <c:v>2011</c:v>
                </c:pt>
                <c:pt idx="611">
                  <c:v>2011</c:v>
                </c:pt>
                <c:pt idx="612">
                  <c:v>2012</c:v>
                </c:pt>
                <c:pt idx="613">
                  <c:v>2012</c:v>
                </c:pt>
                <c:pt idx="614">
                  <c:v>2012</c:v>
                </c:pt>
                <c:pt idx="615">
                  <c:v>2012</c:v>
                </c:pt>
                <c:pt idx="616">
                  <c:v>2012</c:v>
                </c:pt>
                <c:pt idx="617">
                  <c:v>2012</c:v>
                </c:pt>
                <c:pt idx="618">
                  <c:v>2012</c:v>
                </c:pt>
                <c:pt idx="619">
                  <c:v>2012</c:v>
                </c:pt>
                <c:pt idx="620">
                  <c:v>2012</c:v>
                </c:pt>
                <c:pt idx="621">
                  <c:v>2012</c:v>
                </c:pt>
                <c:pt idx="622">
                  <c:v>2012</c:v>
                </c:pt>
                <c:pt idx="623">
                  <c:v>2012</c:v>
                </c:pt>
                <c:pt idx="624">
                  <c:v>2013</c:v>
                </c:pt>
                <c:pt idx="625">
                  <c:v>2013</c:v>
                </c:pt>
                <c:pt idx="626">
                  <c:v>2013</c:v>
                </c:pt>
                <c:pt idx="627">
                  <c:v>2013</c:v>
                </c:pt>
                <c:pt idx="628">
                  <c:v>2013</c:v>
                </c:pt>
                <c:pt idx="629">
                  <c:v>2013</c:v>
                </c:pt>
                <c:pt idx="630">
                  <c:v>2013</c:v>
                </c:pt>
                <c:pt idx="631">
                  <c:v>2013</c:v>
                </c:pt>
                <c:pt idx="632">
                  <c:v>2013</c:v>
                </c:pt>
                <c:pt idx="633">
                  <c:v>2013</c:v>
                </c:pt>
                <c:pt idx="634">
                  <c:v>2013</c:v>
                </c:pt>
                <c:pt idx="635">
                  <c:v>2013</c:v>
                </c:pt>
                <c:pt idx="636">
                  <c:v>2014</c:v>
                </c:pt>
                <c:pt idx="637">
                  <c:v>2014</c:v>
                </c:pt>
                <c:pt idx="638">
                  <c:v>2014</c:v>
                </c:pt>
                <c:pt idx="639">
                  <c:v>2014</c:v>
                </c:pt>
                <c:pt idx="640">
                  <c:v>2014</c:v>
                </c:pt>
                <c:pt idx="641">
                  <c:v>2014</c:v>
                </c:pt>
                <c:pt idx="642">
                  <c:v>2014</c:v>
                </c:pt>
                <c:pt idx="643">
                  <c:v>2014</c:v>
                </c:pt>
                <c:pt idx="644">
                  <c:v>2014</c:v>
                </c:pt>
                <c:pt idx="645">
                  <c:v>2014</c:v>
                </c:pt>
                <c:pt idx="646">
                  <c:v>2014</c:v>
                </c:pt>
                <c:pt idx="647">
                  <c:v>2014</c:v>
                </c:pt>
              </c:numCache>
            </c:numRef>
          </c:cat>
          <c:val>
            <c:numRef>
              <c:f>'[SPI para os muncípios da Bacia do Rio Jundiaí.xlsx]Planilha1'!$C$6:$XZ$6</c:f>
              <c:numCache>
                <c:formatCode>_(* #,##0.00_);_(* \(#,##0.00\);_(* "-"??_);_(@_)</c:formatCode>
                <c:ptCount val="6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-1.0797039688773999</c:v>
                </c:pt>
                <c:pt idx="24">
                  <c:v>-0.93939885509742804</c:v>
                </c:pt>
                <c:pt idx="25">
                  <c:v>-1.1164378650820701</c:v>
                </c:pt>
                <c:pt idx="26">
                  <c:v>-1.26243331274503</c:v>
                </c:pt>
                <c:pt idx="27">
                  <c:v>-1.4881310598224999</c:v>
                </c:pt>
                <c:pt idx="28">
                  <c:v>-1.6422312401914401</c:v>
                </c:pt>
                <c:pt idx="29">
                  <c:v>-1.62173332818412</c:v>
                </c:pt>
                <c:pt idx="30">
                  <c:v>-1.6608165227618401</c:v>
                </c:pt>
                <c:pt idx="31">
                  <c:v>-1.67793477296587</c:v>
                </c:pt>
                <c:pt idx="32">
                  <c:v>-1.5717760444089599</c:v>
                </c:pt>
                <c:pt idx="33">
                  <c:v>-1.40901439928876</c:v>
                </c:pt>
                <c:pt idx="34">
                  <c:v>-1.5523987817664</c:v>
                </c:pt>
                <c:pt idx="35">
                  <c:v>-1.8307633646628301</c:v>
                </c:pt>
                <c:pt idx="36">
                  <c:v>-1.93328789104697</c:v>
                </c:pt>
                <c:pt idx="37">
                  <c:v>-1.92451931958286</c:v>
                </c:pt>
                <c:pt idx="38">
                  <c:v>-2.50478752748282</c:v>
                </c:pt>
                <c:pt idx="39">
                  <c:v>-2.3390116522773998</c:v>
                </c:pt>
                <c:pt idx="40">
                  <c:v>-2.28413731517304</c:v>
                </c:pt>
                <c:pt idx="41">
                  <c:v>-2.22080040354335</c:v>
                </c:pt>
                <c:pt idx="42">
                  <c:v>-2.1779124949181701</c:v>
                </c:pt>
                <c:pt idx="43">
                  <c:v>-2.2726029150608098</c:v>
                </c:pt>
                <c:pt idx="44">
                  <c:v>-1.95012890536212</c:v>
                </c:pt>
                <c:pt idx="45">
                  <c:v>-2.4161558349027898</c:v>
                </c:pt>
                <c:pt idx="46">
                  <c:v>-2.6020959360908802</c:v>
                </c:pt>
                <c:pt idx="47">
                  <c:v>-2.4219429472484699</c:v>
                </c:pt>
                <c:pt idx="48">
                  <c:v>-2.1770286071667</c:v>
                </c:pt>
                <c:pt idx="49">
                  <c:v>-2.09436733962522</c:v>
                </c:pt>
                <c:pt idx="50">
                  <c:v>-1.5462263388936299</c:v>
                </c:pt>
                <c:pt idx="51">
                  <c:v>-1.3464661786545</c:v>
                </c:pt>
                <c:pt idx="52">
                  <c:v>-1.16844941865064</c:v>
                </c:pt>
                <c:pt idx="53">
                  <c:v>-1.07691927236926</c:v>
                </c:pt>
                <c:pt idx="54">
                  <c:v>-0.92275661386565999</c:v>
                </c:pt>
                <c:pt idx="55">
                  <c:v>-0.89109329128191905</c:v>
                </c:pt>
                <c:pt idx="56">
                  <c:v>-0.661199122908393</c:v>
                </c:pt>
                <c:pt idx="57">
                  <c:v>-0.51427321589282105</c:v>
                </c:pt>
                <c:pt idx="58">
                  <c:v>-0.48134900643852502</c:v>
                </c:pt>
                <c:pt idx="59">
                  <c:v>0.23634586492183601</c:v>
                </c:pt>
                <c:pt idx="60">
                  <c:v>0.42634333268083002</c:v>
                </c:pt>
                <c:pt idx="61">
                  <c:v>0.236440446366039</c:v>
                </c:pt>
                <c:pt idx="62">
                  <c:v>0.65603439701780397</c:v>
                </c:pt>
                <c:pt idx="63">
                  <c:v>0.55928126221205299</c:v>
                </c:pt>
                <c:pt idx="64">
                  <c:v>0.55313841990040602</c:v>
                </c:pt>
                <c:pt idx="65">
                  <c:v>0.45714090709706301</c:v>
                </c:pt>
                <c:pt idx="66">
                  <c:v>0.34414137522274302</c:v>
                </c:pt>
                <c:pt idx="67">
                  <c:v>0.38027057763070499</c:v>
                </c:pt>
                <c:pt idx="68">
                  <c:v>0.30844412791902598</c:v>
                </c:pt>
                <c:pt idx="69">
                  <c:v>0.35898292703379697</c:v>
                </c:pt>
                <c:pt idx="70">
                  <c:v>0.412297758608003</c:v>
                </c:pt>
                <c:pt idx="71">
                  <c:v>0.44464174990746003</c:v>
                </c:pt>
                <c:pt idx="72">
                  <c:v>0.46268844073299298</c:v>
                </c:pt>
                <c:pt idx="73">
                  <c:v>0.179636611263291</c:v>
                </c:pt>
                <c:pt idx="74">
                  <c:v>4.9674124640324897E-2</c:v>
                </c:pt>
                <c:pt idx="75">
                  <c:v>-9.9439262607968107E-2</c:v>
                </c:pt>
                <c:pt idx="76">
                  <c:v>-0.228557311798642</c:v>
                </c:pt>
                <c:pt idx="77">
                  <c:v>-3.3867986820893897E-2</c:v>
                </c:pt>
                <c:pt idx="78">
                  <c:v>-0.107649857044943</c:v>
                </c:pt>
                <c:pt idx="79">
                  <c:v>-0.140389680427639</c:v>
                </c:pt>
                <c:pt idx="80">
                  <c:v>-6.8825219361180398E-2</c:v>
                </c:pt>
                <c:pt idx="81">
                  <c:v>-0.117504520273014</c:v>
                </c:pt>
                <c:pt idx="82">
                  <c:v>-1.0500684641587999E-2</c:v>
                </c:pt>
                <c:pt idx="83">
                  <c:v>-0.38103453099312401</c:v>
                </c:pt>
                <c:pt idx="84">
                  <c:v>-0.32495834444458299</c:v>
                </c:pt>
                <c:pt idx="85">
                  <c:v>-0.55237026226520403</c:v>
                </c:pt>
                <c:pt idx="86">
                  <c:v>-0.72329333491873404</c:v>
                </c:pt>
                <c:pt idx="87">
                  <c:v>-0.64877607182411601</c:v>
                </c:pt>
                <c:pt idx="88">
                  <c:v>-0.67780659921758701</c:v>
                </c:pt>
                <c:pt idx="89">
                  <c:v>-0.567445075370133</c:v>
                </c:pt>
                <c:pt idx="90">
                  <c:v>-0.60927276161228305</c:v>
                </c:pt>
                <c:pt idx="91">
                  <c:v>-0.57375581869035497</c:v>
                </c:pt>
                <c:pt idx="92">
                  <c:v>-0.70975531815189197</c:v>
                </c:pt>
                <c:pt idx="93">
                  <c:v>-0.85244234188837698</c:v>
                </c:pt>
                <c:pt idx="94">
                  <c:v>-1.00494291434495</c:v>
                </c:pt>
                <c:pt idx="95">
                  <c:v>-1.37164070554016</c:v>
                </c:pt>
                <c:pt idx="96">
                  <c:v>-1.8686827995897</c:v>
                </c:pt>
                <c:pt idx="97">
                  <c:v>-2.1523496331082201</c:v>
                </c:pt>
                <c:pt idx="98">
                  <c:v>-2.2462171756274998</c:v>
                </c:pt>
                <c:pt idx="99">
                  <c:v>-2.0367682248897201</c:v>
                </c:pt>
                <c:pt idx="100">
                  <c:v>-1.9796667233116201</c:v>
                </c:pt>
                <c:pt idx="101">
                  <c:v>-2.0811255852272201</c:v>
                </c:pt>
                <c:pt idx="102">
                  <c:v>-2.2240997986291999</c:v>
                </c:pt>
                <c:pt idx="103">
                  <c:v>-2.1453306576814501</c:v>
                </c:pt>
                <c:pt idx="104">
                  <c:v>-2.1630607344212098</c:v>
                </c:pt>
                <c:pt idx="105">
                  <c:v>-2.1107755903505598</c:v>
                </c:pt>
                <c:pt idx="106">
                  <c:v>-2.0815614696842899</c:v>
                </c:pt>
                <c:pt idx="107">
                  <c:v>-2.1522315636157501</c:v>
                </c:pt>
                <c:pt idx="108">
                  <c:v>-1.7360516130513499</c:v>
                </c:pt>
                <c:pt idx="109">
                  <c:v>-1.05353931040825</c:v>
                </c:pt>
                <c:pt idx="110">
                  <c:v>-1.0414470038752499</c:v>
                </c:pt>
                <c:pt idx="111">
                  <c:v>-1.0921396524800699</c:v>
                </c:pt>
                <c:pt idx="112">
                  <c:v>-1.0157119194178099</c:v>
                </c:pt>
                <c:pt idx="113">
                  <c:v>-0.90975085818667301</c:v>
                </c:pt>
                <c:pt idx="114">
                  <c:v>-0.85984439936534396</c:v>
                </c:pt>
                <c:pt idx="115">
                  <c:v>-0.74439247214165505</c:v>
                </c:pt>
                <c:pt idx="116">
                  <c:v>-0.46246009906281399</c:v>
                </c:pt>
                <c:pt idx="117">
                  <c:v>-0.43826415401054802</c:v>
                </c:pt>
                <c:pt idx="118">
                  <c:v>-0.36098043589208501</c:v>
                </c:pt>
                <c:pt idx="119">
                  <c:v>-0.18221311017070799</c:v>
                </c:pt>
                <c:pt idx="120">
                  <c:v>-0.28812972745500198</c:v>
                </c:pt>
                <c:pt idx="121">
                  <c:v>-0.21488211244184499</c:v>
                </c:pt>
                <c:pt idx="122">
                  <c:v>0.12261305701461001</c:v>
                </c:pt>
                <c:pt idx="123">
                  <c:v>9.1512401726411896E-2</c:v>
                </c:pt>
                <c:pt idx="124">
                  <c:v>0.10861235454542199</c:v>
                </c:pt>
                <c:pt idx="125">
                  <c:v>0.31540990951409797</c:v>
                </c:pt>
                <c:pt idx="126">
                  <c:v>0.41515130365081099</c:v>
                </c:pt>
                <c:pt idx="127">
                  <c:v>0.39609119143430799</c:v>
                </c:pt>
                <c:pt idx="128">
                  <c:v>0.39681922909903</c:v>
                </c:pt>
                <c:pt idx="129">
                  <c:v>0.413595416648044</c:v>
                </c:pt>
                <c:pt idx="130">
                  <c:v>3.9703538716805202E-2</c:v>
                </c:pt>
                <c:pt idx="131">
                  <c:v>0.248689076816489</c:v>
                </c:pt>
                <c:pt idx="132">
                  <c:v>0.16553892537385001</c:v>
                </c:pt>
                <c:pt idx="133">
                  <c:v>-0.32276678761404198</c:v>
                </c:pt>
                <c:pt idx="134">
                  <c:v>-0.441963364850743</c:v>
                </c:pt>
                <c:pt idx="135">
                  <c:v>-0.35364890826566903</c:v>
                </c:pt>
                <c:pt idx="136">
                  <c:v>-0.45482752806152699</c:v>
                </c:pt>
                <c:pt idx="137">
                  <c:v>-0.58007345136611799</c:v>
                </c:pt>
                <c:pt idx="138">
                  <c:v>-0.39235274767348099</c:v>
                </c:pt>
                <c:pt idx="139">
                  <c:v>-0.45425134892279101</c:v>
                </c:pt>
                <c:pt idx="140">
                  <c:v>-0.46456527504758399</c:v>
                </c:pt>
                <c:pt idx="141">
                  <c:v>-0.17138245347072401</c:v>
                </c:pt>
                <c:pt idx="142">
                  <c:v>-6.5989829175795101E-2</c:v>
                </c:pt>
                <c:pt idx="143">
                  <c:v>-0.24138221258228901</c:v>
                </c:pt>
                <c:pt idx="144">
                  <c:v>-1.57157668720386E-2</c:v>
                </c:pt>
                <c:pt idx="145">
                  <c:v>8.5890620547172003E-2</c:v>
                </c:pt>
                <c:pt idx="146">
                  <c:v>-0.184869746717824</c:v>
                </c:pt>
                <c:pt idx="147">
                  <c:v>-5.9513996764881803E-2</c:v>
                </c:pt>
                <c:pt idx="148">
                  <c:v>-3.8133708987862898E-2</c:v>
                </c:pt>
                <c:pt idx="149">
                  <c:v>-0.228721684265631</c:v>
                </c:pt>
                <c:pt idx="150">
                  <c:v>-0.161654334096309</c:v>
                </c:pt>
                <c:pt idx="151">
                  <c:v>-0.116417766535187</c:v>
                </c:pt>
                <c:pt idx="152">
                  <c:v>-7.2592512298873701E-2</c:v>
                </c:pt>
                <c:pt idx="153">
                  <c:v>-0.163418575073007</c:v>
                </c:pt>
                <c:pt idx="154">
                  <c:v>-2.20359881815794E-2</c:v>
                </c:pt>
                <c:pt idx="155">
                  <c:v>0.27575298215361899</c:v>
                </c:pt>
                <c:pt idx="156">
                  <c:v>0.12629858871229099</c:v>
                </c:pt>
                <c:pt idx="157">
                  <c:v>-0.26003514934688698</c:v>
                </c:pt>
                <c:pt idx="158">
                  <c:v>0.17201920558463299</c:v>
                </c:pt>
                <c:pt idx="159">
                  <c:v>0.16977909433833999</c:v>
                </c:pt>
                <c:pt idx="160">
                  <c:v>0.11160668705558</c:v>
                </c:pt>
                <c:pt idx="161">
                  <c:v>0.47621107584115202</c:v>
                </c:pt>
                <c:pt idx="162">
                  <c:v>0.21300439503265101</c:v>
                </c:pt>
                <c:pt idx="163">
                  <c:v>5.77306892076229E-2</c:v>
                </c:pt>
                <c:pt idx="164">
                  <c:v>-6.6070310240572194E-2</c:v>
                </c:pt>
                <c:pt idx="165">
                  <c:v>-0.257820027906904</c:v>
                </c:pt>
                <c:pt idx="166">
                  <c:v>-0.230218586942326</c:v>
                </c:pt>
                <c:pt idx="167">
                  <c:v>0.104039329097544</c:v>
                </c:pt>
                <c:pt idx="168">
                  <c:v>-4.3314219012348602E-2</c:v>
                </c:pt>
                <c:pt idx="169">
                  <c:v>0.41663920486922201</c:v>
                </c:pt>
                <c:pt idx="170">
                  <c:v>0.309250830100674</c:v>
                </c:pt>
                <c:pt idx="171">
                  <c:v>8.0448346252779898E-2</c:v>
                </c:pt>
                <c:pt idx="172">
                  <c:v>-7.6897372094174897E-3</c:v>
                </c:pt>
                <c:pt idx="173">
                  <c:v>-0.118513574838902</c:v>
                </c:pt>
                <c:pt idx="174">
                  <c:v>-0.176650166905886</c:v>
                </c:pt>
                <c:pt idx="175">
                  <c:v>-0.24155718139377999</c:v>
                </c:pt>
                <c:pt idx="176">
                  <c:v>-0.32595851974863599</c:v>
                </c:pt>
                <c:pt idx="177">
                  <c:v>-0.28675692359905802</c:v>
                </c:pt>
                <c:pt idx="178">
                  <c:v>-7.7826401113510704E-2</c:v>
                </c:pt>
                <c:pt idx="179">
                  <c:v>-0.15476483714351499</c:v>
                </c:pt>
                <c:pt idx="180">
                  <c:v>-0.40658329568356499</c:v>
                </c:pt>
                <c:pt idx="181">
                  <c:v>0.128594032079486</c:v>
                </c:pt>
                <c:pt idx="182">
                  <c:v>-0.10533472211915799</c:v>
                </c:pt>
                <c:pt idx="183">
                  <c:v>0.19221225074700801</c:v>
                </c:pt>
                <c:pt idx="184">
                  <c:v>0.58379013771393196</c:v>
                </c:pt>
                <c:pt idx="185">
                  <c:v>0.39277224439839598</c:v>
                </c:pt>
                <c:pt idx="186">
                  <c:v>0.82348098268844006</c:v>
                </c:pt>
                <c:pt idx="187">
                  <c:v>1.1602212485816801</c:v>
                </c:pt>
                <c:pt idx="188">
                  <c:v>1.4493061398423699</c:v>
                </c:pt>
                <c:pt idx="189">
                  <c:v>1.4579602193052299</c:v>
                </c:pt>
                <c:pt idx="190">
                  <c:v>1.4243716093185801</c:v>
                </c:pt>
                <c:pt idx="191">
                  <c:v>1.24373855620459</c:v>
                </c:pt>
                <c:pt idx="192">
                  <c:v>1.4955352128653301</c:v>
                </c:pt>
                <c:pt idx="193">
                  <c:v>0.99007581013134704</c:v>
                </c:pt>
                <c:pt idx="194">
                  <c:v>1.0922602056853301</c:v>
                </c:pt>
                <c:pt idx="195">
                  <c:v>1.33451296631964</c:v>
                </c:pt>
                <c:pt idx="196">
                  <c:v>1.3485240913635601</c:v>
                </c:pt>
                <c:pt idx="197">
                  <c:v>1.3928673568301599</c:v>
                </c:pt>
                <c:pt idx="198">
                  <c:v>1.3079576042776999</c:v>
                </c:pt>
                <c:pt idx="199">
                  <c:v>1.3540943969115999</c:v>
                </c:pt>
                <c:pt idx="200">
                  <c:v>1.51732033930074</c:v>
                </c:pt>
                <c:pt idx="201">
                  <c:v>1.3853423084504399</c:v>
                </c:pt>
                <c:pt idx="202">
                  <c:v>1.3104715818770201</c:v>
                </c:pt>
                <c:pt idx="203">
                  <c:v>1.441334193541</c:v>
                </c:pt>
                <c:pt idx="204">
                  <c:v>1.2664100911430001</c:v>
                </c:pt>
                <c:pt idx="205">
                  <c:v>0.98379926440676302</c:v>
                </c:pt>
                <c:pt idx="206">
                  <c:v>0.91963338985586696</c:v>
                </c:pt>
                <c:pt idx="207">
                  <c:v>0.52298911625099698</c:v>
                </c:pt>
                <c:pt idx="208">
                  <c:v>0.346589173298749</c:v>
                </c:pt>
                <c:pt idx="209">
                  <c:v>0.30474591971224702</c:v>
                </c:pt>
                <c:pt idx="210">
                  <c:v>0.10358226098300601</c:v>
                </c:pt>
                <c:pt idx="211">
                  <c:v>-0.24819506827613599</c:v>
                </c:pt>
                <c:pt idx="212">
                  <c:v>-0.63510383244517998</c:v>
                </c:pt>
                <c:pt idx="213">
                  <c:v>-0.66751045723327596</c:v>
                </c:pt>
                <c:pt idx="214">
                  <c:v>-0.21546384905409899</c:v>
                </c:pt>
                <c:pt idx="215">
                  <c:v>-5.9921017227466497E-2</c:v>
                </c:pt>
                <c:pt idx="216">
                  <c:v>-0.54292224473598205</c:v>
                </c:pt>
                <c:pt idx="217">
                  <c:v>-0.39518616050245198</c:v>
                </c:pt>
                <c:pt idx="218">
                  <c:v>-0.46074173866624901</c:v>
                </c:pt>
                <c:pt idx="219">
                  <c:v>-0.60118601238977498</c:v>
                </c:pt>
                <c:pt idx="220">
                  <c:v>-0.40823963841022598</c:v>
                </c:pt>
                <c:pt idx="221">
                  <c:v>-0.500007543945033</c:v>
                </c:pt>
                <c:pt idx="222">
                  <c:v>-0.371477999565476</c:v>
                </c:pt>
                <c:pt idx="223">
                  <c:v>-0.18477282807638901</c:v>
                </c:pt>
                <c:pt idx="224">
                  <c:v>-0.20302357126010701</c:v>
                </c:pt>
                <c:pt idx="225">
                  <c:v>2.86606616520113E-2</c:v>
                </c:pt>
                <c:pt idx="226">
                  <c:v>-7.2829573481186793E-2</c:v>
                </c:pt>
                <c:pt idx="227">
                  <c:v>-0.26776518083206602</c:v>
                </c:pt>
                <c:pt idx="228">
                  <c:v>-2.4179814077661E-2</c:v>
                </c:pt>
                <c:pt idx="229">
                  <c:v>0.122339692417176</c:v>
                </c:pt>
                <c:pt idx="230">
                  <c:v>2.91771322902993E-4</c:v>
                </c:pt>
                <c:pt idx="231">
                  <c:v>0.34667947102617702</c:v>
                </c:pt>
                <c:pt idx="232">
                  <c:v>0.146893615846903</c:v>
                </c:pt>
                <c:pt idx="233">
                  <c:v>0.15897789394806899</c:v>
                </c:pt>
                <c:pt idx="234">
                  <c:v>-5.3593968206047699E-2</c:v>
                </c:pt>
                <c:pt idx="235">
                  <c:v>3.9325872954071701E-2</c:v>
                </c:pt>
                <c:pt idx="236">
                  <c:v>5.4473806229178502E-2</c:v>
                </c:pt>
                <c:pt idx="237">
                  <c:v>-7.8592404308894092E-3</c:v>
                </c:pt>
                <c:pt idx="238">
                  <c:v>-0.390459900000798</c:v>
                </c:pt>
                <c:pt idx="239">
                  <c:v>3.11589952314121E-2</c:v>
                </c:pt>
                <c:pt idx="240">
                  <c:v>0.31501357951769898</c:v>
                </c:pt>
                <c:pt idx="241">
                  <c:v>0.179939068769709</c:v>
                </c:pt>
                <c:pt idx="242">
                  <c:v>0.15155717553706599</c:v>
                </c:pt>
                <c:pt idx="243">
                  <c:v>5.0159573168426203E-2</c:v>
                </c:pt>
                <c:pt idx="244">
                  <c:v>-0.15944632071363499</c:v>
                </c:pt>
                <c:pt idx="245">
                  <c:v>7.12811951599097E-3</c:v>
                </c:pt>
                <c:pt idx="246">
                  <c:v>-0.126851800666128</c:v>
                </c:pt>
                <c:pt idx="247">
                  <c:v>-0.35510824167257699</c:v>
                </c:pt>
                <c:pt idx="248">
                  <c:v>-0.66714581496005398</c:v>
                </c:pt>
                <c:pt idx="249">
                  <c:v>-0.54487277690299196</c:v>
                </c:pt>
                <c:pt idx="250">
                  <c:v>-0.40682866501224102</c:v>
                </c:pt>
                <c:pt idx="251">
                  <c:v>-0.51532403626652601</c:v>
                </c:pt>
                <c:pt idx="252">
                  <c:v>-0.41179082673006601</c:v>
                </c:pt>
                <c:pt idx="253">
                  <c:v>-0.350676313889555</c:v>
                </c:pt>
                <c:pt idx="254">
                  <c:v>-0.23910377279953099</c:v>
                </c:pt>
                <c:pt idx="255">
                  <c:v>-0.44608969938231202</c:v>
                </c:pt>
                <c:pt idx="256">
                  <c:v>-0.30093464080451399</c:v>
                </c:pt>
                <c:pt idx="257">
                  <c:v>2.09015512603993E-2</c:v>
                </c:pt>
                <c:pt idx="258">
                  <c:v>8.2886174484434805E-2</c:v>
                </c:pt>
                <c:pt idx="259">
                  <c:v>6.7460428005991793E-2</c:v>
                </c:pt>
                <c:pt idx="260">
                  <c:v>-3.8418853579812798E-2</c:v>
                </c:pt>
                <c:pt idx="261">
                  <c:v>0.326569270374575</c:v>
                </c:pt>
                <c:pt idx="262">
                  <c:v>0.37949791878085198</c:v>
                </c:pt>
                <c:pt idx="263">
                  <c:v>0.451074755854664</c:v>
                </c:pt>
                <c:pt idx="264">
                  <c:v>0.53915431674817005</c:v>
                </c:pt>
                <c:pt idx="265">
                  <c:v>1.0231297114698601</c:v>
                </c:pt>
                <c:pt idx="266">
                  <c:v>1.2976012405216</c:v>
                </c:pt>
                <c:pt idx="267">
                  <c:v>1.64518976514286</c:v>
                </c:pt>
                <c:pt idx="268">
                  <c:v>2.1809584629936398</c:v>
                </c:pt>
                <c:pt idx="269">
                  <c:v>2.51009470549252</c:v>
                </c:pt>
                <c:pt idx="270">
                  <c:v>2.5874603431387202</c:v>
                </c:pt>
                <c:pt idx="271">
                  <c:v>2.6105058177206102</c:v>
                </c:pt>
                <c:pt idx="272">
                  <c:v>2.9959523341126699</c:v>
                </c:pt>
                <c:pt idx="273">
                  <c:v>2.87965852184746</c:v>
                </c:pt>
                <c:pt idx="274">
                  <c:v>2.8736104726860701</c:v>
                </c:pt>
                <c:pt idx="275">
                  <c:v>2.8547904922887701</c:v>
                </c:pt>
                <c:pt idx="276">
                  <c:v>2.6759201558176899</c:v>
                </c:pt>
                <c:pt idx="277">
                  <c:v>2.54151073598754</c:v>
                </c:pt>
                <c:pt idx="278">
                  <c:v>2.29456268444665</c:v>
                </c:pt>
                <c:pt idx="279">
                  <c:v>2.3251191294223301</c:v>
                </c:pt>
                <c:pt idx="280">
                  <c:v>2.3506419362219</c:v>
                </c:pt>
                <c:pt idx="281">
                  <c:v>1.83273938838038</c:v>
                </c:pt>
                <c:pt idx="282">
                  <c:v>1.77684216103591</c:v>
                </c:pt>
                <c:pt idx="283">
                  <c:v>1.9898314857738999</c:v>
                </c:pt>
                <c:pt idx="284">
                  <c:v>2.17401218955112</c:v>
                </c:pt>
                <c:pt idx="285">
                  <c:v>1.7631805605823301</c:v>
                </c:pt>
                <c:pt idx="286">
                  <c:v>1.6975680583767101</c:v>
                </c:pt>
                <c:pt idx="287">
                  <c:v>1.37070899163958</c:v>
                </c:pt>
                <c:pt idx="288">
                  <c:v>1.0648590979458501</c:v>
                </c:pt>
                <c:pt idx="289">
                  <c:v>0.95921861248939699</c:v>
                </c:pt>
                <c:pt idx="290">
                  <c:v>0.82534869730758698</c:v>
                </c:pt>
                <c:pt idx="291">
                  <c:v>0.447453727005728</c:v>
                </c:pt>
                <c:pt idx="292">
                  <c:v>4.6911358658516901E-2</c:v>
                </c:pt>
                <c:pt idx="293">
                  <c:v>-0.618485873257414</c:v>
                </c:pt>
                <c:pt idx="294">
                  <c:v>-0.72388312848193404</c:v>
                </c:pt>
                <c:pt idx="295">
                  <c:v>-0.70916200196250201</c:v>
                </c:pt>
                <c:pt idx="296">
                  <c:v>-1.1977288903779399</c:v>
                </c:pt>
                <c:pt idx="297">
                  <c:v>-1.4684630965705701</c:v>
                </c:pt>
                <c:pt idx="298">
                  <c:v>-1.5647298956853199</c:v>
                </c:pt>
                <c:pt idx="299">
                  <c:v>-1.6555706007825199</c:v>
                </c:pt>
                <c:pt idx="300">
                  <c:v>-1.8863714956966</c:v>
                </c:pt>
                <c:pt idx="301">
                  <c:v>-1.68287080750041</c:v>
                </c:pt>
                <c:pt idx="302">
                  <c:v>-1.3239231802190601</c:v>
                </c:pt>
                <c:pt idx="303">
                  <c:v>-1.3423108676164499</c:v>
                </c:pt>
                <c:pt idx="304">
                  <c:v>-1.23949109300117</c:v>
                </c:pt>
                <c:pt idx="305">
                  <c:v>-1.1962729458641399</c:v>
                </c:pt>
                <c:pt idx="306">
                  <c:v>-1.17856535886391</c:v>
                </c:pt>
                <c:pt idx="307">
                  <c:v>-1.08620055445973</c:v>
                </c:pt>
                <c:pt idx="308">
                  <c:v>-1.3782152325527199</c:v>
                </c:pt>
                <c:pt idx="309">
                  <c:v>-1.25332217853852</c:v>
                </c:pt>
                <c:pt idx="310">
                  <c:v>-1.2218309266413301</c:v>
                </c:pt>
                <c:pt idx="311">
                  <c:v>-0.86186179930248497</c:v>
                </c:pt>
                <c:pt idx="312">
                  <c:v>-0.38540879670289002</c:v>
                </c:pt>
                <c:pt idx="313">
                  <c:v>-0.455929320953191</c:v>
                </c:pt>
                <c:pt idx="314">
                  <c:v>-0.61445126645532999</c:v>
                </c:pt>
                <c:pt idx="315">
                  <c:v>-0.57244011912178105</c:v>
                </c:pt>
                <c:pt idx="316">
                  <c:v>-0.187546747888302</c:v>
                </c:pt>
                <c:pt idx="317">
                  <c:v>0.15014277797140499</c:v>
                </c:pt>
                <c:pt idx="318">
                  <c:v>0.17665580169342901</c:v>
                </c:pt>
                <c:pt idx="319">
                  <c:v>0.174895095940198</c:v>
                </c:pt>
                <c:pt idx="320">
                  <c:v>0.151815404141906</c:v>
                </c:pt>
                <c:pt idx="321">
                  <c:v>0.2277401586069</c:v>
                </c:pt>
                <c:pt idx="322">
                  <c:v>0.15016593724724001</c:v>
                </c:pt>
                <c:pt idx="323">
                  <c:v>0.32448419245556198</c:v>
                </c:pt>
                <c:pt idx="324">
                  <c:v>0.47737600495559601</c:v>
                </c:pt>
                <c:pt idx="325">
                  <c:v>0.61767270301200705</c:v>
                </c:pt>
                <c:pt idx="326">
                  <c:v>0.71493033434637598</c:v>
                </c:pt>
                <c:pt idx="327">
                  <c:v>0.78744124810930005</c:v>
                </c:pt>
                <c:pt idx="328">
                  <c:v>0.95461971287490899</c:v>
                </c:pt>
                <c:pt idx="329">
                  <c:v>1.02537696566808</c:v>
                </c:pt>
                <c:pt idx="330">
                  <c:v>0.98177221739957699</c:v>
                </c:pt>
                <c:pt idx="331">
                  <c:v>0.59508357652960997</c:v>
                </c:pt>
                <c:pt idx="332">
                  <c:v>0.52696392486784205</c:v>
                </c:pt>
                <c:pt idx="333">
                  <c:v>0.82004431834727798</c:v>
                </c:pt>
                <c:pt idx="334">
                  <c:v>0.75102704166927903</c:v>
                </c:pt>
                <c:pt idx="335">
                  <c:v>0.45300817150715</c:v>
                </c:pt>
                <c:pt idx="336">
                  <c:v>0.44101457522085102</c:v>
                </c:pt>
                <c:pt idx="337">
                  <c:v>0.81896893243694702</c:v>
                </c:pt>
                <c:pt idx="338">
                  <c:v>0.78072800858271196</c:v>
                </c:pt>
                <c:pt idx="339">
                  <c:v>0.801910418735023</c:v>
                </c:pt>
                <c:pt idx="340">
                  <c:v>0.24173466575796301</c:v>
                </c:pt>
                <c:pt idx="341">
                  <c:v>-3.5901808760799798E-2</c:v>
                </c:pt>
                <c:pt idx="342">
                  <c:v>0.35764211308244298</c:v>
                </c:pt>
                <c:pt idx="343">
                  <c:v>0.40528357314722102</c:v>
                </c:pt>
                <c:pt idx="344">
                  <c:v>0.35580479839374302</c:v>
                </c:pt>
                <c:pt idx="345">
                  <c:v>0.33071840801110602</c:v>
                </c:pt>
                <c:pt idx="346">
                  <c:v>0.406625660069871</c:v>
                </c:pt>
                <c:pt idx="347">
                  <c:v>0.40033762487193397</c:v>
                </c:pt>
                <c:pt idx="348">
                  <c:v>0.49581577186099102</c:v>
                </c:pt>
                <c:pt idx="349">
                  <c:v>0.299220646367862</c:v>
                </c:pt>
                <c:pt idx="350">
                  <c:v>0.21522020901025499</c:v>
                </c:pt>
                <c:pt idx="351">
                  <c:v>4.1715485466814202E-2</c:v>
                </c:pt>
                <c:pt idx="352">
                  <c:v>-0.27348124893182701</c:v>
                </c:pt>
                <c:pt idx="353">
                  <c:v>-0.21333101996983</c:v>
                </c:pt>
                <c:pt idx="354">
                  <c:v>0.16399368982604601</c:v>
                </c:pt>
                <c:pt idx="355">
                  <c:v>0.31308083829597799</c:v>
                </c:pt>
                <c:pt idx="356">
                  <c:v>0.40206268787021199</c:v>
                </c:pt>
                <c:pt idx="357">
                  <c:v>0.21447534809632801</c:v>
                </c:pt>
                <c:pt idx="358">
                  <c:v>0.149893889608995</c:v>
                </c:pt>
                <c:pt idx="359">
                  <c:v>9.6588184112588904E-2</c:v>
                </c:pt>
                <c:pt idx="360">
                  <c:v>-0.120544060094469</c:v>
                </c:pt>
                <c:pt idx="361">
                  <c:v>-0.36519897473638602</c:v>
                </c:pt>
                <c:pt idx="362">
                  <c:v>0.148065186241959</c:v>
                </c:pt>
                <c:pt idx="363">
                  <c:v>0.29532751435853999</c:v>
                </c:pt>
                <c:pt idx="364">
                  <c:v>0.33430667016774401</c:v>
                </c:pt>
                <c:pt idx="365">
                  <c:v>0.37587217208318002</c:v>
                </c:pt>
                <c:pt idx="366">
                  <c:v>1.71678501150988E-2</c:v>
                </c:pt>
                <c:pt idx="367">
                  <c:v>-2.0133486627421E-2</c:v>
                </c:pt>
                <c:pt idx="368">
                  <c:v>2.2957821482613799E-2</c:v>
                </c:pt>
                <c:pt idx="369">
                  <c:v>0.24371489375444499</c:v>
                </c:pt>
                <c:pt idx="370">
                  <c:v>6.6970158223285906E-2</c:v>
                </c:pt>
                <c:pt idx="371">
                  <c:v>0.323684049510921</c:v>
                </c:pt>
                <c:pt idx="372">
                  <c:v>-7.3142059027376194E-2</c:v>
                </c:pt>
                <c:pt idx="373">
                  <c:v>-2.2216551168084301E-2</c:v>
                </c:pt>
                <c:pt idx="374">
                  <c:v>-7.6412371895757097E-3</c:v>
                </c:pt>
                <c:pt idx="375">
                  <c:v>9.4534017397381598E-3</c:v>
                </c:pt>
                <c:pt idx="376">
                  <c:v>5.7729086062006399E-2</c:v>
                </c:pt>
                <c:pt idx="377">
                  <c:v>-0.11597448204606001</c:v>
                </c:pt>
                <c:pt idx="378">
                  <c:v>-0.43447657892066399</c:v>
                </c:pt>
                <c:pt idx="379">
                  <c:v>-0.50245942139581701</c:v>
                </c:pt>
                <c:pt idx="380">
                  <c:v>-0.302854090955893</c:v>
                </c:pt>
                <c:pt idx="381">
                  <c:v>-0.109608229729621</c:v>
                </c:pt>
                <c:pt idx="382">
                  <c:v>0.16928404390433199</c:v>
                </c:pt>
                <c:pt idx="383">
                  <c:v>0.132245441395859</c:v>
                </c:pt>
                <c:pt idx="384">
                  <c:v>3.6136734857999502E-2</c:v>
                </c:pt>
                <c:pt idx="385">
                  <c:v>0.13786822453990499</c:v>
                </c:pt>
                <c:pt idx="386">
                  <c:v>-0.52626328201880002</c:v>
                </c:pt>
                <c:pt idx="387">
                  <c:v>-0.68742056481471403</c:v>
                </c:pt>
                <c:pt idx="388">
                  <c:v>-0.45877315116421502</c:v>
                </c:pt>
                <c:pt idx="389">
                  <c:v>-0.45413815594041701</c:v>
                </c:pt>
                <c:pt idx="390">
                  <c:v>-0.52200902158981899</c:v>
                </c:pt>
                <c:pt idx="391">
                  <c:v>-0.446201474954731</c:v>
                </c:pt>
                <c:pt idx="392">
                  <c:v>-0.10960220729178</c:v>
                </c:pt>
                <c:pt idx="393">
                  <c:v>-0.1656390284865</c:v>
                </c:pt>
                <c:pt idx="394">
                  <c:v>-0.12802133091346399</c:v>
                </c:pt>
                <c:pt idx="395">
                  <c:v>-0.23409957737565801</c:v>
                </c:pt>
                <c:pt idx="396">
                  <c:v>3.2493189816742298E-2</c:v>
                </c:pt>
                <c:pt idx="397">
                  <c:v>0.351533932602904</c:v>
                </c:pt>
                <c:pt idx="398">
                  <c:v>0.27369642513069598</c:v>
                </c:pt>
                <c:pt idx="399">
                  <c:v>0.35070862238612899</c:v>
                </c:pt>
                <c:pt idx="400">
                  <c:v>0.30278149798822801</c:v>
                </c:pt>
                <c:pt idx="401">
                  <c:v>0.41784665726673198</c:v>
                </c:pt>
                <c:pt idx="402">
                  <c:v>0.45454929413154799</c:v>
                </c:pt>
                <c:pt idx="403">
                  <c:v>0.382690977143752</c:v>
                </c:pt>
                <c:pt idx="404">
                  <c:v>5.5282312166684298E-2</c:v>
                </c:pt>
                <c:pt idx="405">
                  <c:v>-8.7472804435812804E-2</c:v>
                </c:pt>
                <c:pt idx="406">
                  <c:v>-0.29970288882808699</c:v>
                </c:pt>
                <c:pt idx="407">
                  <c:v>5.8674389159714499E-2</c:v>
                </c:pt>
                <c:pt idx="408">
                  <c:v>8.1668901400748201E-2</c:v>
                </c:pt>
                <c:pt idx="409">
                  <c:v>0.39348531945169402</c:v>
                </c:pt>
                <c:pt idx="410">
                  <c:v>0.78533196578050302</c:v>
                </c:pt>
                <c:pt idx="411">
                  <c:v>0.79319950555398</c:v>
                </c:pt>
                <c:pt idx="412">
                  <c:v>0.60540106407567695</c:v>
                </c:pt>
                <c:pt idx="413">
                  <c:v>0.53530051003232904</c:v>
                </c:pt>
                <c:pt idx="414">
                  <c:v>0.71308819917306898</c:v>
                </c:pt>
                <c:pt idx="415">
                  <c:v>0.61722153874448105</c:v>
                </c:pt>
                <c:pt idx="416">
                  <c:v>0.215806266028888</c:v>
                </c:pt>
                <c:pt idx="417">
                  <c:v>0.42649529164266498</c:v>
                </c:pt>
                <c:pt idx="418">
                  <c:v>0.39520479219543803</c:v>
                </c:pt>
                <c:pt idx="419">
                  <c:v>0.44254671238524701</c:v>
                </c:pt>
                <c:pt idx="420">
                  <c:v>0.36001920774487101</c:v>
                </c:pt>
                <c:pt idx="421">
                  <c:v>0.42452925273475101</c:v>
                </c:pt>
                <c:pt idx="422">
                  <c:v>0.59072840517061198</c:v>
                </c:pt>
                <c:pt idx="423">
                  <c:v>0.42176631876579901</c:v>
                </c:pt>
                <c:pt idx="424">
                  <c:v>0.31499279944256098</c:v>
                </c:pt>
                <c:pt idx="425">
                  <c:v>0.266172320934773</c:v>
                </c:pt>
                <c:pt idx="426">
                  <c:v>0.15763647451920099</c:v>
                </c:pt>
                <c:pt idx="427">
                  <c:v>0.234527817453311</c:v>
                </c:pt>
                <c:pt idx="428">
                  <c:v>0.58193893996865798</c:v>
                </c:pt>
                <c:pt idx="429">
                  <c:v>0.73428409830032504</c:v>
                </c:pt>
                <c:pt idx="430">
                  <c:v>0.69938463824347297</c:v>
                </c:pt>
                <c:pt idx="431">
                  <c:v>0.52514024314836505</c:v>
                </c:pt>
                <c:pt idx="432">
                  <c:v>0.65474655289698602</c:v>
                </c:pt>
                <c:pt idx="433">
                  <c:v>0.309336691753269</c:v>
                </c:pt>
                <c:pt idx="434">
                  <c:v>-0.204682791437647</c:v>
                </c:pt>
                <c:pt idx="435">
                  <c:v>-0.27483426104993802</c:v>
                </c:pt>
                <c:pt idx="436">
                  <c:v>-0.201599108485364</c:v>
                </c:pt>
                <c:pt idx="437">
                  <c:v>4.22332038740625E-2</c:v>
                </c:pt>
                <c:pt idx="438">
                  <c:v>-0.14323562595780301</c:v>
                </c:pt>
                <c:pt idx="439">
                  <c:v>-8.7684158974740203E-2</c:v>
                </c:pt>
                <c:pt idx="440">
                  <c:v>6.3175057395776404E-2</c:v>
                </c:pt>
                <c:pt idx="441">
                  <c:v>-0.19469608657575899</c:v>
                </c:pt>
                <c:pt idx="442">
                  <c:v>0.136203908216565</c:v>
                </c:pt>
                <c:pt idx="443">
                  <c:v>0.12949797919699799</c:v>
                </c:pt>
                <c:pt idx="444">
                  <c:v>9.0242964452474594E-2</c:v>
                </c:pt>
                <c:pt idx="445">
                  <c:v>0.14184766635791299</c:v>
                </c:pt>
                <c:pt idx="446">
                  <c:v>0.101834417283809</c:v>
                </c:pt>
                <c:pt idx="447">
                  <c:v>0.233474717845469</c:v>
                </c:pt>
                <c:pt idx="448">
                  <c:v>0.48231293810428499</c:v>
                </c:pt>
                <c:pt idx="449">
                  <c:v>0.41573139079291799</c:v>
                </c:pt>
                <c:pt idx="450">
                  <c:v>0.433861098238567</c:v>
                </c:pt>
                <c:pt idx="451">
                  <c:v>0.44779950560458298</c:v>
                </c:pt>
                <c:pt idx="452">
                  <c:v>0.267251600150966</c:v>
                </c:pt>
                <c:pt idx="453">
                  <c:v>0.25827731841103702</c:v>
                </c:pt>
                <c:pt idx="454">
                  <c:v>0.10686421461576499</c:v>
                </c:pt>
                <c:pt idx="455">
                  <c:v>0.34548355929355501</c:v>
                </c:pt>
                <c:pt idx="456">
                  <c:v>0.30567050542021501</c:v>
                </c:pt>
                <c:pt idx="457">
                  <c:v>0.45445347884371801</c:v>
                </c:pt>
                <c:pt idx="458">
                  <c:v>0.57947709244465695</c:v>
                </c:pt>
                <c:pt idx="459">
                  <c:v>0.53218361867778596</c:v>
                </c:pt>
                <c:pt idx="460">
                  <c:v>0.481436028916298</c:v>
                </c:pt>
                <c:pt idx="461">
                  <c:v>0.33639056841495102</c:v>
                </c:pt>
                <c:pt idx="462">
                  <c:v>0.33198602285550299</c:v>
                </c:pt>
                <c:pt idx="463">
                  <c:v>0.27665072495003601</c:v>
                </c:pt>
                <c:pt idx="464">
                  <c:v>0.20124280166497999</c:v>
                </c:pt>
                <c:pt idx="465">
                  <c:v>0.11576096152596101</c:v>
                </c:pt>
                <c:pt idx="466">
                  <c:v>-0.263832723339127</c:v>
                </c:pt>
                <c:pt idx="467">
                  <c:v>-0.481616542888468</c:v>
                </c:pt>
                <c:pt idx="468">
                  <c:v>-0.39010249441716</c:v>
                </c:pt>
                <c:pt idx="469">
                  <c:v>-0.55710349563535599</c:v>
                </c:pt>
                <c:pt idx="470">
                  <c:v>-0.85560374872679201</c:v>
                </c:pt>
                <c:pt idx="471">
                  <c:v>-1.0509567676109299</c:v>
                </c:pt>
                <c:pt idx="472">
                  <c:v>-1.3885666774015599</c:v>
                </c:pt>
                <c:pt idx="473">
                  <c:v>-1.3680283281183701</c:v>
                </c:pt>
                <c:pt idx="474">
                  <c:v>-1.1998390078152701</c:v>
                </c:pt>
                <c:pt idx="475">
                  <c:v>-1.0735778691697</c:v>
                </c:pt>
                <c:pt idx="476">
                  <c:v>-0.90403806877832604</c:v>
                </c:pt>
                <c:pt idx="477">
                  <c:v>-1.1555661311162</c:v>
                </c:pt>
                <c:pt idx="478">
                  <c:v>-0.818777279581553</c:v>
                </c:pt>
                <c:pt idx="479">
                  <c:v>-1.0238062489350599</c:v>
                </c:pt>
                <c:pt idx="480">
                  <c:v>-1.4616237725904699</c:v>
                </c:pt>
                <c:pt idx="481">
                  <c:v>-1.7360630425711601</c:v>
                </c:pt>
                <c:pt idx="482">
                  <c:v>-1.6295169384700601</c:v>
                </c:pt>
                <c:pt idx="483">
                  <c:v>-1.6342462530316499</c:v>
                </c:pt>
                <c:pt idx="484">
                  <c:v>-1.58873897890878</c:v>
                </c:pt>
                <c:pt idx="485">
                  <c:v>-1.68048137886627</c:v>
                </c:pt>
                <c:pt idx="486">
                  <c:v>-1.6769719971591599</c:v>
                </c:pt>
                <c:pt idx="487">
                  <c:v>-1.57984332960899</c:v>
                </c:pt>
                <c:pt idx="488">
                  <c:v>-1.49858522981165</c:v>
                </c:pt>
                <c:pt idx="489">
                  <c:v>-1.1255973069524301</c:v>
                </c:pt>
                <c:pt idx="490">
                  <c:v>-0.96441121437536403</c:v>
                </c:pt>
                <c:pt idx="491">
                  <c:v>-0.51070878298795297</c:v>
                </c:pt>
                <c:pt idx="492">
                  <c:v>-0.40691716851843002</c:v>
                </c:pt>
                <c:pt idx="493">
                  <c:v>-0.54036619265140595</c:v>
                </c:pt>
                <c:pt idx="494">
                  <c:v>-0.40024637341791203</c:v>
                </c:pt>
                <c:pt idx="495">
                  <c:v>-0.343037672342003</c:v>
                </c:pt>
                <c:pt idx="496">
                  <c:v>-0.18099605494885901</c:v>
                </c:pt>
                <c:pt idx="497">
                  <c:v>-0.200028528321022</c:v>
                </c:pt>
                <c:pt idx="498">
                  <c:v>-0.39674822770387003</c:v>
                </c:pt>
                <c:pt idx="499">
                  <c:v>-0.45613577547471301</c:v>
                </c:pt>
                <c:pt idx="500">
                  <c:v>-0.59707863667699301</c:v>
                </c:pt>
                <c:pt idx="501">
                  <c:v>-0.53102736647492899</c:v>
                </c:pt>
                <c:pt idx="502">
                  <c:v>-0.68123326282183505</c:v>
                </c:pt>
                <c:pt idx="503">
                  <c:v>-0.82621068746729898</c:v>
                </c:pt>
                <c:pt idx="504">
                  <c:v>-0.39952996327268397</c:v>
                </c:pt>
                <c:pt idx="505">
                  <c:v>-0.69217841982808404</c:v>
                </c:pt>
                <c:pt idx="506">
                  <c:v>-0.55969331107991105</c:v>
                </c:pt>
                <c:pt idx="507">
                  <c:v>-0.52722951746513602</c:v>
                </c:pt>
                <c:pt idx="508">
                  <c:v>-0.64557736197176896</c:v>
                </c:pt>
                <c:pt idx="509">
                  <c:v>-0.68706889664991599</c:v>
                </c:pt>
                <c:pt idx="510">
                  <c:v>-0.67623392968638496</c:v>
                </c:pt>
                <c:pt idx="511">
                  <c:v>-0.69578915262192598</c:v>
                </c:pt>
                <c:pt idx="512">
                  <c:v>-0.77806368766614697</c:v>
                </c:pt>
                <c:pt idx="513">
                  <c:v>-0.94866188874343405</c:v>
                </c:pt>
                <c:pt idx="514">
                  <c:v>-1.01408982975402</c:v>
                </c:pt>
                <c:pt idx="515">
                  <c:v>-1.2067637062886301</c:v>
                </c:pt>
                <c:pt idx="516">
                  <c:v>-1.47374525574346</c:v>
                </c:pt>
                <c:pt idx="517">
                  <c:v>-1.47017216945671</c:v>
                </c:pt>
                <c:pt idx="518">
                  <c:v>-1.64298678329838</c:v>
                </c:pt>
                <c:pt idx="519">
                  <c:v>-1.4127906858888699</c:v>
                </c:pt>
                <c:pt idx="520">
                  <c:v>-1.3482555691733</c:v>
                </c:pt>
                <c:pt idx="521">
                  <c:v>-1.12136598481579</c:v>
                </c:pt>
                <c:pt idx="522">
                  <c:v>-0.94089317223848301</c:v>
                </c:pt>
                <c:pt idx="523">
                  <c:v>-1.0835829445056899</c:v>
                </c:pt>
                <c:pt idx="524">
                  <c:v>-1.17407633183288</c:v>
                </c:pt>
                <c:pt idx="525">
                  <c:v>-1.0170124477967599</c:v>
                </c:pt>
                <c:pt idx="526">
                  <c:v>-0.88559498218141097</c:v>
                </c:pt>
                <c:pt idx="527">
                  <c:v>-0.78230619846152805</c:v>
                </c:pt>
                <c:pt idx="528">
                  <c:v>-1.0936547652333199</c:v>
                </c:pt>
                <c:pt idx="529">
                  <c:v>-1.3159138967786299</c:v>
                </c:pt>
                <c:pt idx="530">
                  <c:v>-1.1675545735047701</c:v>
                </c:pt>
                <c:pt idx="531">
                  <c:v>-1.18924568528444</c:v>
                </c:pt>
                <c:pt idx="532">
                  <c:v>-0.88453579013512396</c:v>
                </c:pt>
                <c:pt idx="533">
                  <c:v>-0.768681505504346</c:v>
                </c:pt>
                <c:pt idx="534">
                  <c:v>-0.82173859888724199</c:v>
                </c:pt>
                <c:pt idx="535">
                  <c:v>-0.86172214528181801</c:v>
                </c:pt>
                <c:pt idx="536">
                  <c:v>-0.668477566695175</c:v>
                </c:pt>
                <c:pt idx="537">
                  <c:v>-0.47205930495871101</c:v>
                </c:pt>
                <c:pt idx="538">
                  <c:v>-0.70966464660944095</c:v>
                </c:pt>
                <c:pt idx="539">
                  <c:v>-0.58182736638813404</c:v>
                </c:pt>
                <c:pt idx="540">
                  <c:v>-0.49932552593920498</c:v>
                </c:pt>
                <c:pt idx="541">
                  <c:v>-0.57993759862750804</c:v>
                </c:pt>
                <c:pt idx="542">
                  <c:v>-7.4330931944905004E-2</c:v>
                </c:pt>
                <c:pt idx="543">
                  <c:v>-0.25703040391550303</c:v>
                </c:pt>
                <c:pt idx="544">
                  <c:v>-0.49651702562918798</c:v>
                </c:pt>
                <c:pt idx="545">
                  <c:v>-0.58972529069959501</c:v>
                </c:pt>
                <c:pt idx="546">
                  <c:v>-0.61926419034925795</c:v>
                </c:pt>
                <c:pt idx="547">
                  <c:v>-0.57074478741295198</c:v>
                </c:pt>
                <c:pt idx="548">
                  <c:v>-0.31846590900480798</c:v>
                </c:pt>
                <c:pt idx="549">
                  <c:v>-0.32513454720249002</c:v>
                </c:pt>
                <c:pt idx="550">
                  <c:v>-0.42343258482756302</c:v>
                </c:pt>
                <c:pt idx="551">
                  <c:v>7.4758341395890798E-2</c:v>
                </c:pt>
                <c:pt idx="552">
                  <c:v>0.38618057231405001</c:v>
                </c:pt>
                <c:pt idx="553">
                  <c:v>0.52688740016414404</c:v>
                </c:pt>
                <c:pt idx="554">
                  <c:v>0.37444116479698603</c:v>
                </c:pt>
                <c:pt idx="555">
                  <c:v>0.47539164492540398</c:v>
                </c:pt>
                <c:pt idx="556">
                  <c:v>0.28890190414490702</c:v>
                </c:pt>
                <c:pt idx="557">
                  <c:v>0.27821059382863</c:v>
                </c:pt>
                <c:pt idx="558">
                  <c:v>0.67097782331884703</c:v>
                </c:pt>
                <c:pt idx="559">
                  <c:v>0.65453325589668199</c:v>
                </c:pt>
                <c:pt idx="560">
                  <c:v>0.48309598749914101</c:v>
                </c:pt>
                <c:pt idx="561">
                  <c:v>0.23565236888614399</c:v>
                </c:pt>
                <c:pt idx="562">
                  <c:v>0.45749940385775401</c:v>
                </c:pt>
                <c:pt idx="563">
                  <c:v>0.47835786297374699</c:v>
                </c:pt>
                <c:pt idx="564">
                  <c:v>0.57927120777414298</c:v>
                </c:pt>
                <c:pt idx="565">
                  <c:v>0.61327951751530096</c:v>
                </c:pt>
                <c:pt idx="566">
                  <c:v>0.44250281192627799</c:v>
                </c:pt>
                <c:pt idx="567">
                  <c:v>0.74000610870302297</c:v>
                </c:pt>
                <c:pt idx="568">
                  <c:v>0.91480984583490799</c:v>
                </c:pt>
                <c:pt idx="569">
                  <c:v>1.0274149973486499</c:v>
                </c:pt>
                <c:pt idx="570">
                  <c:v>0.84810190683574604</c:v>
                </c:pt>
                <c:pt idx="571">
                  <c:v>1.02617680060922</c:v>
                </c:pt>
                <c:pt idx="572">
                  <c:v>0.84781402730354105</c:v>
                </c:pt>
                <c:pt idx="573">
                  <c:v>0.86041297856347199</c:v>
                </c:pt>
                <c:pt idx="574">
                  <c:v>0.74735227968990403</c:v>
                </c:pt>
                <c:pt idx="575">
                  <c:v>0.39217905233338801</c:v>
                </c:pt>
                <c:pt idx="576">
                  <c:v>8.1072886124325103E-2</c:v>
                </c:pt>
                <c:pt idx="577">
                  <c:v>0.492497641242647</c:v>
                </c:pt>
                <c:pt idx="578">
                  <c:v>0.37551040014190501</c:v>
                </c:pt>
                <c:pt idx="579">
                  <c:v>0.39180022425307998</c:v>
                </c:pt>
                <c:pt idx="580">
                  <c:v>0.32814490493113002</c:v>
                </c:pt>
                <c:pt idx="581">
                  <c:v>0.41125926260443502</c:v>
                </c:pt>
                <c:pt idx="582">
                  <c:v>0.387083325246521</c:v>
                </c:pt>
                <c:pt idx="583">
                  <c:v>0.55250000237973196</c:v>
                </c:pt>
                <c:pt idx="584">
                  <c:v>0.93530662049221802</c:v>
                </c:pt>
                <c:pt idx="585">
                  <c:v>1.0187902084515199</c:v>
                </c:pt>
                <c:pt idx="586">
                  <c:v>1.3055007925758599</c:v>
                </c:pt>
                <c:pt idx="587">
                  <c:v>1.77869523696689</c:v>
                </c:pt>
                <c:pt idx="588">
                  <c:v>1.92333055965788</c:v>
                </c:pt>
                <c:pt idx="589">
                  <c:v>1.87983752577878</c:v>
                </c:pt>
                <c:pt idx="590">
                  <c:v>1.91873991791465</c:v>
                </c:pt>
                <c:pt idx="591">
                  <c:v>1.7727686459012499</c:v>
                </c:pt>
                <c:pt idx="592">
                  <c:v>1.7226361101298699</c:v>
                </c:pt>
                <c:pt idx="593">
                  <c:v>1.5213302218737701</c:v>
                </c:pt>
                <c:pt idx="594">
                  <c:v>1.7561775457517499</c:v>
                </c:pt>
                <c:pt idx="595">
                  <c:v>1.55786357268344</c:v>
                </c:pt>
                <c:pt idx="596">
                  <c:v>1.61483971049423</c:v>
                </c:pt>
                <c:pt idx="597">
                  <c:v>1.5067044429210501</c:v>
                </c:pt>
                <c:pt idx="598">
                  <c:v>1.51820753340644</c:v>
                </c:pt>
                <c:pt idx="599">
                  <c:v>1.7683482204210901</c:v>
                </c:pt>
                <c:pt idx="600">
                  <c:v>2.13990700914146</c:v>
                </c:pt>
                <c:pt idx="601">
                  <c:v>2.17926327931549</c:v>
                </c:pt>
                <c:pt idx="602">
                  <c:v>2.3759788658547198</c:v>
                </c:pt>
                <c:pt idx="603">
                  <c:v>2.5250788029448401</c:v>
                </c:pt>
                <c:pt idx="604">
                  <c:v>2.5008356597547601</c:v>
                </c:pt>
                <c:pt idx="605">
                  <c:v>2.3889152041100399</c:v>
                </c:pt>
                <c:pt idx="606">
                  <c:v>2.0597393937917801</c:v>
                </c:pt>
                <c:pt idx="607">
                  <c:v>2.0464002549717102</c:v>
                </c:pt>
                <c:pt idx="608">
                  <c:v>1.50311529195042</c:v>
                </c:pt>
                <c:pt idx="609">
                  <c:v>1.7123642911158701</c:v>
                </c:pt>
                <c:pt idx="610">
                  <c:v>1.60406511653048</c:v>
                </c:pt>
                <c:pt idx="611">
                  <c:v>1.13406310850541</c:v>
                </c:pt>
                <c:pt idx="612">
                  <c:v>1.1260566223255699</c:v>
                </c:pt>
                <c:pt idx="613">
                  <c:v>1.2734594102466901</c:v>
                </c:pt>
                <c:pt idx="614">
                  <c:v>0.83983525980602802</c:v>
                </c:pt>
                <c:pt idx="615">
                  <c:v>1.0383624757893899</c:v>
                </c:pt>
                <c:pt idx="616">
                  <c:v>1.1141163660039799</c:v>
                </c:pt>
                <c:pt idx="617">
                  <c:v>1.55527627952661</c:v>
                </c:pt>
                <c:pt idx="618">
                  <c:v>1.5567435055405301</c:v>
                </c:pt>
                <c:pt idx="619">
                  <c:v>1.5628364438523099</c:v>
                </c:pt>
                <c:pt idx="620">
                  <c:v>1.3141355452541501</c:v>
                </c:pt>
                <c:pt idx="621">
                  <c:v>1.48488163807728</c:v>
                </c:pt>
                <c:pt idx="622">
                  <c:v>1.5515708510475601</c:v>
                </c:pt>
                <c:pt idx="623">
                  <c:v>1.54915964358435</c:v>
                </c:pt>
                <c:pt idx="624">
                  <c:v>0.98016247089572395</c:v>
                </c:pt>
                <c:pt idx="625">
                  <c:v>1.0698170262107001</c:v>
                </c:pt>
                <c:pt idx="626">
                  <c:v>0.89536884522905003</c:v>
                </c:pt>
                <c:pt idx="627">
                  <c:v>0.78449106650594302</c:v>
                </c:pt>
                <c:pt idx="628">
                  <c:v>0.86100310999470298</c:v>
                </c:pt>
                <c:pt idx="629">
                  <c:v>1.0477092615414501</c:v>
                </c:pt>
                <c:pt idx="630">
                  <c:v>1.2314978812795601</c:v>
                </c:pt>
                <c:pt idx="631">
                  <c:v>1.12172257562533</c:v>
                </c:pt>
                <c:pt idx="632">
                  <c:v>1.1410888104480299</c:v>
                </c:pt>
                <c:pt idx="633">
                  <c:v>0.98673561375141705</c:v>
                </c:pt>
                <c:pt idx="634">
                  <c:v>0.99324936191295199</c:v>
                </c:pt>
                <c:pt idx="635">
                  <c:v>0.69463351929781103</c:v>
                </c:pt>
                <c:pt idx="636">
                  <c:v>0.119635160835106</c:v>
                </c:pt>
                <c:pt idx="637">
                  <c:v>1.9012462600610801E-2</c:v>
                </c:pt>
                <c:pt idx="638">
                  <c:v>0.29721623109593598</c:v>
                </c:pt>
                <c:pt idx="639">
                  <c:v>8.3702670273158294E-2</c:v>
                </c:pt>
                <c:pt idx="640">
                  <c:v>-4.2882107762633397E-2</c:v>
                </c:pt>
                <c:pt idx="641">
                  <c:v>-0.65125443745496603</c:v>
                </c:pt>
                <c:pt idx="642">
                  <c:v>-0.80974465088885195</c:v>
                </c:pt>
                <c:pt idx="643">
                  <c:v>-0.75089105877811102</c:v>
                </c:pt>
                <c:pt idx="644">
                  <c:v>-0.57149613096136798</c:v>
                </c:pt>
                <c:pt idx="645">
                  <c:v>-0.936009203697443</c:v>
                </c:pt>
                <c:pt idx="646">
                  <c:v>-0.76935712028274506</c:v>
                </c:pt>
                <c:pt idx="647">
                  <c:v>-0.97793607054618004</c:v>
                </c:pt>
              </c:numCache>
            </c:numRef>
          </c:val>
          <c:smooth val="0"/>
          <c:extLst>
            <c:ext xmlns:c16="http://schemas.microsoft.com/office/drawing/2014/chart" uri="{C3380CC4-5D6E-409C-BE32-E72D297353CC}">
              <c16:uniqueId val="{00000002-C20F-4284-A12D-38B490697DF9}"/>
            </c:ext>
          </c:extLst>
        </c:ser>
        <c:dLbls>
          <c:showLegendKey val="0"/>
          <c:showVal val="0"/>
          <c:showCatName val="0"/>
          <c:showSerName val="0"/>
          <c:showPercent val="0"/>
          <c:showBubbleSize val="0"/>
        </c:dLbls>
        <c:smooth val="0"/>
        <c:axId val="189531384"/>
        <c:axId val="189531776"/>
      </c:lineChart>
      <c:catAx>
        <c:axId val="18953138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531776"/>
        <c:crosses val="autoZero"/>
        <c:auto val="1"/>
        <c:lblAlgn val="ctr"/>
        <c:lblOffset val="100"/>
        <c:noMultiLvlLbl val="0"/>
      </c:catAx>
      <c:valAx>
        <c:axId val="18953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SPI 24</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95313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CE-4221-B755-12EF0B9240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CE-4221-B755-12EF0B9240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5CE-4221-B755-12EF0B9240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5CE-4221-B755-12EF0B92400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5CE-4221-B755-12EF0B92400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5CE-4221-B755-12EF0B924005}"/>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'[Base de dados.xlsx]Planilha1'!$E$4:$E$9</c:f>
              <c:strCache>
                <c:ptCount val="6"/>
                <c:pt idx="0">
                  <c:v>Estiagens e Secas</c:v>
                </c:pt>
                <c:pt idx="1">
                  <c:v>Enxurradas</c:v>
                </c:pt>
                <c:pt idx="2">
                  <c:v>Inundação</c:v>
                </c:pt>
                <c:pt idx="3">
                  <c:v>Vendavais</c:v>
                </c:pt>
                <c:pt idx="4">
                  <c:v>Granizo</c:v>
                </c:pt>
                <c:pt idx="5">
                  <c:v>Outros</c:v>
                </c:pt>
              </c:strCache>
            </c:strRef>
          </c:cat>
          <c:val>
            <c:numRef>
              <c:f>'[Base de dados.xlsx]Planilha1'!$F$4:$F$9</c:f>
              <c:numCache>
                <c:formatCode>_-* #,##0_-;\-* #,##0_-;_-* "-"??_-;_-@_-</c:formatCode>
                <c:ptCount val="6"/>
                <c:pt idx="0">
                  <c:v>20009</c:v>
                </c:pt>
                <c:pt idx="1">
                  <c:v>8056</c:v>
                </c:pt>
                <c:pt idx="2">
                  <c:v>4694</c:v>
                </c:pt>
                <c:pt idx="3">
                  <c:v>2757</c:v>
                </c:pt>
                <c:pt idx="4">
                  <c:v>1638</c:v>
                </c:pt>
                <c:pt idx="5">
                  <c:v>1842</c:v>
                </c:pt>
              </c:numCache>
            </c:numRef>
          </c:val>
          <c:extLst>
            <c:ext xmlns:c16="http://schemas.microsoft.com/office/drawing/2014/chart" uri="{C3380CC4-5D6E-409C-BE32-E72D297353CC}">
              <c16:uniqueId val="{0000000C-35CE-4221-B755-12EF0B92400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sz="1000">
          <a:solidFill>
            <a:schemeClr val="tx1"/>
          </a:solidFill>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90E6-9B90-462D-9BBF-CC6A4093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28092</Words>
  <Characters>151702</Characters>
  <Application>Microsoft Office Word</Application>
  <DocSecurity>0</DocSecurity>
  <Lines>1264</Lines>
  <Paragraphs>358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Além do Primeiro Lugar em Exportações de Carne Bovina:</vt:lpstr>
      <vt:lpstr>Além do Primeiro Lugar em Exportações de Carne Bovina: </vt:lpstr>
    </vt:vector>
  </TitlesOfParts>
  <Company>fearp</Company>
  <LinksUpToDate>false</LinksUpToDate>
  <CharactersWithSpaces>179436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Além do Primeiro Lugar em Exportações de Carne Bovina:</dc:title>
  <dc:subject/>
  <dc:creator>pensa</dc:creator>
  <cp:keywords/>
  <dc:description/>
  <cp:lastModifiedBy>Reviewer</cp:lastModifiedBy>
  <cp:revision>36</cp:revision>
  <cp:lastPrinted>2017-04-04T15:31:00Z</cp:lastPrinted>
  <dcterms:created xsi:type="dcterms:W3CDTF">2017-09-05T10:58:00Z</dcterms:created>
  <dcterms:modified xsi:type="dcterms:W3CDTF">2018-05-28T19:44:00Z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http://www.zotero.org/styles/agronomy-for-sustainable-development</vt:lpwstr>
  </property>
  <property fmtid="{D5CDD505-2E9C-101B-9397-08002B2CF9AE}" pid="3" name="Mendeley Recent Style Name 0_1">
    <vt:lpwstr>Agronomy for Sustainable Development</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http://www.zotero.org/styles/ecological-economics</vt:lpwstr>
  </property>
  <property fmtid="{D5CDD505-2E9C-101B-9397-08002B2CF9AE}" pid="15" name="Mendeley Recent Style Name 6_1">
    <vt:lpwstr>Ecological Economics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1d216a60-c790-3161-b780-583a2cfbc7a2</vt:lpwstr>
  </property>
  <property fmtid="{D5CDD505-2E9C-101B-9397-08002B2CF9AE}" pid="24" name="Mendeley Citation Style_1">
    <vt:lpwstr>http://www.zotero.org/styles/apa</vt:lpwstr>
  </property>
</Properties>
</file>